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B7" w:rsidRDefault="00FE4BB7">
      <w:pPr>
        <w:pStyle w:val="-31"/>
        <w:ind w:left="880" w:hanging="480"/>
      </w:pPr>
    </w:p>
    <w:p w:rsidR="00FE4BB7" w:rsidRDefault="00FE4BB7">
      <w:pPr>
        <w:pStyle w:val="-31"/>
        <w:ind w:left="880" w:hanging="480"/>
      </w:pPr>
    </w:p>
    <w:p w:rsidR="00FE4BB7" w:rsidRDefault="00FE4BB7">
      <w:pPr>
        <w:pStyle w:val="-31"/>
        <w:ind w:left="880" w:hanging="480"/>
        <w:rPr>
          <w:color w:val="0000FF"/>
          <w:sz w:val="40"/>
          <w:szCs w:val="40"/>
        </w:rPr>
      </w:pPr>
    </w:p>
    <w:p w:rsidR="00897147" w:rsidRDefault="00897147">
      <w:pPr>
        <w:pStyle w:val="-31"/>
        <w:ind w:left="880" w:hanging="480"/>
        <w:rPr>
          <w:color w:val="0000FF"/>
          <w:sz w:val="40"/>
          <w:szCs w:val="40"/>
        </w:rPr>
      </w:pPr>
    </w:p>
    <w:p w:rsidR="00897147" w:rsidRDefault="00897147">
      <w:pPr>
        <w:pStyle w:val="-31"/>
        <w:ind w:left="880" w:hanging="480"/>
        <w:rPr>
          <w:color w:val="0000FF"/>
          <w:sz w:val="40"/>
          <w:szCs w:val="40"/>
        </w:rPr>
      </w:pPr>
    </w:p>
    <w:p w:rsidR="00FE4BB7" w:rsidRPr="00897147" w:rsidRDefault="00894198" w:rsidP="00897147">
      <w:pPr>
        <w:spacing w:before="0" w:after="0" w:line="440" w:lineRule="exact"/>
        <w:ind w:left="803" w:right="198" w:hanging="803"/>
        <w:jc w:val="center"/>
        <w:rPr>
          <w:b/>
          <w:bCs/>
          <w:color w:val="000000"/>
          <w:sz w:val="48"/>
          <w:szCs w:val="48"/>
        </w:rPr>
      </w:pPr>
      <w:r w:rsidRPr="00897147">
        <w:rPr>
          <w:b/>
          <w:bCs/>
          <w:color w:val="000000"/>
          <w:sz w:val="48"/>
          <w:szCs w:val="48"/>
        </w:rPr>
        <w:t xml:space="preserve">Demeter Server </w:t>
      </w:r>
      <w:r w:rsidR="00342628" w:rsidRPr="00897147">
        <w:rPr>
          <w:b/>
          <w:bCs/>
          <w:color w:val="000000"/>
          <w:sz w:val="48"/>
          <w:szCs w:val="48"/>
        </w:rPr>
        <w:t>C2C</w:t>
      </w:r>
      <w:r w:rsidR="00BC1803" w:rsidRPr="00897147">
        <w:rPr>
          <w:b/>
          <w:bCs/>
          <w:color w:val="000000"/>
          <w:sz w:val="48"/>
          <w:szCs w:val="48"/>
        </w:rPr>
        <w:t xml:space="preserve"> API</w:t>
      </w:r>
    </w:p>
    <w:p w:rsidR="00FE4BB7" w:rsidRPr="00897147" w:rsidRDefault="00BC1803" w:rsidP="00897147">
      <w:pPr>
        <w:spacing w:before="0" w:after="0" w:line="440" w:lineRule="exact"/>
        <w:ind w:left="803" w:right="198" w:hanging="803"/>
        <w:jc w:val="center"/>
        <w:rPr>
          <w:rFonts w:eastAsia="新細明體"/>
          <w:b/>
          <w:bCs/>
          <w:sz w:val="36"/>
          <w:szCs w:val="36"/>
          <w:lang w:eastAsia="zh-TW"/>
        </w:rPr>
      </w:pPr>
      <w:r w:rsidRPr="00897147">
        <w:rPr>
          <w:b/>
          <w:bCs/>
          <w:sz w:val="36"/>
          <w:szCs w:val="36"/>
        </w:rPr>
        <w:t>V1.</w:t>
      </w:r>
      <w:r w:rsidR="007C1821" w:rsidRPr="00897147">
        <w:rPr>
          <w:b/>
          <w:bCs/>
          <w:sz w:val="36"/>
          <w:szCs w:val="36"/>
        </w:rPr>
        <w:t>3</w:t>
      </w:r>
    </w:p>
    <w:p w:rsidR="00FE4BB7" w:rsidRDefault="00FE4BB7">
      <w:pPr>
        <w:spacing w:before="0" w:after="0"/>
        <w:ind w:left="560" w:right="200" w:hanging="560"/>
        <w:jc w:val="right"/>
        <w:rPr>
          <w:sz w:val="28"/>
          <w:szCs w:val="28"/>
        </w:rPr>
      </w:pPr>
    </w:p>
    <w:p w:rsidR="00FE4BB7" w:rsidRDefault="00FE4BB7">
      <w:pPr>
        <w:pStyle w:val="-31"/>
        <w:ind w:left="880" w:hanging="480"/>
      </w:pPr>
    </w:p>
    <w:p w:rsidR="00FE4BB7" w:rsidRDefault="00FE4BB7">
      <w:pPr>
        <w:pStyle w:val="-31"/>
        <w:ind w:left="880" w:hanging="480"/>
      </w:pPr>
    </w:p>
    <w:p w:rsidR="00FE4BB7" w:rsidRDefault="00FE4BB7">
      <w:pPr>
        <w:pStyle w:val="-31"/>
        <w:ind w:left="880" w:hanging="480"/>
        <w:rPr>
          <w:rFonts w:eastAsia="新細明體"/>
          <w:lang w:eastAsia="zh-TW"/>
        </w:rPr>
      </w:pPr>
    </w:p>
    <w:p w:rsidR="00FE4BB7" w:rsidRDefault="00FE4BB7">
      <w:pPr>
        <w:pStyle w:val="-31"/>
        <w:ind w:left="880" w:hanging="480"/>
      </w:pPr>
    </w:p>
    <w:p w:rsidR="00FE4BB7" w:rsidRDefault="00FE4BB7">
      <w:pPr>
        <w:pStyle w:val="-31"/>
        <w:ind w:left="880" w:hanging="480"/>
      </w:pPr>
    </w:p>
    <w:p w:rsidR="00FE4BB7" w:rsidRDefault="00FE4BB7">
      <w:pPr>
        <w:pStyle w:val="-31"/>
        <w:ind w:left="880" w:hanging="480"/>
      </w:pPr>
    </w:p>
    <w:p w:rsidR="00FE4BB7" w:rsidRDefault="00FE4BB7">
      <w:pPr>
        <w:pStyle w:val="-31"/>
        <w:ind w:left="880" w:hanging="480"/>
        <w:rPr>
          <w:rFonts w:eastAsia="新細明體"/>
          <w:lang w:eastAsia="zh-TW"/>
        </w:rPr>
      </w:pPr>
    </w:p>
    <w:p w:rsidR="00FE4BB7" w:rsidRPr="00897147" w:rsidRDefault="00FE4BB7">
      <w:pPr>
        <w:pStyle w:val="-31"/>
        <w:ind w:left="880" w:hanging="480"/>
        <w:rPr>
          <w:rFonts w:eastAsia="新細明體"/>
          <w:lang w:eastAsia="zh-TW"/>
        </w:rPr>
      </w:pPr>
    </w:p>
    <w:p w:rsidR="00FE4BB7" w:rsidRDefault="00FE4BB7">
      <w:pPr>
        <w:pStyle w:val="-31"/>
        <w:ind w:left="880" w:hanging="480"/>
        <w:rPr>
          <w:rFonts w:eastAsia="新細明體"/>
          <w:lang w:eastAsia="zh-TW"/>
        </w:rPr>
      </w:pPr>
    </w:p>
    <w:p w:rsidR="00FE4BB7" w:rsidRDefault="00FE4BB7">
      <w:pPr>
        <w:pStyle w:val="-31"/>
        <w:ind w:left="880" w:hanging="480"/>
        <w:rPr>
          <w:rFonts w:eastAsia="新細明體"/>
          <w:lang w:eastAsia="zh-TW"/>
        </w:rPr>
      </w:pPr>
    </w:p>
    <w:p w:rsidR="00FE4BB7" w:rsidRDefault="00FE4BB7">
      <w:pPr>
        <w:pStyle w:val="-31"/>
        <w:ind w:left="880" w:hanging="480"/>
        <w:rPr>
          <w:rFonts w:eastAsia="新細明體"/>
          <w:lang w:eastAsia="zh-TW"/>
        </w:rPr>
      </w:pPr>
    </w:p>
    <w:p w:rsidR="00FE4BB7" w:rsidRDefault="00FE4BB7">
      <w:pPr>
        <w:pStyle w:val="-31"/>
        <w:ind w:left="880" w:hanging="480"/>
        <w:rPr>
          <w:rFonts w:eastAsia="新細明體"/>
          <w:lang w:eastAsia="zh-TW"/>
        </w:rPr>
      </w:pPr>
    </w:p>
    <w:p w:rsidR="00FE4BB7" w:rsidRDefault="00BC1803">
      <w:pPr>
        <w:pStyle w:val="-31"/>
        <w:ind w:left="880" w:hanging="480"/>
        <w:rPr>
          <w:rFonts w:eastAsia="新細明體"/>
          <w:lang w:eastAsia="zh-TW"/>
        </w:rPr>
      </w:pPr>
      <w:r>
        <w:rPr>
          <w:rFonts w:eastAsia="新細明體"/>
          <w:lang w:eastAsia="zh-TW"/>
        </w:rPr>
        <w:br w:type="page"/>
      </w:r>
    </w:p>
    <w:tbl>
      <w:tblPr>
        <w:tblW w:w="963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3"/>
        <w:gridCol w:w="1559"/>
        <w:gridCol w:w="7087"/>
      </w:tblGrid>
      <w:tr w:rsidR="00FE4BB7">
        <w:tc>
          <w:tcPr>
            <w:tcW w:w="9639" w:type="dxa"/>
            <w:gridSpan w:val="3"/>
            <w:tcBorders>
              <w:top w:val="single" w:sz="12" w:space="0" w:color="auto"/>
              <w:bottom w:val="single" w:sz="6" w:space="0" w:color="auto"/>
            </w:tcBorders>
            <w:shd w:val="clear" w:color="auto" w:fill="E6E6E6"/>
          </w:tcPr>
          <w:p w:rsidR="00FE4BB7" w:rsidRDefault="00BC1803">
            <w:pPr>
              <w:pStyle w:val="6"/>
              <w:rPr>
                <w:sz w:val="20"/>
                <w:szCs w:val="20"/>
              </w:rPr>
            </w:pPr>
            <w:r>
              <w:rPr>
                <w:sz w:val="20"/>
                <w:szCs w:val="20"/>
              </w:rPr>
              <w:lastRenderedPageBreak/>
              <w:t>Revision History</w:t>
            </w:r>
          </w:p>
        </w:tc>
      </w:tr>
      <w:tr w:rsidR="00FE4BB7">
        <w:tc>
          <w:tcPr>
            <w:tcW w:w="993" w:type="dxa"/>
            <w:tcBorders>
              <w:top w:val="single" w:sz="6" w:space="0" w:color="auto"/>
            </w:tcBorders>
            <w:vAlign w:val="center"/>
          </w:tcPr>
          <w:p w:rsidR="00FE4BB7" w:rsidRDefault="00BC1803">
            <w:pPr>
              <w:pStyle w:val="16"/>
            </w:pPr>
            <w:r>
              <w:t>Version</w:t>
            </w:r>
          </w:p>
        </w:tc>
        <w:tc>
          <w:tcPr>
            <w:tcW w:w="1559" w:type="dxa"/>
            <w:tcBorders>
              <w:top w:val="single" w:sz="6" w:space="0" w:color="auto"/>
            </w:tcBorders>
            <w:vAlign w:val="center"/>
          </w:tcPr>
          <w:p w:rsidR="00FE4BB7" w:rsidRDefault="00BC1803">
            <w:pPr>
              <w:pStyle w:val="16"/>
            </w:pPr>
            <w:r>
              <w:t>Release Date</w:t>
            </w:r>
          </w:p>
        </w:tc>
        <w:tc>
          <w:tcPr>
            <w:tcW w:w="7087" w:type="dxa"/>
            <w:tcBorders>
              <w:top w:val="single" w:sz="6" w:space="0" w:color="auto"/>
            </w:tcBorders>
            <w:vAlign w:val="center"/>
          </w:tcPr>
          <w:p w:rsidR="00FE4BB7" w:rsidRDefault="00BC1803">
            <w:pPr>
              <w:pStyle w:val="16"/>
            </w:pPr>
            <w:r>
              <w:t>Description</w:t>
            </w:r>
          </w:p>
        </w:tc>
      </w:tr>
      <w:tr w:rsidR="00FE4BB7">
        <w:tc>
          <w:tcPr>
            <w:tcW w:w="993" w:type="dxa"/>
            <w:vAlign w:val="center"/>
          </w:tcPr>
          <w:p w:rsidR="00FE4BB7" w:rsidRDefault="00BC1803">
            <w:pPr>
              <w:pStyle w:val="16"/>
              <w:jc w:val="center"/>
              <w:rPr>
                <w:rFonts w:eastAsia="新細明體"/>
                <w:kern w:val="2"/>
                <w:lang w:eastAsia="zh-TW"/>
              </w:rPr>
            </w:pPr>
            <w:r>
              <w:rPr>
                <w:rFonts w:eastAsia="新細明體"/>
                <w:kern w:val="2"/>
                <w:lang w:eastAsia="zh-TW"/>
              </w:rPr>
              <w:t>1.0</w:t>
            </w:r>
          </w:p>
        </w:tc>
        <w:tc>
          <w:tcPr>
            <w:tcW w:w="1559" w:type="dxa"/>
            <w:vAlign w:val="center"/>
          </w:tcPr>
          <w:p w:rsidR="00FE4BB7" w:rsidRDefault="00BC1803" w:rsidP="00894198">
            <w:pPr>
              <w:pStyle w:val="16"/>
              <w:rPr>
                <w:rFonts w:eastAsia="新細明體"/>
                <w:kern w:val="2"/>
                <w:lang w:eastAsia="zh-TW"/>
              </w:rPr>
            </w:pPr>
            <w:r>
              <w:rPr>
                <w:rFonts w:eastAsia="新細明體" w:hint="eastAsia"/>
                <w:kern w:val="2"/>
                <w:lang w:eastAsia="zh-TW"/>
              </w:rPr>
              <w:t>201</w:t>
            </w:r>
            <w:r>
              <w:rPr>
                <w:rFonts w:eastAsia="新細明體"/>
                <w:kern w:val="2"/>
                <w:lang w:eastAsia="zh-TW"/>
              </w:rPr>
              <w:t>9</w:t>
            </w:r>
            <w:r>
              <w:rPr>
                <w:rFonts w:eastAsia="新細明體" w:hint="eastAsia"/>
                <w:kern w:val="2"/>
                <w:lang w:eastAsia="zh-TW"/>
              </w:rPr>
              <w:t>-</w:t>
            </w:r>
            <w:r w:rsidR="003E71F2">
              <w:rPr>
                <w:rFonts w:eastAsia="新細明體"/>
                <w:kern w:val="2"/>
                <w:lang w:eastAsia="zh-TW"/>
              </w:rPr>
              <w:t>12</w:t>
            </w:r>
            <w:r>
              <w:rPr>
                <w:rFonts w:eastAsia="新細明體" w:hint="eastAsia"/>
                <w:kern w:val="2"/>
                <w:lang w:eastAsia="zh-TW"/>
              </w:rPr>
              <w:t>-</w:t>
            </w:r>
            <w:r w:rsidR="003E71F2">
              <w:rPr>
                <w:rFonts w:eastAsia="新細明體"/>
                <w:kern w:val="2"/>
                <w:lang w:eastAsia="zh-TW"/>
              </w:rPr>
              <w:t>1</w:t>
            </w:r>
            <w:r w:rsidR="00894198">
              <w:rPr>
                <w:rFonts w:eastAsia="新細明體"/>
                <w:kern w:val="2"/>
                <w:lang w:eastAsia="zh-TW"/>
              </w:rPr>
              <w:t>6</w:t>
            </w:r>
          </w:p>
        </w:tc>
        <w:tc>
          <w:tcPr>
            <w:tcW w:w="7087" w:type="dxa"/>
          </w:tcPr>
          <w:p w:rsidR="00FE4BB7" w:rsidRDefault="00894198">
            <w:pPr>
              <w:pStyle w:val="16"/>
              <w:rPr>
                <w:rFonts w:eastAsia="新細明體"/>
                <w:kern w:val="2"/>
                <w:lang w:eastAsia="zh-TW"/>
              </w:rPr>
            </w:pPr>
            <w:r>
              <w:rPr>
                <w:rFonts w:eastAsia="新細明體"/>
                <w:kern w:val="2"/>
                <w:lang w:eastAsia="zh-TW"/>
              </w:rPr>
              <w:t>Initial release</w:t>
            </w:r>
            <w:r w:rsidR="00BC1803">
              <w:rPr>
                <w:rFonts w:eastAsia="新細明體" w:hint="eastAsia"/>
                <w:kern w:val="2"/>
                <w:lang w:eastAsia="zh-TW"/>
              </w:rPr>
              <w:t>.</w:t>
            </w:r>
          </w:p>
        </w:tc>
      </w:tr>
      <w:tr w:rsidR="00B17420">
        <w:tc>
          <w:tcPr>
            <w:tcW w:w="993" w:type="dxa"/>
            <w:vAlign w:val="center"/>
          </w:tcPr>
          <w:p w:rsidR="00B17420" w:rsidRDefault="00B17420">
            <w:pPr>
              <w:pStyle w:val="16"/>
              <w:jc w:val="center"/>
              <w:rPr>
                <w:rFonts w:eastAsia="新細明體"/>
                <w:kern w:val="2"/>
                <w:lang w:eastAsia="zh-TW"/>
              </w:rPr>
            </w:pPr>
            <w:r>
              <w:rPr>
                <w:rFonts w:eastAsia="新細明體" w:hint="eastAsia"/>
                <w:kern w:val="2"/>
                <w:lang w:eastAsia="zh-TW"/>
              </w:rPr>
              <w:t>1.1</w:t>
            </w:r>
          </w:p>
        </w:tc>
        <w:tc>
          <w:tcPr>
            <w:tcW w:w="1559" w:type="dxa"/>
            <w:vAlign w:val="center"/>
          </w:tcPr>
          <w:p w:rsidR="00B17420" w:rsidRDefault="00B17420" w:rsidP="00894198">
            <w:pPr>
              <w:pStyle w:val="16"/>
              <w:rPr>
                <w:rFonts w:eastAsia="新細明體"/>
                <w:kern w:val="2"/>
                <w:lang w:eastAsia="zh-TW"/>
              </w:rPr>
            </w:pPr>
            <w:r>
              <w:rPr>
                <w:rFonts w:eastAsia="新細明體" w:hint="eastAsia"/>
                <w:kern w:val="2"/>
                <w:lang w:eastAsia="zh-TW"/>
              </w:rPr>
              <w:t>2019-12-25</w:t>
            </w:r>
          </w:p>
        </w:tc>
        <w:tc>
          <w:tcPr>
            <w:tcW w:w="7087" w:type="dxa"/>
          </w:tcPr>
          <w:p w:rsidR="00B17420" w:rsidRDefault="00B17420" w:rsidP="00B17420">
            <w:pPr>
              <w:pStyle w:val="16"/>
              <w:numPr>
                <w:ilvl w:val="0"/>
                <w:numId w:val="16"/>
              </w:numPr>
              <w:ind w:left="57" w:hanging="57"/>
              <w:rPr>
                <w:rFonts w:eastAsia="新細明體"/>
                <w:kern w:val="2"/>
                <w:lang w:eastAsia="zh-TW"/>
              </w:rPr>
            </w:pPr>
            <w:r>
              <w:rPr>
                <w:rFonts w:eastAsia="新細明體" w:hint="eastAsia"/>
                <w:kern w:val="2"/>
                <w:lang w:eastAsia="zh-TW"/>
              </w:rPr>
              <w:t xml:space="preserve">Add </w:t>
            </w:r>
            <w:r w:rsidRPr="00B17420">
              <w:rPr>
                <w:rFonts w:eastAsia="新細明體"/>
                <w:kern w:val="2"/>
                <w:lang w:eastAsia="zh-TW"/>
              </w:rPr>
              <w:t>"</w:t>
            </w:r>
            <w:r>
              <w:rPr>
                <w:rFonts w:eastAsia="新細明體"/>
                <w:kern w:val="2"/>
                <w:lang w:eastAsia="zh-TW"/>
              </w:rPr>
              <w:t>Install App</w:t>
            </w:r>
            <w:r w:rsidRPr="00B17420">
              <w:rPr>
                <w:rFonts w:eastAsia="新細明體"/>
                <w:kern w:val="2"/>
                <w:lang w:eastAsia="zh-TW"/>
              </w:rPr>
              <w:t>"</w:t>
            </w:r>
            <w:r>
              <w:rPr>
                <w:rFonts w:eastAsia="新細明體"/>
                <w:kern w:val="2"/>
                <w:lang w:eastAsia="zh-TW"/>
              </w:rPr>
              <w:t xml:space="preserve"> API</w:t>
            </w:r>
            <w:r w:rsidR="00E45924">
              <w:rPr>
                <w:rFonts w:eastAsia="新細明體"/>
                <w:kern w:val="2"/>
                <w:lang w:eastAsia="zh-TW"/>
              </w:rPr>
              <w:t>.</w:t>
            </w:r>
          </w:p>
          <w:p w:rsidR="00B17420" w:rsidRDefault="00E45924" w:rsidP="00B17420">
            <w:pPr>
              <w:pStyle w:val="16"/>
              <w:numPr>
                <w:ilvl w:val="0"/>
                <w:numId w:val="16"/>
              </w:numPr>
              <w:ind w:left="57" w:hanging="57"/>
              <w:rPr>
                <w:rFonts w:eastAsia="新細明體"/>
                <w:kern w:val="2"/>
                <w:lang w:eastAsia="zh-TW"/>
              </w:rPr>
            </w:pPr>
            <w:r>
              <w:rPr>
                <w:rFonts w:eastAsia="新細明體" w:hint="eastAsia"/>
                <w:kern w:val="2"/>
                <w:lang w:eastAsia="zh-TW"/>
              </w:rPr>
              <w:t xml:space="preserve">Add </w:t>
            </w:r>
            <w:r w:rsidRPr="00B17420">
              <w:rPr>
                <w:rFonts w:eastAsia="新細明體"/>
                <w:kern w:val="2"/>
                <w:lang w:eastAsia="zh-TW"/>
              </w:rPr>
              <w:t>"</w:t>
            </w:r>
            <w:r>
              <w:rPr>
                <w:rFonts w:eastAsia="新細明體"/>
                <w:kern w:val="2"/>
                <w:lang w:eastAsia="zh-TW"/>
              </w:rPr>
              <w:t>error</w:t>
            </w:r>
            <w:r w:rsidRPr="00B17420">
              <w:rPr>
                <w:rFonts w:eastAsia="新細明體"/>
                <w:kern w:val="2"/>
                <w:lang w:eastAsia="zh-TW"/>
              </w:rPr>
              <w:t>"</w:t>
            </w:r>
            <w:r>
              <w:rPr>
                <w:rFonts w:eastAsia="新細明體"/>
                <w:kern w:val="2"/>
                <w:lang w:eastAsia="zh-TW"/>
              </w:rPr>
              <w:t xml:space="preserve"> notification when installing/patching </w:t>
            </w:r>
            <w:r w:rsidR="00510E87">
              <w:rPr>
                <w:rFonts w:eastAsia="新細明體"/>
                <w:kern w:val="2"/>
                <w:lang w:eastAsia="zh-TW"/>
              </w:rPr>
              <w:t xml:space="preserve">IPK </w:t>
            </w:r>
            <w:r w:rsidR="00F347C6">
              <w:rPr>
                <w:rFonts w:eastAsia="新細明體"/>
                <w:kern w:val="2"/>
                <w:lang w:eastAsia="zh-TW"/>
              </w:rPr>
              <w:t xml:space="preserve">file </w:t>
            </w:r>
            <w:r w:rsidR="00510E87">
              <w:rPr>
                <w:rFonts w:eastAsia="新細明體"/>
                <w:kern w:val="2"/>
                <w:lang w:eastAsia="zh-TW"/>
              </w:rPr>
              <w:t>of App</w:t>
            </w:r>
            <w:r>
              <w:rPr>
                <w:rFonts w:eastAsia="新細明體"/>
                <w:kern w:val="2"/>
                <w:lang w:eastAsia="zh-TW"/>
              </w:rPr>
              <w:t xml:space="preserve"> </w:t>
            </w:r>
            <w:r w:rsidR="00510E87">
              <w:rPr>
                <w:rFonts w:eastAsia="新細明體"/>
                <w:kern w:val="2"/>
                <w:lang w:eastAsia="zh-TW"/>
              </w:rPr>
              <w:t>to</w:t>
            </w:r>
            <w:r>
              <w:rPr>
                <w:rFonts w:eastAsia="新細明體"/>
                <w:kern w:val="2"/>
                <w:lang w:eastAsia="zh-TW"/>
              </w:rPr>
              <w:t xml:space="preserve"> device failed.</w:t>
            </w:r>
          </w:p>
          <w:p w:rsidR="00DF040C" w:rsidRDefault="00DF040C" w:rsidP="00DF040C">
            <w:pPr>
              <w:pStyle w:val="16"/>
              <w:numPr>
                <w:ilvl w:val="0"/>
                <w:numId w:val="16"/>
              </w:numPr>
              <w:ind w:left="57" w:hanging="57"/>
              <w:rPr>
                <w:rFonts w:eastAsia="新細明體"/>
                <w:kern w:val="2"/>
                <w:lang w:eastAsia="zh-TW"/>
              </w:rPr>
            </w:pPr>
            <w:r>
              <w:rPr>
                <w:rFonts w:eastAsia="新細明體"/>
                <w:kern w:val="2"/>
                <w:lang w:eastAsia="zh-TW"/>
              </w:rPr>
              <w:t xml:space="preserve">Add </w:t>
            </w:r>
            <w:r w:rsidRPr="00B17420">
              <w:rPr>
                <w:rFonts w:eastAsia="新細明體"/>
                <w:kern w:val="2"/>
                <w:lang w:eastAsia="zh-TW"/>
              </w:rPr>
              <w:t>"</w:t>
            </w:r>
            <w:r>
              <w:rPr>
                <w:rFonts w:eastAsia="新細明體"/>
                <w:kern w:val="2"/>
                <w:lang w:eastAsia="zh-TW"/>
              </w:rPr>
              <w:t>publisher</w:t>
            </w:r>
            <w:r w:rsidRPr="00B17420">
              <w:rPr>
                <w:rFonts w:eastAsia="新細明體"/>
                <w:kern w:val="2"/>
                <w:lang w:eastAsia="zh-TW"/>
              </w:rPr>
              <w:t>"</w:t>
            </w:r>
            <w:r>
              <w:rPr>
                <w:rFonts w:eastAsia="新細明體"/>
                <w:kern w:val="2"/>
                <w:lang w:eastAsia="zh-TW"/>
              </w:rPr>
              <w:t xml:space="preserve"> column to App information.</w:t>
            </w:r>
          </w:p>
          <w:p w:rsidR="00DF040C" w:rsidRDefault="00DF040C" w:rsidP="00DF040C">
            <w:pPr>
              <w:pStyle w:val="16"/>
              <w:numPr>
                <w:ilvl w:val="0"/>
                <w:numId w:val="16"/>
              </w:numPr>
              <w:ind w:left="57" w:hanging="57"/>
              <w:rPr>
                <w:rFonts w:eastAsia="新細明體"/>
                <w:kern w:val="2"/>
                <w:lang w:eastAsia="zh-TW"/>
              </w:rPr>
            </w:pPr>
            <w:r>
              <w:rPr>
                <w:rFonts w:eastAsia="新細明體"/>
                <w:kern w:val="2"/>
                <w:lang w:eastAsia="zh-TW"/>
              </w:rPr>
              <w:t>Modify desired arguments when requesting install/patch API.</w:t>
            </w:r>
          </w:p>
        </w:tc>
      </w:tr>
      <w:tr w:rsidR="00336946">
        <w:tc>
          <w:tcPr>
            <w:tcW w:w="993" w:type="dxa"/>
            <w:vAlign w:val="center"/>
          </w:tcPr>
          <w:p w:rsidR="00336946" w:rsidRDefault="00336946">
            <w:pPr>
              <w:pStyle w:val="16"/>
              <w:jc w:val="center"/>
              <w:rPr>
                <w:rFonts w:eastAsia="新細明體"/>
                <w:kern w:val="2"/>
                <w:lang w:eastAsia="zh-TW"/>
              </w:rPr>
            </w:pPr>
            <w:r>
              <w:rPr>
                <w:rFonts w:eastAsia="新細明體" w:hint="eastAsia"/>
                <w:kern w:val="2"/>
                <w:lang w:eastAsia="zh-TW"/>
              </w:rPr>
              <w:t>1.2</w:t>
            </w:r>
          </w:p>
        </w:tc>
        <w:tc>
          <w:tcPr>
            <w:tcW w:w="1559" w:type="dxa"/>
            <w:vAlign w:val="center"/>
          </w:tcPr>
          <w:p w:rsidR="00336946" w:rsidRDefault="00336946" w:rsidP="00894198">
            <w:pPr>
              <w:pStyle w:val="16"/>
              <w:rPr>
                <w:rFonts w:eastAsia="新細明體"/>
                <w:kern w:val="2"/>
                <w:lang w:eastAsia="zh-TW"/>
              </w:rPr>
            </w:pPr>
            <w:r>
              <w:rPr>
                <w:rFonts w:eastAsia="新細明體" w:hint="eastAsia"/>
                <w:kern w:val="2"/>
                <w:lang w:eastAsia="zh-TW"/>
              </w:rPr>
              <w:t>2020-01-22</w:t>
            </w:r>
          </w:p>
        </w:tc>
        <w:tc>
          <w:tcPr>
            <w:tcW w:w="7087" w:type="dxa"/>
          </w:tcPr>
          <w:p w:rsidR="00336946" w:rsidRDefault="00290DE0" w:rsidP="00290DE0">
            <w:pPr>
              <w:pStyle w:val="16"/>
              <w:numPr>
                <w:ilvl w:val="0"/>
                <w:numId w:val="18"/>
              </w:numPr>
              <w:rPr>
                <w:rFonts w:eastAsia="新細明體"/>
                <w:kern w:val="2"/>
                <w:lang w:eastAsia="zh-TW"/>
              </w:rPr>
            </w:pPr>
            <w:r>
              <w:rPr>
                <w:rFonts w:eastAsia="新細明體" w:hint="eastAsia"/>
                <w:kern w:val="2"/>
                <w:lang w:eastAsia="zh-TW"/>
              </w:rPr>
              <w:t xml:space="preserve">Update URI of </w:t>
            </w:r>
            <w:r w:rsidRPr="00B17420">
              <w:rPr>
                <w:rFonts w:eastAsia="新細明體"/>
                <w:kern w:val="2"/>
                <w:lang w:eastAsia="zh-TW"/>
              </w:rPr>
              <w:t>"</w:t>
            </w:r>
            <w:r>
              <w:rPr>
                <w:rFonts w:eastAsia="新細明體" w:hint="eastAsia"/>
                <w:kern w:val="2"/>
                <w:lang w:eastAsia="zh-TW"/>
              </w:rPr>
              <w:t>install/patch App</w:t>
            </w:r>
            <w:r w:rsidRPr="00B17420">
              <w:rPr>
                <w:rFonts w:eastAsia="新細明體"/>
                <w:kern w:val="2"/>
                <w:lang w:eastAsia="zh-TW"/>
              </w:rPr>
              <w:t>"</w:t>
            </w:r>
            <w:r>
              <w:rPr>
                <w:rFonts w:eastAsia="新細明體" w:hint="eastAsia"/>
                <w:kern w:val="2"/>
                <w:lang w:eastAsia="zh-TW"/>
              </w:rPr>
              <w:t xml:space="preserve"> API</w:t>
            </w:r>
          </w:p>
          <w:p w:rsidR="00290DE0" w:rsidRDefault="00290DE0" w:rsidP="00290DE0">
            <w:pPr>
              <w:pStyle w:val="16"/>
              <w:numPr>
                <w:ilvl w:val="0"/>
                <w:numId w:val="18"/>
              </w:numPr>
              <w:rPr>
                <w:rFonts w:eastAsia="新細明體"/>
                <w:kern w:val="2"/>
                <w:lang w:eastAsia="zh-TW"/>
              </w:rPr>
            </w:pPr>
            <w:r>
              <w:rPr>
                <w:rFonts w:eastAsia="新細明體"/>
                <w:kern w:val="2"/>
                <w:lang w:eastAsia="zh-TW"/>
              </w:rPr>
              <w:t xml:space="preserve">Add </w:t>
            </w:r>
            <w:r w:rsidRPr="00B17420">
              <w:rPr>
                <w:rFonts w:eastAsia="新細明體"/>
                <w:kern w:val="2"/>
                <w:lang w:eastAsia="zh-TW"/>
              </w:rPr>
              <w:t>"</w:t>
            </w:r>
            <w:r>
              <w:rPr>
                <w:rFonts w:eastAsia="新細明體"/>
                <w:kern w:val="2"/>
                <w:lang w:eastAsia="zh-TW"/>
              </w:rPr>
              <w:t>Get containers information</w:t>
            </w:r>
            <w:r w:rsidRPr="00B17420">
              <w:rPr>
                <w:rFonts w:eastAsia="新細明體"/>
                <w:kern w:val="2"/>
                <w:lang w:eastAsia="zh-TW"/>
              </w:rPr>
              <w:t>"</w:t>
            </w:r>
            <w:r>
              <w:rPr>
                <w:rFonts w:eastAsia="新細明體"/>
                <w:kern w:val="2"/>
                <w:lang w:eastAsia="zh-TW"/>
              </w:rPr>
              <w:t xml:space="preserve"> API</w:t>
            </w:r>
          </w:p>
          <w:p w:rsidR="00290DE0" w:rsidRDefault="00290DE0" w:rsidP="00290DE0">
            <w:pPr>
              <w:pStyle w:val="16"/>
              <w:numPr>
                <w:ilvl w:val="0"/>
                <w:numId w:val="18"/>
              </w:numPr>
              <w:rPr>
                <w:rFonts w:eastAsia="新細明體"/>
                <w:kern w:val="2"/>
                <w:lang w:eastAsia="zh-TW"/>
              </w:rPr>
            </w:pPr>
            <w:r>
              <w:rPr>
                <w:rFonts w:eastAsia="新細明體"/>
                <w:kern w:val="2"/>
                <w:lang w:eastAsia="zh-TW"/>
              </w:rPr>
              <w:t xml:space="preserve">Add </w:t>
            </w:r>
            <w:r w:rsidRPr="00B17420">
              <w:rPr>
                <w:rFonts w:eastAsia="新細明體"/>
                <w:kern w:val="2"/>
                <w:lang w:eastAsia="zh-TW"/>
              </w:rPr>
              <w:t>"</w:t>
            </w:r>
            <w:r>
              <w:rPr>
                <w:rFonts w:eastAsia="新細明體"/>
                <w:kern w:val="2"/>
                <w:lang w:eastAsia="zh-TW"/>
              </w:rPr>
              <w:t>Get a specific container information</w:t>
            </w:r>
            <w:r w:rsidRPr="00B17420">
              <w:rPr>
                <w:rFonts w:eastAsia="新細明體"/>
                <w:kern w:val="2"/>
                <w:lang w:eastAsia="zh-TW"/>
              </w:rPr>
              <w:t>"</w:t>
            </w:r>
            <w:r>
              <w:rPr>
                <w:rFonts w:eastAsia="新細明體"/>
                <w:kern w:val="2"/>
                <w:lang w:eastAsia="zh-TW"/>
              </w:rPr>
              <w:t xml:space="preserve"> API</w:t>
            </w:r>
          </w:p>
          <w:p w:rsidR="00290DE0" w:rsidRDefault="00290DE0" w:rsidP="00290DE0">
            <w:pPr>
              <w:pStyle w:val="16"/>
              <w:numPr>
                <w:ilvl w:val="0"/>
                <w:numId w:val="18"/>
              </w:numPr>
              <w:rPr>
                <w:rFonts w:eastAsia="新細明體"/>
                <w:kern w:val="2"/>
                <w:lang w:eastAsia="zh-TW"/>
              </w:rPr>
            </w:pPr>
            <w:r>
              <w:rPr>
                <w:rFonts w:eastAsia="新細明體"/>
                <w:kern w:val="2"/>
                <w:lang w:eastAsia="zh-TW"/>
              </w:rPr>
              <w:t xml:space="preserve">Add </w:t>
            </w:r>
            <w:r w:rsidRPr="00B17420">
              <w:rPr>
                <w:rFonts w:eastAsia="新細明體"/>
                <w:kern w:val="2"/>
                <w:lang w:eastAsia="zh-TW"/>
              </w:rPr>
              <w:t>"</w:t>
            </w:r>
            <w:r>
              <w:rPr>
                <w:rFonts w:eastAsia="新細明體"/>
                <w:kern w:val="2"/>
                <w:lang w:eastAsia="zh-TW"/>
              </w:rPr>
              <w:t>Uninstall App</w:t>
            </w:r>
            <w:r w:rsidRPr="00B17420">
              <w:rPr>
                <w:rFonts w:eastAsia="新細明體"/>
                <w:kern w:val="2"/>
                <w:lang w:eastAsia="zh-TW"/>
              </w:rPr>
              <w:t>"</w:t>
            </w:r>
            <w:r>
              <w:rPr>
                <w:rFonts w:eastAsia="新細明體"/>
                <w:kern w:val="2"/>
                <w:lang w:eastAsia="zh-TW"/>
              </w:rPr>
              <w:t xml:space="preserve"> API</w:t>
            </w:r>
          </w:p>
        </w:tc>
      </w:tr>
      <w:tr w:rsidR="00474996" w:rsidTr="00474996">
        <w:tc>
          <w:tcPr>
            <w:tcW w:w="993" w:type="dxa"/>
            <w:tcBorders>
              <w:top w:val="single" w:sz="6" w:space="0" w:color="auto"/>
              <w:left w:val="single" w:sz="12" w:space="0" w:color="auto"/>
              <w:bottom w:val="single" w:sz="12" w:space="0" w:color="auto"/>
              <w:right w:val="single" w:sz="6" w:space="0" w:color="auto"/>
            </w:tcBorders>
            <w:vAlign w:val="center"/>
          </w:tcPr>
          <w:p w:rsidR="00474996" w:rsidRDefault="00474996" w:rsidP="00474996">
            <w:pPr>
              <w:pStyle w:val="16"/>
              <w:jc w:val="center"/>
              <w:rPr>
                <w:rFonts w:eastAsia="新細明體"/>
                <w:kern w:val="2"/>
                <w:lang w:eastAsia="zh-TW"/>
              </w:rPr>
            </w:pPr>
            <w:r>
              <w:rPr>
                <w:rFonts w:eastAsia="新細明體" w:hint="eastAsia"/>
                <w:kern w:val="2"/>
                <w:lang w:eastAsia="zh-TW"/>
              </w:rPr>
              <w:t>1.</w:t>
            </w:r>
            <w:r>
              <w:rPr>
                <w:rFonts w:eastAsia="新細明體"/>
                <w:kern w:val="2"/>
                <w:lang w:eastAsia="zh-TW"/>
              </w:rPr>
              <w:t>3</w:t>
            </w:r>
          </w:p>
        </w:tc>
        <w:tc>
          <w:tcPr>
            <w:tcW w:w="1559" w:type="dxa"/>
            <w:tcBorders>
              <w:top w:val="single" w:sz="6" w:space="0" w:color="auto"/>
              <w:left w:val="single" w:sz="6" w:space="0" w:color="auto"/>
              <w:bottom w:val="single" w:sz="12" w:space="0" w:color="auto"/>
              <w:right w:val="single" w:sz="6" w:space="0" w:color="auto"/>
            </w:tcBorders>
            <w:vAlign w:val="center"/>
          </w:tcPr>
          <w:p w:rsidR="00474996" w:rsidRDefault="00474996" w:rsidP="00474996">
            <w:pPr>
              <w:pStyle w:val="16"/>
              <w:rPr>
                <w:rFonts w:eastAsia="新細明體"/>
                <w:kern w:val="2"/>
                <w:lang w:eastAsia="zh-TW"/>
              </w:rPr>
            </w:pPr>
            <w:r>
              <w:rPr>
                <w:rFonts w:eastAsia="新細明體" w:hint="eastAsia"/>
                <w:kern w:val="2"/>
                <w:lang w:eastAsia="zh-TW"/>
              </w:rPr>
              <w:t>2020-0</w:t>
            </w:r>
            <w:r>
              <w:rPr>
                <w:rFonts w:eastAsia="新細明體"/>
                <w:kern w:val="2"/>
                <w:lang w:eastAsia="zh-TW"/>
              </w:rPr>
              <w:t>6</w:t>
            </w:r>
            <w:r>
              <w:rPr>
                <w:rFonts w:eastAsia="新細明體" w:hint="eastAsia"/>
                <w:kern w:val="2"/>
                <w:lang w:eastAsia="zh-TW"/>
              </w:rPr>
              <w:t>-</w:t>
            </w:r>
            <w:r>
              <w:rPr>
                <w:rFonts w:eastAsia="新細明體"/>
                <w:kern w:val="2"/>
                <w:lang w:eastAsia="zh-TW"/>
              </w:rPr>
              <w:t>11</w:t>
            </w:r>
          </w:p>
        </w:tc>
        <w:tc>
          <w:tcPr>
            <w:tcW w:w="7087" w:type="dxa"/>
            <w:tcBorders>
              <w:top w:val="single" w:sz="6" w:space="0" w:color="auto"/>
              <w:left w:val="single" w:sz="6" w:space="0" w:color="auto"/>
              <w:bottom w:val="single" w:sz="12" w:space="0" w:color="auto"/>
              <w:right w:val="single" w:sz="12" w:space="0" w:color="auto"/>
            </w:tcBorders>
          </w:tcPr>
          <w:p w:rsidR="00474996" w:rsidRDefault="00474996" w:rsidP="00474996">
            <w:pPr>
              <w:pStyle w:val="16"/>
              <w:numPr>
                <w:ilvl w:val="0"/>
                <w:numId w:val="19"/>
              </w:numPr>
              <w:rPr>
                <w:rFonts w:eastAsia="新細明體"/>
                <w:kern w:val="2"/>
                <w:lang w:eastAsia="zh-TW"/>
              </w:rPr>
            </w:pPr>
            <w:r>
              <w:rPr>
                <w:rFonts w:eastAsia="新細明體" w:hint="eastAsia"/>
                <w:kern w:val="2"/>
                <w:lang w:eastAsia="zh-TW"/>
              </w:rPr>
              <w:t>Update device ID rule.</w:t>
            </w:r>
          </w:p>
          <w:p w:rsidR="00B605CB" w:rsidRDefault="00B605CB" w:rsidP="00474996">
            <w:pPr>
              <w:pStyle w:val="16"/>
              <w:numPr>
                <w:ilvl w:val="0"/>
                <w:numId w:val="19"/>
              </w:numPr>
              <w:rPr>
                <w:rFonts w:eastAsia="新細明體"/>
                <w:kern w:val="2"/>
                <w:lang w:eastAsia="zh-TW"/>
              </w:rPr>
            </w:pPr>
            <w:r>
              <w:rPr>
                <w:rFonts w:eastAsia="新細明體"/>
                <w:kern w:val="2"/>
                <w:lang w:eastAsia="zh-TW"/>
              </w:rPr>
              <w:t>Add API to query all of the devices.</w:t>
            </w:r>
          </w:p>
          <w:p w:rsidR="00B468AE" w:rsidRDefault="00B468AE" w:rsidP="00474996">
            <w:pPr>
              <w:pStyle w:val="16"/>
              <w:numPr>
                <w:ilvl w:val="0"/>
                <w:numId w:val="19"/>
              </w:numPr>
              <w:rPr>
                <w:rFonts w:eastAsia="新細明體"/>
                <w:kern w:val="2"/>
                <w:lang w:eastAsia="zh-TW"/>
              </w:rPr>
            </w:pPr>
            <w:r>
              <w:rPr>
                <w:rFonts w:eastAsia="新細明體"/>
                <w:kern w:val="2"/>
                <w:lang w:eastAsia="zh-TW"/>
              </w:rPr>
              <w:t xml:space="preserve">Add API </w:t>
            </w:r>
            <w:r w:rsidR="00B411F9">
              <w:rPr>
                <w:rFonts w:eastAsia="新細明體"/>
                <w:kern w:val="2"/>
                <w:lang w:eastAsia="zh-TW"/>
              </w:rPr>
              <w:t>to</w:t>
            </w:r>
            <w:r>
              <w:rPr>
                <w:rFonts w:eastAsia="新細明體"/>
                <w:kern w:val="2"/>
                <w:lang w:eastAsia="zh-TW"/>
              </w:rPr>
              <w:t xml:space="preserve"> </w:t>
            </w:r>
            <w:r w:rsidR="00E04366">
              <w:rPr>
                <w:rFonts w:eastAsia="新細明體"/>
                <w:kern w:val="2"/>
                <w:lang w:eastAsia="zh-TW"/>
              </w:rPr>
              <w:t>query</w:t>
            </w:r>
            <w:r w:rsidR="00B411F9">
              <w:rPr>
                <w:rFonts w:eastAsia="新細明體"/>
                <w:kern w:val="2"/>
                <w:lang w:eastAsia="zh-TW"/>
              </w:rPr>
              <w:t xml:space="preserve"> the specific</w:t>
            </w:r>
            <w:r>
              <w:rPr>
                <w:rFonts w:eastAsia="新細明體"/>
                <w:kern w:val="2"/>
                <w:lang w:eastAsia="zh-TW"/>
              </w:rPr>
              <w:t xml:space="preserve"> installed App information of specific device.</w:t>
            </w:r>
          </w:p>
          <w:p w:rsidR="00B411F9" w:rsidRDefault="00B411F9" w:rsidP="00474996">
            <w:pPr>
              <w:pStyle w:val="16"/>
              <w:numPr>
                <w:ilvl w:val="0"/>
                <w:numId w:val="19"/>
              </w:numPr>
              <w:rPr>
                <w:rFonts w:eastAsia="新細明體"/>
                <w:kern w:val="2"/>
                <w:lang w:eastAsia="zh-TW"/>
              </w:rPr>
            </w:pPr>
            <w:r>
              <w:rPr>
                <w:rFonts w:eastAsia="新細明體"/>
                <w:kern w:val="2"/>
                <w:lang w:eastAsia="zh-TW"/>
              </w:rPr>
              <w:t xml:space="preserve">Add API to </w:t>
            </w:r>
            <w:r w:rsidR="00E04366">
              <w:rPr>
                <w:rFonts w:eastAsia="新細明體"/>
                <w:kern w:val="2"/>
                <w:lang w:eastAsia="zh-TW"/>
              </w:rPr>
              <w:t>query</w:t>
            </w:r>
            <w:r>
              <w:rPr>
                <w:rFonts w:eastAsia="新細明體"/>
                <w:kern w:val="2"/>
                <w:lang w:eastAsia="zh-TW"/>
              </w:rPr>
              <w:t xml:space="preserve"> all of the installed App</w:t>
            </w:r>
            <w:r w:rsidR="00A50DEA">
              <w:rPr>
                <w:rFonts w:eastAsia="新細明體"/>
                <w:kern w:val="2"/>
                <w:lang w:eastAsia="zh-TW"/>
              </w:rPr>
              <w:t>s</w:t>
            </w:r>
            <w:r>
              <w:rPr>
                <w:rFonts w:eastAsia="新細明體"/>
                <w:kern w:val="2"/>
                <w:lang w:eastAsia="zh-TW"/>
              </w:rPr>
              <w:t xml:space="preserve"> information of specific device.</w:t>
            </w:r>
          </w:p>
          <w:p w:rsidR="00474996" w:rsidRDefault="00474996" w:rsidP="00474996">
            <w:pPr>
              <w:pStyle w:val="16"/>
              <w:numPr>
                <w:ilvl w:val="0"/>
                <w:numId w:val="19"/>
              </w:numPr>
              <w:rPr>
                <w:rFonts w:eastAsia="新細明體"/>
                <w:kern w:val="2"/>
                <w:lang w:eastAsia="zh-TW"/>
              </w:rPr>
            </w:pPr>
            <w:r>
              <w:rPr>
                <w:rFonts w:eastAsia="新細明體"/>
                <w:kern w:val="2"/>
                <w:lang w:eastAsia="zh-TW"/>
              </w:rPr>
              <w:t>Update method to PUT when updating App for specific device.</w:t>
            </w:r>
          </w:p>
        </w:tc>
      </w:tr>
    </w:tbl>
    <w:p w:rsidR="00FE4BB7" w:rsidRDefault="00FE4BB7">
      <w:pPr>
        <w:rPr>
          <w:rFonts w:eastAsia="新細明體"/>
          <w:lang w:eastAsia="zh-TW"/>
        </w:rPr>
      </w:pPr>
    </w:p>
    <w:p w:rsidR="00FE4BB7" w:rsidRDefault="00BC1803">
      <w:pPr>
        <w:rPr>
          <w:b/>
          <w:bCs/>
          <w:sz w:val="24"/>
          <w:szCs w:val="24"/>
        </w:rPr>
      </w:pPr>
      <w:r>
        <w:rPr>
          <w:rFonts w:eastAsia="新細明體"/>
          <w:lang w:eastAsia="zh-TW"/>
        </w:rPr>
        <w:br w:type="page"/>
      </w:r>
      <w:r>
        <w:rPr>
          <w:rFonts w:hint="eastAsia"/>
          <w:b/>
          <w:bCs/>
          <w:sz w:val="24"/>
          <w:szCs w:val="24"/>
        </w:rPr>
        <w:lastRenderedPageBreak/>
        <w:t>Table of contents</w:t>
      </w:r>
    </w:p>
    <w:p w:rsidR="00FE4BB7" w:rsidRDefault="00E1474B">
      <w:pPr>
        <w:rPr>
          <w:rFonts w:eastAsia="新細明體"/>
          <w:lang w:eastAsia="zh-TW"/>
        </w:rPr>
      </w:pPr>
      <w:r>
        <w:rPr>
          <w:rFonts w:eastAsia="新細明體"/>
          <w:lang w:val="it-IT" w:eastAsia="zh-TW"/>
        </w:rPr>
        <w:pict>
          <v:rect id="_x0000_i1026" style="width:0;height:1.5pt" o:hralign="center" o:hrstd="t" o:hr="t" fillcolor="#a0a0a0" stroked="f"/>
        </w:pict>
      </w:r>
    </w:p>
    <w:p w:rsidR="000719B0" w:rsidRDefault="00BC1803">
      <w:pPr>
        <w:pStyle w:val="11"/>
        <w:tabs>
          <w:tab w:val="left" w:pos="400"/>
          <w:tab w:val="right" w:leader="dot" w:pos="10070"/>
        </w:tabs>
        <w:rPr>
          <w:rFonts w:asciiTheme="minorHAnsi" w:eastAsiaTheme="minorEastAsia" w:hAnsiTheme="minorHAnsi" w:cstheme="minorBidi"/>
          <w:b w:val="0"/>
          <w:bCs w:val="0"/>
          <w:caps w:val="0"/>
          <w:noProof/>
          <w:kern w:val="2"/>
          <w:sz w:val="24"/>
          <w:szCs w:val="22"/>
          <w:lang w:eastAsia="zh-TW"/>
        </w:rPr>
      </w:pPr>
      <w:r>
        <w:rPr>
          <w:rFonts w:eastAsia="新細明體"/>
          <w:lang w:eastAsia="zh-TW"/>
        </w:rPr>
        <w:fldChar w:fldCharType="begin"/>
      </w:r>
      <w:r>
        <w:rPr>
          <w:rFonts w:eastAsia="新細明體"/>
          <w:lang w:eastAsia="zh-TW"/>
        </w:rPr>
        <w:instrText xml:space="preserve"> </w:instrText>
      </w:r>
      <w:r>
        <w:rPr>
          <w:rFonts w:eastAsia="新細明體" w:hint="eastAsia"/>
          <w:lang w:eastAsia="zh-TW"/>
        </w:rPr>
        <w:instrText>TOC \o "1-3" \h \z \u</w:instrText>
      </w:r>
      <w:r>
        <w:rPr>
          <w:rFonts w:eastAsia="新細明體"/>
          <w:lang w:eastAsia="zh-TW"/>
        </w:rPr>
        <w:instrText xml:space="preserve"> </w:instrText>
      </w:r>
      <w:r>
        <w:rPr>
          <w:rFonts w:eastAsia="新細明體"/>
          <w:lang w:eastAsia="zh-TW"/>
        </w:rPr>
        <w:fldChar w:fldCharType="separate"/>
      </w:r>
      <w:hyperlink w:anchor="_Toc43213374" w:history="1">
        <w:r w:rsidR="000719B0" w:rsidRPr="002C6DCB">
          <w:rPr>
            <w:rStyle w:val="af2"/>
            <w:rFonts w:eastAsia="新細明體"/>
            <w:noProof/>
            <w:lang w:val="it-IT" w:eastAsia="zh-TW"/>
          </w:rPr>
          <w:t>1.</w:t>
        </w:r>
        <w:r w:rsidR="000719B0">
          <w:rPr>
            <w:rFonts w:asciiTheme="minorHAnsi" w:eastAsiaTheme="minorEastAsia" w:hAnsiTheme="minorHAnsi" w:cstheme="minorBidi"/>
            <w:b w:val="0"/>
            <w:bCs w:val="0"/>
            <w:caps w:val="0"/>
            <w:noProof/>
            <w:kern w:val="2"/>
            <w:sz w:val="24"/>
            <w:szCs w:val="22"/>
            <w:lang w:eastAsia="zh-TW"/>
          </w:rPr>
          <w:tab/>
        </w:r>
        <w:r w:rsidR="000719B0" w:rsidRPr="002C6DCB">
          <w:rPr>
            <w:rStyle w:val="af2"/>
            <w:rFonts w:eastAsia="新細明體"/>
            <w:noProof/>
            <w:lang w:eastAsia="zh-TW"/>
          </w:rPr>
          <w:t>Introduction</w:t>
        </w:r>
        <w:r w:rsidR="000719B0">
          <w:rPr>
            <w:noProof/>
            <w:webHidden/>
          </w:rPr>
          <w:tab/>
        </w:r>
        <w:r w:rsidR="000719B0">
          <w:rPr>
            <w:noProof/>
            <w:webHidden/>
          </w:rPr>
          <w:fldChar w:fldCharType="begin"/>
        </w:r>
        <w:r w:rsidR="000719B0">
          <w:rPr>
            <w:noProof/>
            <w:webHidden/>
          </w:rPr>
          <w:instrText xml:space="preserve"> PAGEREF _Toc43213374 \h </w:instrText>
        </w:r>
        <w:r w:rsidR="000719B0">
          <w:rPr>
            <w:noProof/>
            <w:webHidden/>
          </w:rPr>
        </w:r>
        <w:r w:rsidR="000719B0">
          <w:rPr>
            <w:noProof/>
            <w:webHidden/>
          </w:rPr>
          <w:fldChar w:fldCharType="separate"/>
        </w:r>
        <w:r w:rsidR="000719B0">
          <w:rPr>
            <w:noProof/>
            <w:webHidden/>
          </w:rPr>
          <w:t>5</w:t>
        </w:r>
        <w:r w:rsidR="000719B0">
          <w:rPr>
            <w:noProof/>
            <w:webHidden/>
          </w:rPr>
          <w:fldChar w:fldCharType="end"/>
        </w:r>
      </w:hyperlink>
    </w:p>
    <w:p w:rsidR="000719B0" w:rsidRDefault="00E1474B">
      <w:pPr>
        <w:pStyle w:val="21"/>
        <w:tabs>
          <w:tab w:val="right" w:leader="dot" w:pos="10070"/>
        </w:tabs>
        <w:rPr>
          <w:rFonts w:asciiTheme="minorHAnsi" w:eastAsiaTheme="minorEastAsia" w:hAnsiTheme="minorHAnsi" w:cstheme="minorBidi"/>
          <w:smallCaps w:val="0"/>
          <w:noProof/>
          <w:kern w:val="2"/>
          <w:sz w:val="24"/>
          <w:szCs w:val="22"/>
          <w:lang w:eastAsia="zh-TW"/>
        </w:rPr>
      </w:pPr>
      <w:hyperlink w:anchor="_Toc43213375" w:history="1">
        <w:r w:rsidR="000719B0" w:rsidRPr="002C6DCB">
          <w:rPr>
            <w:rStyle w:val="af2"/>
            <w:rFonts w:eastAsia="新細明體"/>
            <w:noProof/>
            <w:lang w:eastAsia="zh-TW"/>
          </w:rPr>
          <w:t>Generic Rule Declaration</w:t>
        </w:r>
        <w:r w:rsidR="000719B0">
          <w:rPr>
            <w:noProof/>
            <w:webHidden/>
          </w:rPr>
          <w:tab/>
        </w:r>
        <w:r w:rsidR="000719B0">
          <w:rPr>
            <w:noProof/>
            <w:webHidden/>
          </w:rPr>
          <w:fldChar w:fldCharType="begin"/>
        </w:r>
        <w:r w:rsidR="000719B0">
          <w:rPr>
            <w:noProof/>
            <w:webHidden/>
          </w:rPr>
          <w:instrText xml:space="preserve"> PAGEREF _Toc43213375 \h </w:instrText>
        </w:r>
        <w:r w:rsidR="000719B0">
          <w:rPr>
            <w:noProof/>
            <w:webHidden/>
          </w:rPr>
        </w:r>
        <w:r w:rsidR="000719B0">
          <w:rPr>
            <w:noProof/>
            <w:webHidden/>
          </w:rPr>
          <w:fldChar w:fldCharType="separate"/>
        </w:r>
        <w:r w:rsidR="000719B0">
          <w:rPr>
            <w:noProof/>
            <w:webHidden/>
          </w:rPr>
          <w:t>5</w:t>
        </w:r>
        <w:r w:rsidR="000719B0">
          <w:rPr>
            <w:noProof/>
            <w:webHidden/>
          </w:rPr>
          <w:fldChar w:fldCharType="end"/>
        </w:r>
      </w:hyperlink>
    </w:p>
    <w:p w:rsidR="000719B0" w:rsidRDefault="00E1474B">
      <w:pPr>
        <w:pStyle w:val="11"/>
        <w:tabs>
          <w:tab w:val="left" w:pos="400"/>
          <w:tab w:val="right" w:leader="dot" w:pos="10070"/>
        </w:tabs>
        <w:rPr>
          <w:rFonts w:asciiTheme="minorHAnsi" w:eastAsiaTheme="minorEastAsia" w:hAnsiTheme="minorHAnsi" w:cstheme="minorBidi"/>
          <w:b w:val="0"/>
          <w:bCs w:val="0"/>
          <w:caps w:val="0"/>
          <w:noProof/>
          <w:kern w:val="2"/>
          <w:sz w:val="24"/>
          <w:szCs w:val="22"/>
          <w:lang w:eastAsia="zh-TW"/>
        </w:rPr>
      </w:pPr>
      <w:hyperlink w:anchor="_Toc43213376" w:history="1">
        <w:r w:rsidR="000719B0" w:rsidRPr="002C6DCB">
          <w:rPr>
            <w:rStyle w:val="af2"/>
            <w:noProof/>
            <w:lang w:val="it-IT" w:eastAsia="zh-TW"/>
          </w:rPr>
          <w:t>2.</w:t>
        </w:r>
        <w:r w:rsidR="000719B0">
          <w:rPr>
            <w:rFonts w:asciiTheme="minorHAnsi" w:eastAsiaTheme="minorEastAsia" w:hAnsiTheme="minorHAnsi" w:cstheme="minorBidi"/>
            <w:b w:val="0"/>
            <w:bCs w:val="0"/>
            <w:caps w:val="0"/>
            <w:noProof/>
            <w:kern w:val="2"/>
            <w:sz w:val="24"/>
            <w:szCs w:val="22"/>
            <w:lang w:eastAsia="zh-TW"/>
          </w:rPr>
          <w:tab/>
        </w:r>
        <w:r w:rsidR="000719B0" w:rsidRPr="002C6DCB">
          <w:rPr>
            <w:rStyle w:val="af2"/>
            <w:noProof/>
            <w:lang w:eastAsia="zh-TW"/>
          </w:rPr>
          <w:t>Demeter Server Notification</w:t>
        </w:r>
        <w:r w:rsidR="000719B0">
          <w:rPr>
            <w:noProof/>
            <w:webHidden/>
          </w:rPr>
          <w:tab/>
        </w:r>
        <w:r w:rsidR="000719B0">
          <w:rPr>
            <w:noProof/>
            <w:webHidden/>
          </w:rPr>
          <w:fldChar w:fldCharType="begin"/>
        </w:r>
        <w:r w:rsidR="000719B0">
          <w:rPr>
            <w:noProof/>
            <w:webHidden/>
          </w:rPr>
          <w:instrText xml:space="preserve"> PAGEREF _Toc43213376 \h </w:instrText>
        </w:r>
        <w:r w:rsidR="000719B0">
          <w:rPr>
            <w:noProof/>
            <w:webHidden/>
          </w:rPr>
        </w:r>
        <w:r w:rsidR="000719B0">
          <w:rPr>
            <w:noProof/>
            <w:webHidden/>
          </w:rPr>
          <w:fldChar w:fldCharType="separate"/>
        </w:r>
        <w:r w:rsidR="000719B0">
          <w:rPr>
            <w:noProof/>
            <w:webHidden/>
          </w:rPr>
          <w:t>6</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77" w:history="1">
        <w:r w:rsidR="000719B0" w:rsidRPr="002C6DCB">
          <w:rPr>
            <w:rStyle w:val="af2"/>
            <w:rFonts w:eastAsia="新細明體"/>
            <w:noProof/>
            <w:lang w:eastAsia="zh-TW"/>
          </w:rPr>
          <w:t>2.1.</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Device Enroll and Delete Notification</w:t>
        </w:r>
        <w:r w:rsidR="000719B0">
          <w:rPr>
            <w:noProof/>
            <w:webHidden/>
          </w:rPr>
          <w:tab/>
        </w:r>
        <w:r w:rsidR="000719B0">
          <w:rPr>
            <w:noProof/>
            <w:webHidden/>
          </w:rPr>
          <w:fldChar w:fldCharType="begin"/>
        </w:r>
        <w:r w:rsidR="000719B0">
          <w:rPr>
            <w:noProof/>
            <w:webHidden/>
          </w:rPr>
          <w:instrText xml:space="preserve"> PAGEREF _Toc43213377 \h </w:instrText>
        </w:r>
        <w:r w:rsidR="000719B0">
          <w:rPr>
            <w:noProof/>
            <w:webHidden/>
          </w:rPr>
        </w:r>
        <w:r w:rsidR="000719B0">
          <w:rPr>
            <w:noProof/>
            <w:webHidden/>
          </w:rPr>
          <w:fldChar w:fldCharType="separate"/>
        </w:r>
        <w:r w:rsidR="000719B0">
          <w:rPr>
            <w:noProof/>
            <w:webHidden/>
          </w:rPr>
          <w:t>6</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78" w:history="1">
        <w:r w:rsidR="000719B0" w:rsidRPr="002C6DCB">
          <w:rPr>
            <w:rStyle w:val="af2"/>
            <w:noProof/>
            <w:lang w:eastAsia="zh-TW"/>
          </w:rPr>
          <w:t>2.1.1.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Flow Chart</w:t>
        </w:r>
        <w:r w:rsidR="000719B0">
          <w:rPr>
            <w:noProof/>
            <w:webHidden/>
          </w:rPr>
          <w:tab/>
        </w:r>
        <w:r w:rsidR="000719B0">
          <w:rPr>
            <w:noProof/>
            <w:webHidden/>
          </w:rPr>
          <w:fldChar w:fldCharType="begin"/>
        </w:r>
        <w:r w:rsidR="000719B0">
          <w:rPr>
            <w:noProof/>
            <w:webHidden/>
          </w:rPr>
          <w:instrText xml:space="preserve"> PAGEREF _Toc43213378 \h </w:instrText>
        </w:r>
        <w:r w:rsidR="000719B0">
          <w:rPr>
            <w:noProof/>
            <w:webHidden/>
          </w:rPr>
        </w:r>
        <w:r w:rsidR="000719B0">
          <w:rPr>
            <w:noProof/>
            <w:webHidden/>
          </w:rPr>
          <w:fldChar w:fldCharType="separate"/>
        </w:r>
        <w:r w:rsidR="000719B0">
          <w:rPr>
            <w:noProof/>
            <w:webHidden/>
          </w:rPr>
          <w:t>6</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79" w:history="1">
        <w:r w:rsidR="000719B0" w:rsidRPr="002C6DCB">
          <w:rPr>
            <w:rStyle w:val="af2"/>
            <w:noProof/>
            <w:lang w:eastAsia="zh-TW"/>
          </w:rPr>
          <w:t>2.1.2.</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Notification Details</w:t>
        </w:r>
        <w:r w:rsidR="000719B0">
          <w:rPr>
            <w:noProof/>
            <w:webHidden/>
          </w:rPr>
          <w:tab/>
        </w:r>
        <w:r w:rsidR="000719B0">
          <w:rPr>
            <w:noProof/>
            <w:webHidden/>
          </w:rPr>
          <w:fldChar w:fldCharType="begin"/>
        </w:r>
        <w:r w:rsidR="000719B0">
          <w:rPr>
            <w:noProof/>
            <w:webHidden/>
          </w:rPr>
          <w:instrText xml:space="preserve"> PAGEREF _Toc43213379 \h </w:instrText>
        </w:r>
        <w:r w:rsidR="000719B0">
          <w:rPr>
            <w:noProof/>
            <w:webHidden/>
          </w:rPr>
        </w:r>
        <w:r w:rsidR="000719B0">
          <w:rPr>
            <w:noProof/>
            <w:webHidden/>
          </w:rPr>
          <w:fldChar w:fldCharType="separate"/>
        </w:r>
        <w:r w:rsidR="000719B0">
          <w:rPr>
            <w:noProof/>
            <w:webHidden/>
          </w:rPr>
          <w:t>6</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80" w:history="1">
        <w:r w:rsidR="000719B0" w:rsidRPr="002C6DCB">
          <w:rPr>
            <w:rStyle w:val="af2"/>
            <w:rFonts w:eastAsia="新細明體"/>
            <w:noProof/>
            <w:lang w:eastAsia="zh-TW"/>
          </w:rPr>
          <w:t>2.2.</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App Installation or Update Progress Notification</w:t>
        </w:r>
        <w:r w:rsidR="000719B0">
          <w:rPr>
            <w:noProof/>
            <w:webHidden/>
          </w:rPr>
          <w:tab/>
        </w:r>
        <w:r w:rsidR="000719B0">
          <w:rPr>
            <w:noProof/>
            <w:webHidden/>
          </w:rPr>
          <w:fldChar w:fldCharType="begin"/>
        </w:r>
        <w:r w:rsidR="000719B0">
          <w:rPr>
            <w:noProof/>
            <w:webHidden/>
          </w:rPr>
          <w:instrText xml:space="preserve"> PAGEREF _Toc43213380 \h </w:instrText>
        </w:r>
        <w:r w:rsidR="000719B0">
          <w:rPr>
            <w:noProof/>
            <w:webHidden/>
          </w:rPr>
        </w:r>
        <w:r w:rsidR="000719B0">
          <w:rPr>
            <w:noProof/>
            <w:webHidden/>
          </w:rPr>
          <w:fldChar w:fldCharType="separate"/>
        </w:r>
        <w:r w:rsidR="000719B0">
          <w:rPr>
            <w:noProof/>
            <w:webHidden/>
          </w:rPr>
          <w:t>8</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81" w:history="1">
        <w:r w:rsidR="000719B0" w:rsidRPr="002C6DCB">
          <w:rPr>
            <w:rStyle w:val="af2"/>
            <w:noProof/>
            <w:lang w:eastAsia="zh-TW"/>
          </w:rPr>
          <w:t>2.2.1.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Flow Chart</w:t>
        </w:r>
        <w:r w:rsidR="000719B0">
          <w:rPr>
            <w:noProof/>
            <w:webHidden/>
          </w:rPr>
          <w:tab/>
        </w:r>
        <w:r w:rsidR="000719B0">
          <w:rPr>
            <w:noProof/>
            <w:webHidden/>
          </w:rPr>
          <w:fldChar w:fldCharType="begin"/>
        </w:r>
        <w:r w:rsidR="000719B0">
          <w:rPr>
            <w:noProof/>
            <w:webHidden/>
          </w:rPr>
          <w:instrText xml:space="preserve"> PAGEREF _Toc43213381 \h </w:instrText>
        </w:r>
        <w:r w:rsidR="000719B0">
          <w:rPr>
            <w:noProof/>
            <w:webHidden/>
          </w:rPr>
        </w:r>
        <w:r w:rsidR="000719B0">
          <w:rPr>
            <w:noProof/>
            <w:webHidden/>
          </w:rPr>
          <w:fldChar w:fldCharType="separate"/>
        </w:r>
        <w:r w:rsidR="000719B0">
          <w:rPr>
            <w:noProof/>
            <w:webHidden/>
          </w:rPr>
          <w:t>8</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82" w:history="1">
        <w:r w:rsidR="000719B0" w:rsidRPr="002C6DCB">
          <w:rPr>
            <w:rStyle w:val="af2"/>
            <w:noProof/>
            <w:lang w:eastAsia="zh-TW"/>
          </w:rPr>
          <w:t>2.2.2.</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Notification Details</w:t>
        </w:r>
        <w:r w:rsidR="000719B0">
          <w:rPr>
            <w:noProof/>
            <w:webHidden/>
          </w:rPr>
          <w:tab/>
        </w:r>
        <w:r w:rsidR="000719B0">
          <w:rPr>
            <w:noProof/>
            <w:webHidden/>
          </w:rPr>
          <w:fldChar w:fldCharType="begin"/>
        </w:r>
        <w:r w:rsidR="000719B0">
          <w:rPr>
            <w:noProof/>
            <w:webHidden/>
          </w:rPr>
          <w:instrText xml:space="preserve"> PAGEREF _Toc43213382 \h </w:instrText>
        </w:r>
        <w:r w:rsidR="000719B0">
          <w:rPr>
            <w:noProof/>
            <w:webHidden/>
          </w:rPr>
        </w:r>
        <w:r w:rsidR="000719B0">
          <w:rPr>
            <w:noProof/>
            <w:webHidden/>
          </w:rPr>
          <w:fldChar w:fldCharType="separate"/>
        </w:r>
        <w:r w:rsidR="000719B0">
          <w:rPr>
            <w:noProof/>
            <w:webHidden/>
          </w:rPr>
          <w:t>8</w:t>
        </w:r>
        <w:r w:rsidR="000719B0">
          <w:rPr>
            <w:noProof/>
            <w:webHidden/>
          </w:rPr>
          <w:fldChar w:fldCharType="end"/>
        </w:r>
      </w:hyperlink>
    </w:p>
    <w:p w:rsidR="000719B0" w:rsidRDefault="00E1474B">
      <w:pPr>
        <w:pStyle w:val="11"/>
        <w:tabs>
          <w:tab w:val="left" w:pos="400"/>
          <w:tab w:val="right" w:leader="dot" w:pos="10070"/>
        </w:tabs>
        <w:rPr>
          <w:rFonts w:asciiTheme="minorHAnsi" w:eastAsiaTheme="minorEastAsia" w:hAnsiTheme="minorHAnsi" w:cstheme="minorBidi"/>
          <w:b w:val="0"/>
          <w:bCs w:val="0"/>
          <w:caps w:val="0"/>
          <w:noProof/>
          <w:kern w:val="2"/>
          <w:sz w:val="24"/>
          <w:szCs w:val="22"/>
          <w:lang w:eastAsia="zh-TW"/>
        </w:rPr>
      </w:pPr>
      <w:hyperlink w:anchor="_Toc43213383" w:history="1">
        <w:r w:rsidR="000719B0" w:rsidRPr="002C6DCB">
          <w:rPr>
            <w:rStyle w:val="af2"/>
            <w:noProof/>
            <w:lang w:val="it-IT" w:eastAsia="zh-TW"/>
          </w:rPr>
          <w:t>3.</w:t>
        </w:r>
        <w:r w:rsidR="000719B0">
          <w:rPr>
            <w:rFonts w:asciiTheme="minorHAnsi" w:eastAsiaTheme="minorEastAsia" w:hAnsiTheme="minorHAnsi" w:cstheme="minorBidi"/>
            <w:b w:val="0"/>
            <w:bCs w:val="0"/>
            <w:caps w:val="0"/>
            <w:noProof/>
            <w:kern w:val="2"/>
            <w:sz w:val="24"/>
            <w:szCs w:val="22"/>
            <w:lang w:eastAsia="zh-TW"/>
          </w:rPr>
          <w:tab/>
        </w:r>
        <w:r w:rsidR="000719B0" w:rsidRPr="002C6DCB">
          <w:rPr>
            <w:rStyle w:val="af2"/>
            <w:noProof/>
            <w:lang w:eastAsia="zh-TW"/>
          </w:rPr>
          <w:t>Demeter Server API</w:t>
        </w:r>
        <w:r w:rsidR="000719B0">
          <w:rPr>
            <w:noProof/>
            <w:webHidden/>
          </w:rPr>
          <w:tab/>
        </w:r>
        <w:r w:rsidR="000719B0">
          <w:rPr>
            <w:noProof/>
            <w:webHidden/>
          </w:rPr>
          <w:fldChar w:fldCharType="begin"/>
        </w:r>
        <w:r w:rsidR="000719B0">
          <w:rPr>
            <w:noProof/>
            <w:webHidden/>
          </w:rPr>
          <w:instrText xml:space="preserve"> PAGEREF _Toc43213383 \h </w:instrText>
        </w:r>
        <w:r w:rsidR="000719B0">
          <w:rPr>
            <w:noProof/>
            <w:webHidden/>
          </w:rPr>
        </w:r>
        <w:r w:rsidR="000719B0">
          <w:rPr>
            <w:noProof/>
            <w:webHidden/>
          </w:rPr>
          <w:fldChar w:fldCharType="separate"/>
        </w:r>
        <w:r w:rsidR="000719B0">
          <w:rPr>
            <w:noProof/>
            <w:webHidden/>
          </w:rPr>
          <w:t>10</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84" w:history="1">
        <w:r w:rsidR="000719B0" w:rsidRPr="002C6DCB">
          <w:rPr>
            <w:rStyle w:val="af2"/>
            <w:rFonts w:eastAsia="新細明體"/>
            <w:noProof/>
            <w:lang w:eastAsia="zh-TW"/>
          </w:rPr>
          <w:t>3.1.</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Get Devices</w:t>
        </w:r>
        <w:r w:rsidR="000719B0">
          <w:rPr>
            <w:noProof/>
            <w:webHidden/>
          </w:rPr>
          <w:tab/>
        </w:r>
        <w:r w:rsidR="000719B0">
          <w:rPr>
            <w:noProof/>
            <w:webHidden/>
          </w:rPr>
          <w:fldChar w:fldCharType="begin"/>
        </w:r>
        <w:r w:rsidR="000719B0">
          <w:rPr>
            <w:noProof/>
            <w:webHidden/>
          </w:rPr>
          <w:instrText xml:space="preserve"> PAGEREF _Toc43213384 \h </w:instrText>
        </w:r>
        <w:r w:rsidR="000719B0">
          <w:rPr>
            <w:noProof/>
            <w:webHidden/>
          </w:rPr>
        </w:r>
        <w:r w:rsidR="000719B0">
          <w:rPr>
            <w:noProof/>
            <w:webHidden/>
          </w:rPr>
          <w:fldChar w:fldCharType="separate"/>
        </w:r>
        <w:r w:rsidR="000719B0">
          <w:rPr>
            <w:noProof/>
            <w:webHidden/>
          </w:rPr>
          <w:t>10</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85" w:history="1">
        <w:r w:rsidR="000719B0" w:rsidRPr="002C6DCB">
          <w:rPr>
            <w:rStyle w:val="af2"/>
            <w:noProof/>
            <w:lang w:eastAsia="zh-TW"/>
          </w:rPr>
          <w:t>3.1.1.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_Toc43213385 \h </w:instrText>
        </w:r>
        <w:r w:rsidR="000719B0">
          <w:rPr>
            <w:noProof/>
            <w:webHidden/>
          </w:rPr>
        </w:r>
        <w:r w:rsidR="000719B0">
          <w:rPr>
            <w:noProof/>
            <w:webHidden/>
          </w:rPr>
          <w:fldChar w:fldCharType="separate"/>
        </w:r>
        <w:r w:rsidR="000719B0">
          <w:rPr>
            <w:noProof/>
            <w:webHidden/>
          </w:rPr>
          <w:t>10</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86" w:history="1">
        <w:r w:rsidR="000719B0" w:rsidRPr="002C6DCB">
          <w:rPr>
            <w:rStyle w:val="af2"/>
            <w:rFonts w:eastAsia="新細明體"/>
            <w:noProof/>
            <w:lang w:eastAsia="zh-TW"/>
          </w:rPr>
          <w:t>3.2.</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Get Device Information</w:t>
        </w:r>
        <w:r w:rsidR="000719B0">
          <w:rPr>
            <w:noProof/>
            <w:webHidden/>
          </w:rPr>
          <w:tab/>
        </w:r>
        <w:r w:rsidR="000719B0">
          <w:rPr>
            <w:noProof/>
            <w:webHidden/>
          </w:rPr>
          <w:fldChar w:fldCharType="begin"/>
        </w:r>
        <w:r w:rsidR="000719B0">
          <w:rPr>
            <w:noProof/>
            <w:webHidden/>
          </w:rPr>
          <w:instrText xml:space="preserve"> PAGEREF _Toc43213386 \h </w:instrText>
        </w:r>
        <w:r w:rsidR="000719B0">
          <w:rPr>
            <w:noProof/>
            <w:webHidden/>
          </w:rPr>
        </w:r>
        <w:r w:rsidR="000719B0">
          <w:rPr>
            <w:noProof/>
            <w:webHidden/>
          </w:rPr>
          <w:fldChar w:fldCharType="separate"/>
        </w:r>
        <w:r w:rsidR="000719B0">
          <w:rPr>
            <w:noProof/>
            <w:webHidden/>
          </w:rPr>
          <w:t>13</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87" w:history="1">
        <w:r w:rsidR="000719B0" w:rsidRPr="002C6DCB">
          <w:rPr>
            <w:rStyle w:val="af2"/>
            <w:noProof/>
            <w:lang w:eastAsia="zh-TW"/>
          </w:rPr>
          <w:t>3.2.1.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_Toc43213387 \h </w:instrText>
        </w:r>
        <w:r w:rsidR="000719B0">
          <w:rPr>
            <w:noProof/>
            <w:webHidden/>
          </w:rPr>
        </w:r>
        <w:r w:rsidR="000719B0">
          <w:rPr>
            <w:noProof/>
            <w:webHidden/>
          </w:rPr>
          <w:fldChar w:fldCharType="separate"/>
        </w:r>
        <w:r w:rsidR="000719B0">
          <w:rPr>
            <w:noProof/>
            <w:webHidden/>
          </w:rPr>
          <w:t>13</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88" w:history="1">
        <w:r w:rsidR="000719B0" w:rsidRPr="002C6DCB">
          <w:rPr>
            <w:rStyle w:val="af2"/>
            <w:rFonts w:eastAsia="新細明體"/>
            <w:noProof/>
            <w:lang w:eastAsia="zh-TW"/>
          </w:rPr>
          <w:t>3.3.</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Get Installed Apps Information of Specific Device</w:t>
        </w:r>
        <w:r w:rsidR="000719B0">
          <w:rPr>
            <w:noProof/>
            <w:webHidden/>
          </w:rPr>
          <w:tab/>
        </w:r>
        <w:r w:rsidR="000719B0">
          <w:rPr>
            <w:noProof/>
            <w:webHidden/>
          </w:rPr>
          <w:fldChar w:fldCharType="begin"/>
        </w:r>
        <w:r w:rsidR="000719B0">
          <w:rPr>
            <w:noProof/>
            <w:webHidden/>
          </w:rPr>
          <w:instrText xml:space="preserve"> PAGEREF _Toc43213388 \h </w:instrText>
        </w:r>
        <w:r w:rsidR="000719B0">
          <w:rPr>
            <w:noProof/>
            <w:webHidden/>
          </w:rPr>
        </w:r>
        <w:r w:rsidR="000719B0">
          <w:rPr>
            <w:noProof/>
            <w:webHidden/>
          </w:rPr>
          <w:fldChar w:fldCharType="separate"/>
        </w:r>
        <w:r w:rsidR="000719B0">
          <w:rPr>
            <w:noProof/>
            <w:webHidden/>
          </w:rPr>
          <w:t>15</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89" w:history="1">
        <w:r w:rsidR="000719B0" w:rsidRPr="002C6DCB">
          <w:rPr>
            <w:rStyle w:val="af2"/>
            <w:noProof/>
            <w:lang w:eastAsia="zh-TW"/>
          </w:rPr>
          <w:t>3.3.1.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_Toc43213389 \h </w:instrText>
        </w:r>
        <w:r w:rsidR="000719B0">
          <w:rPr>
            <w:noProof/>
            <w:webHidden/>
          </w:rPr>
        </w:r>
        <w:r w:rsidR="000719B0">
          <w:rPr>
            <w:noProof/>
            <w:webHidden/>
          </w:rPr>
          <w:fldChar w:fldCharType="separate"/>
        </w:r>
        <w:r w:rsidR="000719B0">
          <w:rPr>
            <w:noProof/>
            <w:webHidden/>
          </w:rPr>
          <w:t>15</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90" w:history="1">
        <w:r w:rsidR="000719B0" w:rsidRPr="002C6DCB">
          <w:rPr>
            <w:rStyle w:val="af2"/>
            <w:rFonts w:eastAsia="新細明體"/>
            <w:noProof/>
            <w:lang w:eastAsia="zh-TW"/>
          </w:rPr>
          <w:t>3.4.</w:t>
        </w:r>
        <w:r w:rsidR="000719B0">
          <w:rPr>
            <w:rFonts w:asciiTheme="minorHAnsi" w:eastAsiaTheme="minorEastAsia" w:hAnsiTheme="minorHAnsi" w:cstheme="minorBidi"/>
            <w:smallCaps w:val="0"/>
            <w:noProof/>
            <w:kern w:val="2"/>
            <w:sz w:val="24"/>
            <w:szCs w:val="22"/>
            <w:lang w:eastAsia="zh-TW"/>
          </w:rPr>
          <w:tab/>
        </w:r>
        <w:r w:rsidR="000719B0" w:rsidRPr="002C6DCB">
          <w:rPr>
            <w:rStyle w:val="af2"/>
            <w:rFonts w:eastAsia="新細明體"/>
            <w:noProof/>
            <w:lang w:eastAsia="zh-TW"/>
          </w:rPr>
          <w:t>Get Installed App Information of Specific Device</w:t>
        </w:r>
        <w:r w:rsidR="000719B0">
          <w:rPr>
            <w:noProof/>
            <w:webHidden/>
          </w:rPr>
          <w:tab/>
        </w:r>
        <w:r w:rsidR="000719B0">
          <w:rPr>
            <w:noProof/>
            <w:webHidden/>
          </w:rPr>
          <w:fldChar w:fldCharType="begin"/>
        </w:r>
        <w:r w:rsidR="000719B0">
          <w:rPr>
            <w:noProof/>
            <w:webHidden/>
          </w:rPr>
          <w:instrText xml:space="preserve"> PAGEREF _Toc43213390 \h </w:instrText>
        </w:r>
        <w:r w:rsidR="000719B0">
          <w:rPr>
            <w:noProof/>
            <w:webHidden/>
          </w:rPr>
        </w:r>
        <w:r w:rsidR="000719B0">
          <w:rPr>
            <w:noProof/>
            <w:webHidden/>
          </w:rPr>
          <w:fldChar w:fldCharType="separate"/>
        </w:r>
        <w:r w:rsidR="000719B0">
          <w:rPr>
            <w:noProof/>
            <w:webHidden/>
          </w:rPr>
          <w:t>17</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91" w:history="1">
        <w:r w:rsidR="000719B0" w:rsidRPr="002C6DCB">
          <w:rPr>
            <w:rStyle w:val="af2"/>
            <w:noProof/>
            <w:lang w:eastAsia="zh-TW"/>
          </w:rPr>
          <w:t>3.4.1.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_Toc43213391 \h </w:instrText>
        </w:r>
        <w:r w:rsidR="000719B0">
          <w:rPr>
            <w:noProof/>
            <w:webHidden/>
          </w:rPr>
        </w:r>
        <w:r w:rsidR="000719B0">
          <w:rPr>
            <w:noProof/>
            <w:webHidden/>
          </w:rPr>
          <w:fldChar w:fldCharType="separate"/>
        </w:r>
        <w:r w:rsidR="000719B0">
          <w:rPr>
            <w:noProof/>
            <w:webHidden/>
          </w:rPr>
          <w:t>17</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92" w:history="1">
        <w:r w:rsidR="000719B0" w:rsidRPr="002C6DCB">
          <w:rPr>
            <w:rStyle w:val="af2"/>
            <w:noProof/>
            <w:lang w:eastAsia="zh-TW"/>
          </w:rPr>
          <w:t>3.5.</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Get Installable Apps Information of Device Model</w:t>
        </w:r>
        <w:r w:rsidR="000719B0">
          <w:rPr>
            <w:noProof/>
            <w:webHidden/>
          </w:rPr>
          <w:tab/>
        </w:r>
        <w:r w:rsidR="000719B0">
          <w:rPr>
            <w:noProof/>
            <w:webHidden/>
          </w:rPr>
          <w:fldChar w:fldCharType="begin"/>
        </w:r>
        <w:r w:rsidR="000719B0">
          <w:rPr>
            <w:noProof/>
            <w:webHidden/>
          </w:rPr>
          <w:instrText xml:space="preserve"> PAGEREF _Toc43213392 \h </w:instrText>
        </w:r>
        <w:r w:rsidR="000719B0">
          <w:rPr>
            <w:noProof/>
            <w:webHidden/>
          </w:rPr>
        </w:r>
        <w:r w:rsidR="000719B0">
          <w:rPr>
            <w:noProof/>
            <w:webHidden/>
          </w:rPr>
          <w:fldChar w:fldCharType="separate"/>
        </w:r>
        <w:r w:rsidR="000719B0">
          <w:rPr>
            <w:noProof/>
            <w:webHidden/>
          </w:rPr>
          <w:t>19</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93" w:history="1">
        <w:r w:rsidR="000719B0" w:rsidRPr="002C6DCB">
          <w:rPr>
            <w:rStyle w:val="af2"/>
            <w:noProof/>
            <w:lang w:eastAsia="zh-TW"/>
          </w:rPr>
          <w:t>3.5.1.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_Toc43213393 \h </w:instrText>
        </w:r>
        <w:r w:rsidR="000719B0">
          <w:rPr>
            <w:noProof/>
            <w:webHidden/>
          </w:rPr>
        </w:r>
        <w:r w:rsidR="000719B0">
          <w:rPr>
            <w:noProof/>
            <w:webHidden/>
          </w:rPr>
          <w:fldChar w:fldCharType="separate"/>
        </w:r>
        <w:r w:rsidR="000719B0">
          <w:rPr>
            <w:noProof/>
            <w:webHidden/>
          </w:rPr>
          <w:t>19</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94" w:history="1">
        <w:r w:rsidR="000719B0" w:rsidRPr="002C6DCB">
          <w:rPr>
            <w:rStyle w:val="af2"/>
            <w:noProof/>
            <w:lang w:eastAsia="zh-TW"/>
          </w:rPr>
          <w:t>3.6.</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Install or Update App</w:t>
        </w:r>
        <w:r w:rsidR="000719B0">
          <w:rPr>
            <w:noProof/>
            <w:webHidden/>
          </w:rPr>
          <w:tab/>
        </w:r>
        <w:r w:rsidR="000719B0">
          <w:rPr>
            <w:noProof/>
            <w:webHidden/>
          </w:rPr>
          <w:fldChar w:fldCharType="begin"/>
        </w:r>
        <w:r w:rsidR="000719B0">
          <w:rPr>
            <w:noProof/>
            <w:webHidden/>
          </w:rPr>
          <w:instrText xml:space="preserve"> PAGEREF _Toc43213394 \h </w:instrText>
        </w:r>
        <w:r w:rsidR="000719B0">
          <w:rPr>
            <w:noProof/>
            <w:webHidden/>
          </w:rPr>
        </w:r>
        <w:r w:rsidR="000719B0">
          <w:rPr>
            <w:noProof/>
            <w:webHidden/>
          </w:rPr>
          <w:fldChar w:fldCharType="separate"/>
        </w:r>
        <w:r w:rsidR="000719B0">
          <w:rPr>
            <w:noProof/>
            <w:webHidden/>
          </w:rPr>
          <w:t>22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95" w:history="1">
        <w:r w:rsidR="000719B0" w:rsidRPr="002C6DCB">
          <w:rPr>
            <w:rStyle w:val="af2"/>
            <w:noProof/>
            <w:lang w:eastAsia="zh-TW"/>
          </w:rPr>
          <w:t>3.6.1.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_Toc43213395 \h </w:instrText>
        </w:r>
        <w:r w:rsidR="000719B0">
          <w:rPr>
            <w:noProof/>
            <w:webHidden/>
          </w:rPr>
        </w:r>
        <w:r w:rsidR="000719B0">
          <w:rPr>
            <w:noProof/>
            <w:webHidden/>
          </w:rPr>
          <w:fldChar w:fldCharType="separate"/>
        </w:r>
        <w:r w:rsidR="000719B0">
          <w:rPr>
            <w:noProof/>
            <w:webHidden/>
          </w:rPr>
          <w:t>22</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96" w:history="1">
        <w:r w:rsidR="000719B0" w:rsidRPr="002C6DCB">
          <w:rPr>
            <w:rStyle w:val="af2"/>
            <w:noProof/>
            <w:lang w:eastAsia="zh-TW"/>
          </w:rPr>
          <w:t>3.7.</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Uninstall (Delete) App</w:t>
        </w:r>
        <w:r w:rsidR="000719B0">
          <w:rPr>
            <w:noProof/>
            <w:webHidden/>
          </w:rPr>
          <w:tab/>
        </w:r>
        <w:r w:rsidR="000719B0">
          <w:rPr>
            <w:noProof/>
            <w:webHidden/>
          </w:rPr>
          <w:fldChar w:fldCharType="begin"/>
        </w:r>
        <w:r w:rsidR="000719B0">
          <w:rPr>
            <w:noProof/>
            <w:webHidden/>
          </w:rPr>
          <w:instrText xml:space="preserve"> PAGEREF _Toc43213396 \h </w:instrText>
        </w:r>
        <w:r w:rsidR="000719B0">
          <w:rPr>
            <w:noProof/>
            <w:webHidden/>
          </w:rPr>
        </w:r>
        <w:r w:rsidR="000719B0">
          <w:rPr>
            <w:noProof/>
            <w:webHidden/>
          </w:rPr>
          <w:fldChar w:fldCharType="separate"/>
        </w:r>
        <w:r w:rsidR="000719B0">
          <w:rPr>
            <w:noProof/>
            <w:webHidden/>
          </w:rPr>
          <w:t>24</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97" w:history="1">
        <w:r w:rsidR="000719B0" w:rsidRPr="002C6DCB">
          <w:rPr>
            <w:rStyle w:val="af2"/>
            <w:noProof/>
            <w:lang w:eastAsia="zh-TW"/>
          </w:rPr>
          <w:t>3.7.1.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_Toc43213397 \h </w:instrText>
        </w:r>
        <w:r w:rsidR="000719B0">
          <w:rPr>
            <w:noProof/>
            <w:webHidden/>
          </w:rPr>
        </w:r>
        <w:r w:rsidR="000719B0">
          <w:rPr>
            <w:noProof/>
            <w:webHidden/>
          </w:rPr>
          <w:fldChar w:fldCharType="separate"/>
        </w:r>
        <w:r w:rsidR="000719B0">
          <w:rPr>
            <w:noProof/>
            <w:webHidden/>
          </w:rPr>
          <w:t>24</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398" w:history="1">
        <w:r w:rsidR="000719B0" w:rsidRPr="002C6DCB">
          <w:rPr>
            <w:rStyle w:val="af2"/>
            <w:noProof/>
            <w:lang w:eastAsia="zh-TW"/>
          </w:rPr>
          <w:t>3.8.</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Start App</w:t>
        </w:r>
        <w:r w:rsidR="000719B0">
          <w:rPr>
            <w:noProof/>
            <w:webHidden/>
          </w:rPr>
          <w:tab/>
        </w:r>
        <w:r w:rsidR="000719B0">
          <w:rPr>
            <w:noProof/>
            <w:webHidden/>
          </w:rPr>
          <w:fldChar w:fldCharType="begin"/>
        </w:r>
        <w:r w:rsidR="000719B0">
          <w:rPr>
            <w:noProof/>
            <w:webHidden/>
          </w:rPr>
          <w:instrText xml:space="preserve"> PAGEREF _Toc43213398 \h </w:instrText>
        </w:r>
        <w:r w:rsidR="000719B0">
          <w:rPr>
            <w:noProof/>
            <w:webHidden/>
          </w:rPr>
        </w:r>
        <w:r w:rsidR="000719B0">
          <w:rPr>
            <w:noProof/>
            <w:webHidden/>
          </w:rPr>
          <w:fldChar w:fldCharType="separate"/>
        </w:r>
        <w:r w:rsidR="000719B0">
          <w:rPr>
            <w:noProof/>
            <w:webHidden/>
          </w:rPr>
          <w:t>25</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399" w:history="1">
        <w:r w:rsidR="000719B0" w:rsidRPr="002C6DCB">
          <w:rPr>
            <w:rStyle w:val="af2"/>
            <w:noProof/>
            <w:lang w:eastAsia="zh-TW"/>
          </w:rPr>
          <w:t>3.8.1.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_Toc43213399 \h </w:instrText>
        </w:r>
        <w:r w:rsidR="000719B0">
          <w:rPr>
            <w:noProof/>
            <w:webHidden/>
          </w:rPr>
        </w:r>
        <w:r w:rsidR="000719B0">
          <w:rPr>
            <w:noProof/>
            <w:webHidden/>
          </w:rPr>
          <w:fldChar w:fldCharType="separate"/>
        </w:r>
        <w:r w:rsidR="000719B0">
          <w:rPr>
            <w:noProof/>
            <w:webHidden/>
          </w:rPr>
          <w:t>25</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400" w:history="1">
        <w:r w:rsidR="000719B0" w:rsidRPr="002C6DCB">
          <w:rPr>
            <w:rStyle w:val="af2"/>
            <w:noProof/>
            <w:lang w:eastAsia="zh-TW"/>
          </w:rPr>
          <w:t>3.9.</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Stop App</w:t>
        </w:r>
        <w:r w:rsidR="000719B0">
          <w:rPr>
            <w:noProof/>
            <w:webHidden/>
          </w:rPr>
          <w:tab/>
        </w:r>
        <w:r w:rsidR="000719B0">
          <w:rPr>
            <w:noProof/>
            <w:webHidden/>
          </w:rPr>
          <w:fldChar w:fldCharType="begin"/>
        </w:r>
        <w:r w:rsidR="000719B0">
          <w:rPr>
            <w:noProof/>
            <w:webHidden/>
          </w:rPr>
          <w:instrText xml:space="preserve"> PAGEREF _Toc43213400 \h </w:instrText>
        </w:r>
        <w:r w:rsidR="000719B0">
          <w:rPr>
            <w:noProof/>
            <w:webHidden/>
          </w:rPr>
        </w:r>
        <w:r w:rsidR="000719B0">
          <w:rPr>
            <w:noProof/>
            <w:webHidden/>
          </w:rPr>
          <w:fldChar w:fldCharType="separate"/>
        </w:r>
        <w:r w:rsidR="000719B0">
          <w:rPr>
            <w:noProof/>
            <w:webHidden/>
          </w:rPr>
          <w:t>26</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01" w:history="1">
        <w:r w:rsidR="000719B0" w:rsidRPr="002C6DCB">
          <w:rPr>
            <w:rStyle w:val="af2"/>
            <w:noProof/>
            <w:lang w:eastAsia="zh-TW"/>
          </w:rPr>
          <w:t>3.9.1.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_Toc43213401 \h </w:instrText>
        </w:r>
        <w:r w:rsidR="000719B0">
          <w:rPr>
            <w:noProof/>
            <w:webHidden/>
          </w:rPr>
        </w:r>
        <w:r w:rsidR="000719B0">
          <w:rPr>
            <w:noProof/>
            <w:webHidden/>
          </w:rPr>
          <w:fldChar w:fldCharType="separate"/>
        </w:r>
        <w:r w:rsidR="000719B0">
          <w:rPr>
            <w:noProof/>
            <w:webHidden/>
          </w:rPr>
          <w:t>26</w:t>
        </w:r>
        <w:r w:rsidR="000719B0">
          <w:rPr>
            <w:noProof/>
            <w:webHidden/>
          </w:rPr>
          <w:fldChar w:fldCharType="end"/>
        </w:r>
      </w:hyperlink>
    </w:p>
    <w:p w:rsidR="000719B0" w:rsidRDefault="00E1474B">
      <w:pPr>
        <w:pStyle w:val="21"/>
        <w:tabs>
          <w:tab w:val="left" w:pos="1000"/>
          <w:tab w:val="right" w:leader="dot" w:pos="10070"/>
        </w:tabs>
        <w:rPr>
          <w:rFonts w:asciiTheme="minorHAnsi" w:eastAsiaTheme="minorEastAsia" w:hAnsiTheme="minorHAnsi" w:cstheme="minorBidi"/>
          <w:smallCaps w:val="0"/>
          <w:noProof/>
          <w:kern w:val="2"/>
          <w:sz w:val="24"/>
          <w:szCs w:val="22"/>
          <w:lang w:eastAsia="zh-TW"/>
        </w:rPr>
      </w:pPr>
      <w:hyperlink w:anchor="_Toc43213402" w:history="1">
        <w:r w:rsidR="000719B0" w:rsidRPr="002C6DCB">
          <w:rPr>
            <w:rStyle w:val="af2"/>
            <w:noProof/>
            <w:lang w:eastAsia="zh-TW"/>
          </w:rPr>
          <w:t>3.10.</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Get All Containers Information of Device</w:t>
        </w:r>
        <w:r w:rsidR="000719B0">
          <w:rPr>
            <w:noProof/>
            <w:webHidden/>
          </w:rPr>
          <w:tab/>
        </w:r>
        <w:r w:rsidR="000719B0">
          <w:rPr>
            <w:noProof/>
            <w:webHidden/>
          </w:rPr>
          <w:fldChar w:fldCharType="begin"/>
        </w:r>
        <w:r w:rsidR="000719B0">
          <w:rPr>
            <w:noProof/>
            <w:webHidden/>
          </w:rPr>
          <w:instrText xml:space="preserve"> PAGEREF _Toc43213402 \h </w:instrText>
        </w:r>
        <w:r w:rsidR="000719B0">
          <w:rPr>
            <w:noProof/>
            <w:webHidden/>
          </w:rPr>
        </w:r>
        <w:r w:rsidR="000719B0">
          <w:rPr>
            <w:noProof/>
            <w:webHidden/>
          </w:rPr>
          <w:fldChar w:fldCharType="separate"/>
        </w:r>
        <w:r w:rsidR="000719B0">
          <w:rPr>
            <w:noProof/>
            <w:webHidden/>
          </w:rPr>
          <w:t>27</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03" w:history="1">
        <w:r w:rsidR="000719B0" w:rsidRPr="002C6DCB">
          <w:rPr>
            <w:rStyle w:val="af2"/>
            <w:noProof/>
            <w:lang w:eastAsia="zh-TW"/>
          </w:rPr>
          <w:t>3.10.1.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_Toc43213403 \h </w:instrText>
        </w:r>
        <w:r w:rsidR="000719B0">
          <w:rPr>
            <w:noProof/>
            <w:webHidden/>
          </w:rPr>
        </w:r>
        <w:r w:rsidR="000719B0">
          <w:rPr>
            <w:noProof/>
            <w:webHidden/>
          </w:rPr>
          <w:fldChar w:fldCharType="separate"/>
        </w:r>
        <w:r w:rsidR="000719B0">
          <w:rPr>
            <w:noProof/>
            <w:webHidden/>
          </w:rPr>
          <w:t>27</w:t>
        </w:r>
        <w:r w:rsidR="000719B0">
          <w:rPr>
            <w:noProof/>
            <w:webHidden/>
          </w:rPr>
          <w:fldChar w:fldCharType="end"/>
        </w:r>
      </w:hyperlink>
    </w:p>
    <w:p w:rsidR="000719B0" w:rsidRDefault="00E1474B">
      <w:pPr>
        <w:pStyle w:val="21"/>
        <w:tabs>
          <w:tab w:val="left" w:pos="1000"/>
          <w:tab w:val="right" w:leader="dot" w:pos="10070"/>
        </w:tabs>
        <w:rPr>
          <w:rFonts w:asciiTheme="minorHAnsi" w:eastAsiaTheme="minorEastAsia" w:hAnsiTheme="minorHAnsi" w:cstheme="minorBidi"/>
          <w:smallCaps w:val="0"/>
          <w:noProof/>
          <w:kern w:val="2"/>
          <w:sz w:val="24"/>
          <w:szCs w:val="22"/>
          <w:lang w:eastAsia="zh-TW"/>
        </w:rPr>
      </w:pPr>
      <w:hyperlink w:anchor="_Toc43213404" w:history="1">
        <w:r w:rsidR="000719B0" w:rsidRPr="002C6DCB">
          <w:rPr>
            <w:rStyle w:val="af2"/>
            <w:noProof/>
            <w:lang w:eastAsia="zh-TW"/>
          </w:rPr>
          <w:t>3.11.</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Get Specific Container Information of Device</w:t>
        </w:r>
        <w:r w:rsidR="000719B0">
          <w:rPr>
            <w:noProof/>
            <w:webHidden/>
          </w:rPr>
          <w:tab/>
        </w:r>
        <w:r w:rsidR="000719B0">
          <w:rPr>
            <w:noProof/>
            <w:webHidden/>
          </w:rPr>
          <w:fldChar w:fldCharType="begin"/>
        </w:r>
        <w:r w:rsidR="000719B0">
          <w:rPr>
            <w:noProof/>
            <w:webHidden/>
          </w:rPr>
          <w:instrText xml:space="preserve"> PAGEREF _Toc43213404 \h </w:instrText>
        </w:r>
        <w:r w:rsidR="000719B0">
          <w:rPr>
            <w:noProof/>
            <w:webHidden/>
          </w:rPr>
        </w:r>
        <w:r w:rsidR="000719B0">
          <w:rPr>
            <w:noProof/>
            <w:webHidden/>
          </w:rPr>
          <w:fldChar w:fldCharType="separate"/>
        </w:r>
        <w:r w:rsidR="000719B0">
          <w:rPr>
            <w:noProof/>
            <w:webHidden/>
          </w:rPr>
          <w:t>30</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05" w:history="1">
        <w:r w:rsidR="000719B0" w:rsidRPr="002C6DCB">
          <w:rPr>
            <w:rStyle w:val="af2"/>
            <w:noProof/>
            <w:lang w:eastAsia="zh-TW"/>
          </w:rPr>
          <w:t>3.11.1.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API Details</w:t>
        </w:r>
        <w:r w:rsidR="000719B0">
          <w:rPr>
            <w:noProof/>
            <w:webHidden/>
          </w:rPr>
          <w:tab/>
        </w:r>
        <w:r w:rsidR="000719B0">
          <w:rPr>
            <w:noProof/>
            <w:webHidden/>
          </w:rPr>
          <w:fldChar w:fldCharType="begin"/>
        </w:r>
        <w:r w:rsidR="000719B0">
          <w:rPr>
            <w:noProof/>
            <w:webHidden/>
          </w:rPr>
          <w:instrText xml:space="preserve"> PAGEREF _Toc43213405 \h </w:instrText>
        </w:r>
        <w:r w:rsidR="000719B0">
          <w:rPr>
            <w:noProof/>
            <w:webHidden/>
          </w:rPr>
        </w:r>
        <w:r w:rsidR="000719B0">
          <w:rPr>
            <w:noProof/>
            <w:webHidden/>
          </w:rPr>
          <w:fldChar w:fldCharType="separate"/>
        </w:r>
        <w:r w:rsidR="000719B0">
          <w:rPr>
            <w:noProof/>
            <w:webHidden/>
          </w:rPr>
          <w:t>30</w:t>
        </w:r>
        <w:r w:rsidR="000719B0">
          <w:rPr>
            <w:noProof/>
            <w:webHidden/>
          </w:rPr>
          <w:fldChar w:fldCharType="end"/>
        </w:r>
      </w:hyperlink>
    </w:p>
    <w:p w:rsidR="000719B0" w:rsidRDefault="00E1474B">
      <w:pPr>
        <w:pStyle w:val="11"/>
        <w:tabs>
          <w:tab w:val="left" w:pos="400"/>
          <w:tab w:val="right" w:leader="dot" w:pos="10070"/>
        </w:tabs>
        <w:rPr>
          <w:rFonts w:asciiTheme="minorHAnsi" w:eastAsiaTheme="minorEastAsia" w:hAnsiTheme="minorHAnsi" w:cstheme="minorBidi"/>
          <w:b w:val="0"/>
          <w:bCs w:val="0"/>
          <w:caps w:val="0"/>
          <w:noProof/>
          <w:kern w:val="2"/>
          <w:sz w:val="24"/>
          <w:szCs w:val="22"/>
          <w:lang w:eastAsia="zh-TW"/>
        </w:rPr>
      </w:pPr>
      <w:hyperlink w:anchor="_Toc43213406" w:history="1">
        <w:r w:rsidR="000719B0" w:rsidRPr="002C6DCB">
          <w:rPr>
            <w:rStyle w:val="af2"/>
            <w:noProof/>
            <w:lang w:val="it-IT" w:eastAsia="zh-TW"/>
          </w:rPr>
          <w:t>4.</w:t>
        </w:r>
        <w:r w:rsidR="000719B0">
          <w:rPr>
            <w:rFonts w:asciiTheme="minorHAnsi" w:eastAsiaTheme="minorEastAsia" w:hAnsiTheme="minorHAnsi" w:cstheme="minorBidi"/>
            <w:b w:val="0"/>
            <w:bCs w:val="0"/>
            <w:caps w:val="0"/>
            <w:noProof/>
            <w:kern w:val="2"/>
            <w:sz w:val="24"/>
            <w:szCs w:val="22"/>
            <w:lang w:eastAsia="zh-TW"/>
          </w:rPr>
          <w:tab/>
        </w:r>
        <w:r w:rsidR="000719B0" w:rsidRPr="002C6DCB">
          <w:rPr>
            <w:rStyle w:val="af2"/>
            <w:rFonts w:eastAsia="新細明體"/>
            <w:noProof/>
            <w:lang w:eastAsia="zh-TW"/>
          </w:rPr>
          <w:t>Appendix</w:t>
        </w:r>
        <w:r w:rsidR="000719B0">
          <w:rPr>
            <w:noProof/>
            <w:webHidden/>
          </w:rPr>
          <w:tab/>
        </w:r>
        <w:r w:rsidR="000719B0">
          <w:rPr>
            <w:noProof/>
            <w:webHidden/>
          </w:rPr>
          <w:fldChar w:fldCharType="begin"/>
        </w:r>
        <w:r w:rsidR="000719B0">
          <w:rPr>
            <w:noProof/>
            <w:webHidden/>
          </w:rPr>
          <w:instrText xml:space="preserve"> PAGEREF _Toc43213406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21"/>
        <w:tabs>
          <w:tab w:val="left" w:pos="800"/>
          <w:tab w:val="right" w:leader="dot" w:pos="10070"/>
        </w:tabs>
        <w:rPr>
          <w:rFonts w:asciiTheme="minorHAnsi" w:eastAsiaTheme="minorEastAsia" w:hAnsiTheme="minorHAnsi" w:cstheme="minorBidi"/>
          <w:smallCaps w:val="0"/>
          <w:noProof/>
          <w:kern w:val="2"/>
          <w:sz w:val="24"/>
          <w:szCs w:val="22"/>
          <w:lang w:eastAsia="zh-TW"/>
        </w:rPr>
      </w:pPr>
      <w:hyperlink w:anchor="_Toc43213407" w:history="1">
        <w:r w:rsidR="000719B0" w:rsidRPr="002C6DCB">
          <w:rPr>
            <w:rStyle w:val="af2"/>
            <w:noProof/>
            <w:lang w:eastAsia="zh-TW"/>
          </w:rPr>
          <w:t>4.1.</w:t>
        </w:r>
        <w:r w:rsidR="000719B0">
          <w:rPr>
            <w:rFonts w:asciiTheme="minorHAnsi" w:eastAsiaTheme="minorEastAsia" w:hAnsiTheme="minorHAnsi" w:cstheme="minorBidi"/>
            <w:smallCaps w:val="0"/>
            <w:noProof/>
            <w:kern w:val="2"/>
            <w:sz w:val="24"/>
            <w:szCs w:val="22"/>
            <w:lang w:eastAsia="zh-TW"/>
          </w:rPr>
          <w:tab/>
        </w:r>
        <w:r w:rsidR="000719B0" w:rsidRPr="002C6DCB">
          <w:rPr>
            <w:rStyle w:val="af2"/>
            <w:noProof/>
            <w:lang w:eastAsia="zh-TW"/>
          </w:rPr>
          <w:t>Unified Message Exchange Interface (UMEi)</w:t>
        </w:r>
        <w:r w:rsidR="000719B0">
          <w:rPr>
            <w:noProof/>
            <w:webHidden/>
          </w:rPr>
          <w:tab/>
        </w:r>
        <w:r w:rsidR="000719B0">
          <w:rPr>
            <w:noProof/>
            <w:webHidden/>
          </w:rPr>
          <w:fldChar w:fldCharType="begin"/>
        </w:r>
        <w:r w:rsidR="000719B0">
          <w:rPr>
            <w:noProof/>
            <w:webHidden/>
          </w:rPr>
          <w:instrText xml:space="preserve"> PAGEREF _Toc43213407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08" w:history="1">
        <w:r w:rsidR="000719B0" w:rsidRPr="002C6DCB">
          <w:rPr>
            <w:rStyle w:val="af2"/>
            <w:noProof/>
            <w:lang w:eastAsia="zh-TW"/>
          </w:rPr>
          <w:t>4.1.1.</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Objective</w:t>
        </w:r>
        <w:r w:rsidR="000719B0">
          <w:rPr>
            <w:noProof/>
            <w:webHidden/>
          </w:rPr>
          <w:tab/>
        </w:r>
        <w:r w:rsidR="000719B0">
          <w:rPr>
            <w:noProof/>
            <w:webHidden/>
          </w:rPr>
          <w:fldChar w:fldCharType="begin"/>
        </w:r>
        <w:r w:rsidR="000719B0">
          <w:rPr>
            <w:noProof/>
            <w:webHidden/>
          </w:rPr>
          <w:instrText xml:space="preserve"> PAGEREF _Toc43213408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09" w:history="1">
        <w:r w:rsidR="000719B0" w:rsidRPr="002C6DCB">
          <w:rPr>
            <w:rStyle w:val="af2"/>
            <w:noProof/>
            <w:lang w:eastAsia="zh-TW"/>
          </w:rPr>
          <w:t>4.1.2.</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Prerequisite</w:t>
        </w:r>
        <w:r w:rsidR="000719B0">
          <w:rPr>
            <w:noProof/>
            <w:webHidden/>
          </w:rPr>
          <w:tab/>
        </w:r>
        <w:r w:rsidR="000719B0">
          <w:rPr>
            <w:noProof/>
            <w:webHidden/>
          </w:rPr>
          <w:fldChar w:fldCharType="begin"/>
        </w:r>
        <w:r w:rsidR="000719B0">
          <w:rPr>
            <w:noProof/>
            <w:webHidden/>
          </w:rPr>
          <w:instrText xml:space="preserve"> PAGEREF _Toc43213409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0" w:history="1">
        <w:r w:rsidR="000719B0" w:rsidRPr="002C6DCB">
          <w:rPr>
            <w:rStyle w:val="af2"/>
            <w:noProof/>
            <w:lang w:eastAsia="zh-TW"/>
          </w:rPr>
          <w:t>4.1.3.</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Terminology</w:t>
        </w:r>
        <w:r w:rsidR="000719B0">
          <w:rPr>
            <w:noProof/>
            <w:webHidden/>
          </w:rPr>
          <w:tab/>
        </w:r>
        <w:r w:rsidR="000719B0">
          <w:rPr>
            <w:noProof/>
            <w:webHidden/>
          </w:rPr>
          <w:fldChar w:fldCharType="begin"/>
        </w:r>
        <w:r w:rsidR="000719B0">
          <w:rPr>
            <w:noProof/>
            <w:webHidden/>
          </w:rPr>
          <w:instrText xml:space="preserve"> PAGEREF _Toc43213410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1" w:history="1">
        <w:r w:rsidR="000719B0" w:rsidRPr="002C6DCB">
          <w:rPr>
            <w:rStyle w:val="af2"/>
            <w:noProof/>
            <w:lang w:eastAsia="zh-TW"/>
          </w:rPr>
          <w:t>4.1.4.</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Definition</w:t>
        </w:r>
        <w:r w:rsidR="000719B0">
          <w:rPr>
            <w:noProof/>
            <w:webHidden/>
          </w:rPr>
          <w:tab/>
        </w:r>
        <w:r w:rsidR="000719B0">
          <w:rPr>
            <w:noProof/>
            <w:webHidden/>
          </w:rPr>
          <w:fldChar w:fldCharType="begin"/>
        </w:r>
        <w:r w:rsidR="000719B0">
          <w:rPr>
            <w:noProof/>
            <w:webHidden/>
          </w:rPr>
          <w:instrText xml:space="preserve"> PAGEREF _Toc43213411 \h </w:instrText>
        </w:r>
        <w:r w:rsidR="000719B0">
          <w:rPr>
            <w:noProof/>
            <w:webHidden/>
          </w:rPr>
        </w:r>
        <w:r w:rsidR="000719B0">
          <w:rPr>
            <w:noProof/>
            <w:webHidden/>
          </w:rPr>
          <w:fldChar w:fldCharType="separate"/>
        </w:r>
        <w:r w:rsidR="000719B0">
          <w:rPr>
            <w:noProof/>
            <w:webHidden/>
          </w:rPr>
          <w:t>32</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2" w:history="1">
        <w:r w:rsidR="000719B0" w:rsidRPr="002C6DCB">
          <w:rPr>
            <w:rStyle w:val="af2"/>
            <w:noProof/>
            <w:lang w:eastAsia="zh-TW"/>
          </w:rPr>
          <w:t>4.1.5.</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CRUDN Action</w:t>
        </w:r>
        <w:r w:rsidR="000719B0">
          <w:rPr>
            <w:noProof/>
            <w:webHidden/>
          </w:rPr>
          <w:tab/>
        </w:r>
        <w:r w:rsidR="000719B0">
          <w:rPr>
            <w:noProof/>
            <w:webHidden/>
          </w:rPr>
          <w:fldChar w:fldCharType="begin"/>
        </w:r>
        <w:r w:rsidR="000719B0">
          <w:rPr>
            <w:noProof/>
            <w:webHidden/>
          </w:rPr>
          <w:instrText xml:space="preserve"> PAGEREF _Toc43213412 \h </w:instrText>
        </w:r>
        <w:r w:rsidR="000719B0">
          <w:rPr>
            <w:noProof/>
            <w:webHidden/>
          </w:rPr>
        </w:r>
        <w:r w:rsidR="000719B0">
          <w:rPr>
            <w:noProof/>
            <w:webHidden/>
          </w:rPr>
          <w:fldChar w:fldCharType="separate"/>
        </w:r>
        <w:r w:rsidR="000719B0">
          <w:rPr>
            <w:noProof/>
            <w:webHidden/>
          </w:rPr>
          <w:t>34</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3" w:history="1">
        <w:r w:rsidR="000719B0" w:rsidRPr="002C6DCB">
          <w:rPr>
            <w:rStyle w:val="af2"/>
            <w:noProof/>
            <w:lang w:eastAsia="zh-TW"/>
          </w:rPr>
          <w:t>4.1.6.</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Request Payload</w:t>
        </w:r>
        <w:r w:rsidR="000719B0">
          <w:rPr>
            <w:noProof/>
            <w:webHidden/>
          </w:rPr>
          <w:tab/>
        </w:r>
        <w:r w:rsidR="000719B0">
          <w:rPr>
            <w:noProof/>
            <w:webHidden/>
          </w:rPr>
          <w:fldChar w:fldCharType="begin"/>
        </w:r>
        <w:r w:rsidR="000719B0">
          <w:rPr>
            <w:noProof/>
            <w:webHidden/>
          </w:rPr>
          <w:instrText xml:space="preserve"> PAGEREF _Toc43213413 \h </w:instrText>
        </w:r>
        <w:r w:rsidR="000719B0">
          <w:rPr>
            <w:noProof/>
            <w:webHidden/>
          </w:rPr>
        </w:r>
        <w:r w:rsidR="000719B0">
          <w:rPr>
            <w:noProof/>
            <w:webHidden/>
          </w:rPr>
          <w:fldChar w:fldCharType="separate"/>
        </w:r>
        <w:r w:rsidR="000719B0">
          <w:rPr>
            <w:noProof/>
            <w:webHidden/>
          </w:rPr>
          <w:t>35</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4" w:history="1">
        <w:r w:rsidR="000719B0" w:rsidRPr="002C6DCB">
          <w:rPr>
            <w:rStyle w:val="af2"/>
            <w:noProof/>
            <w:lang w:eastAsia="zh-TW"/>
          </w:rPr>
          <w:t>4.1.7.</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lang w:eastAsia="zh-TW"/>
          </w:rPr>
          <w:t>Response Payload</w:t>
        </w:r>
        <w:r w:rsidR="000719B0">
          <w:rPr>
            <w:noProof/>
            <w:webHidden/>
          </w:rPr>
          <w:tab/>
        </w:r>
        <w:r w:rsidR="000719B0">
          <w:rPr>
            <w:noProof/>
            <w:webHidden/>
          </w:rPr>
          <w:fldChar w:fldCharType="begin"/>
        </w:r>
        <w:r w:rsidR="000719B0">
          <w:rPr>
            <w:noProof/>
            <w:webHidden/>
          </w:rPr>
          <w:instrText xml:space="preserve"> PAGEREF _Toc43213414 \h </w:instrText>
        </w:r>
        <w:r w:rsidR="000719B0">
          <w:rPr>
            <w:noProof/>
            <w:webHidden/>
          </w:rPr>
        </w:r>
        <w:r w:rsidR="000719B0">
          <w:rPr>
            <w:noProof/>
            <w:webHidden/>
          </w:rPr>
          <w:fldChar w:fldCharType="separate"/>
        </w:r>
        <w:r w:rsidR="000719B0">
          <w:rPr>
            <w:noProof/>
            <w:webHidden/>
          </w:rPr>
          <w:t>36</w:t>
        </w:r>
        <w:r w:rsidR="000719B0">
          <w:rPr>
            <w:noProof/>
            <w:webHidden/>
          </w:rPr>
          <w:fldChar w:fldCharType="end"/>
        </w:r>
      </w:hyperlink>
    </w:p>
    <w:p w:rsidR="000719B0" w:rsidRDefault="00E1474B">
      <w:pPr>
        <w:pStyle w:val="32"/>
        <w:tabs>
          <w:tab w:val="left" w:pos="1200"/>
          <w:tab w:val="right" w:leader="dot" w:pos="10070"/>
        </w:tabs>
        <w:rPr>
          <w:rFonts w:asciiTheme="minorHAnsi" w:eastAsiaTheme="minorEastAsia" w:hAnsiTheme="minorHAnsi" w:cstheme="minorBidi"/>
          <w:i w:val="0"/>
          <w:iCs w:val="0"/>
          <w:noProof/>
          <w:kern w:val="2"/>
          <w:sz w:val="24"/>
          <w:szCs w:val="22"/>
          <w:lang w:eastAsia="zh-TW"/>
        </w:rPr>
      </w:pPr>
      <w:hyperlink w:anchor="_Toc43213415" w:history="1">
        <w:r w:rsidR="000719B0" w:rsidRPr="002C6DCB">
          <w:rPr>
            <w:rStyle w:val="af2"/>
            <w:noProof/>
          </w:rPr>
          <w:t>4.1.8.</w:t>
        </w:r>
        <w:r w:rsidR="000719B0">
          <w:rPr>
            <w:rFonts w:asciiTheme="minorHAnsi" w:eastAsiaTheme="minorEastAsia" w:hAnsiTheme="minorHAnsi" w:cstheme="minorBidi"/>
            <w:i w:val="0"/>
            <w:iCs w:val="0"/>
            <w:noProof/>
            <w:kern w:val="2"/>
            <w:sz w:val="24"/>
            <w:szCs w:val="22"/>
            <w:lang w:eastAsia="zh-TW"/>
          </w:rPr>
          <w:tab/>
        </w:r>
        <w:r w:rsidR="000719B0" w:rsidRPr="002C6DCB">
          <w:rPr>
            <w:rStyle w:val="af2"/>
            <w:noProof/>
          </w:rPr>
          <w:t>Status Code</w:t>
        </w:r>
        <w:r w:rsidR="000719B0">
          <w:rPr>
            <w:noProof/>
            <w:webHidden/>
          </w:rPr>
          <w:tab/>
        </w:r>
        <w:r w:rsidR="000719B0">
          <w:rPr>
            <w:noProof/>
            <w:webHidden/>
          </w:rPr>
          <w:fldChar w:fldCharType="begin"/>
        </w:r>
        <w:r w:rsidR="000719B0">
          <w:rPr>
            <w:noProof/>
            <w:webHidden/>
          </w:rPr>
          <w:instrText xml:space="preserve"> PAGEREF _Toc43213415 \h </w:instrText>
        </w:r>
        <w:r w:rsidR="000719B0">
          <w:rPr>
            <w:noProof/>
            <w:webHidden/>
          </w:rPr>
        </w:r>
        <w:r w:rsidR="000719B0">
          <w:rPr>
            <w:noProof/>
            <w:webHidden/>
          </w:rPr>
          <w:fldChar w:fldCharType="separate"/>
        </w:r>
        <w:r w:rsidR="000719B0">
          <w:rPr>
            <w:noProof/>
            <w:webHidden/>
          </w:rPr>
          <w:t>37</w:t>
        </w:r>
        <w:r w:rsidR="000719B0">
          <w:rPr>
            <w:noProof/>
            <w:webHidden/>
          </w:rPr>
          <w:fldChar w:fldCharType="end"/>
        </w:r>
      </w:hyperlink>
    </w:p>
    <w:p w:rsidR="00FE4BB7" w:rsidRDefault="00BC1803">
      <w:pPr>
        <w:rPr>
          <w:rFonts w:eastAsia="新細明體"/>
          <w:lang w:eastAsia="zh-TW"/>
        </w:rPr>
      </w:pPr>
      <w:r>
        <w:rPr>
          <w:rFonts w:eastAsia="新細明體"/>
          <w:lang w:eastAsia="zh-TW"/>
        </w:rPr>
        <w:fldChar w:fldCharType="end"/>
      </w:r>
    </w:p>
    <w:p w:rsidR="00FE4BB7" w:rsidRDefault="00BC1803">
      <w:pPr>
        <w:pStyle w:val="1"/>
        <w:rPr>
          <w:rFonts w:eastAsia="新細明體"/>
          <w:lang w:eastAsia="zh-TW"/>
        </w:rPr>
      </w:pPr>
      <w:bookmarkStart w:id="0" w:name="_Toc43213374"/>
      <w:r>
        <w:rPr>
          <w:rFonts w:eastAsia="新細明體"/>
          <w:lang w:eastAsia="zh-TW"/>
        </w:rPr>
        <w:lastRenderedPageBreak/>
        <w:t>Introduction</w:t>
      </w:r>
      <w:bookmarkEnd w:id="0"/>
    </w:p>
    <w:p w:rsidR="00660168" w:rsidRDefault="00660168" w:rsidP="00660168">
      <w:pPr>
        <w:rPr>
          <w:rFonts w:eastAsia="新細明體"/>
          <w:lang w:eastAsia="zh-TW"/>
        </w:rPr>
      </w:pPr>
      <w:r>
        <w:rPr>
          <w:rFonts w:eastAsia="新細明體"/>
          <w:lang w:eastAsia="zh-TW"/>
        </w:rPr>
        <w:t xml:space="preserve">The purpose of </w:t>
      </w:r>
      <w:r w:rsidR="00897147">
        <w:rPr>
          <w:rFonts w:eastAsia="新細明體"/>
          <w:lang w:eastAsia="zh-TW"/>
        </w:rPr>
        <w:t>Demeter</w:t>
      </w:r>
      <w:r>
        <w:rPr>
          <w:rFonts w:eastAsia="新細明體"/>
          <w:lang w:eastAsia="zh-TW"/>
        </w:rPr>
        <w:t xml:space="preserve"> </w:t>
      </w:r>
      <w:r>
        <w:rPr>
          <w:rFonts w:eastAsia="新細明體"/>
          <w:b/>
          <w:u w:val="single"/>
          <w:lang w:eastAsia="zh-TW"/>
        </w:rPr>
        <w:t>A</w:t>
      </w:r>
      <w:r>
        <w:rPr>
          <w:rFonts w:eastAsia="新細明體"/>
          <w:lang w:eastAsia="zh-TW"/>
        </w:rPr>
        <w:t xml:space="preserve">pplication </w:t>
      </w:r>
      <w:r>
        <w:rPr>
          <w:rFonts w:eastAsia="新細明體"/>
          <w:b/>
          <w:u w:val="single"/>
          <w:lang w:eastAsia="zh-TW"/>
        </w:rPr>
        <w:t>P</w:t>
      </w:r>
      <w:r>
        <w:rPr>
          <w:rFonts w:eastAsia="新細明體"/>
          <w:lang w:eastAsia="zh-TW"/>
        </w:rPr>
        <w:t xml:space="preserve">rotocol </w:t>
      </w:r>
      <w:r>
        <w:rPr>
          <w:rFonts w:eastAsia="新細明體"/>
          <w:b/>
          <w:u w:val="single"/>
          <w:lang w:eastAsia="zh-TW"/>
        </w:rPr>
        <w:t>I</w:t>
      </w:r>
      <w:r>
        <w:rPr>
          <w:rFonts w:eastAsia="新細明體"/>
          <w:lang w:eastAsia="zh-TW"/>
        </w:rPr>
        <w:t xml:space="preserve">nterface is for partners’ cloud services to integrate feature of </w:t>
      </w:r>
      <w:r w:rsidR="00897147">
        <w:rPr>
          <w:rFonts w:eastAsia="新細明體"/>
          <w:lang w:eastAsia="zh-TW"/>
        </w:rPr>
        <w:t>OpenWRT compatible</w:t>
      </w:r>
      <w:r>
        <w:rPr>
          <w:rFonts w:eastAsia="新細明體"/>
          <w:lang w:eastAsia="zh-TW"/>
        </w:rPr>
        <w:t xml:space="preserve"> devices efficiently. Therefore, the partners’ cloud services can obtain the necessary functions to setup the devices without considering the complex handshaking or communicating flow charts.</w:t>
      </w:r>
    </w:p>
    <w:p w:rsidR="00FE4BB7" w:rsidRDefault="00BC1803" w:rsidP="00DD5781">
      <w:pPr>
        <w:pStyle w:val="2"/>
        <w:numPr>
          <w:ilvl w:val="0"/>
          <w:numId w:val="0"/>
        </w:numPr>
        <w:ind w:left="567" w:hanging="567"/>
        <w:rPr>
          <w:lang w:eastAsia="zh-TW"/>
        </w:rPr>
      </w:pPr>
      <w:bookmarkStart w:id="1" w:name="_Toc43213375"/>
      <w:r>
        <w:rPr>
          <w:rFonts w:eastAsia="新細明體" w:hint="eastAsia"/>
          <w:lang w:eastAsia="zh-TW"/>
        </w:rPr>
        <w:t>Generic Rule</w:t>
      </w:r>
      <w:r>
        <w:rPr>
          <w:rFonts w:eastAsia="新細明體"/>
          <w:lang w:eastAsia="zh-TW"/>
        </w:rPr>
        <w:t xml:space="preserve"> Declaration</w:t>
      </w:r>
      <w:bookmarkEnd w:id="1"/>
    </w:p>
    <w:p w:rsidR="00FE4BB7" w:rsidRDefault="00BC1803">
      <w:pPr>
        <w:rPr>
          <w:rFonts w:eastAsia="新細明體"/>
          <w:lang w:eastAsia="zh-TW"/>
        </w:rPr>
      </w:pPr>
      <w:r>
        <w:rPr>
          <w:rFonts w:eastAsia="新細明體"/>
          <w:lang w:eastAsia="zh-TW"/>
        </w:rPr>
        <w:t xml:space="preserve">Each of the </w:t>
      </w:r>
      <w:r>
        <w:rPr>
          <w:rFonts w:eastAsia="新細明體" w:hint="eastAsia"/>
          <w:lang w:eastAsia="zh-TW"/>
        </w:rPr>
        <w:t xml:space="preserve">API </w:t>
      </w:r>
      <w:r>
        <w:rPr>
          <w:rFonts w:eastAsia="新細明體"/>
          <w:lang w:eastAsia="zh-TW"/>
        </w:rPr>
        <w:t xml:space="preserve">method </w:t>
      </w:r>
      <w:r>
        <w:rPr>
          <w:rFonts w:eastAsia="新細明體" w:hint="eastAsia"/>
          <w:lang w:eastAsia="zh-TW"/>
        </w:rPr>
        <w:t>follows rules listed as below:</w:t>
      </w:r>
    </w:p>
    <w:p w:rsidR="00FE4BB7" w:rsidRDefault="00BC1803">
      <w:pPr>
        <w:numPr>
          <w:ilvl w:val="0"/>
          <w:numId w:val="3"/>
        </w:numPr>
        <w:ind w:left="0" w:firstLine="0"/>
        <w:rPr>
          <w:rFonts w:ascii="Calibri Light" w:eastAsia="新細明體" w:hAnsi="Calibri Light"/>
          <w:lang w:eastAsia="zh-TW"/>
        </w:rPr>
      </w:pPr>
      <w:r>
        <w:rPr>
          <w:rFonts w:ascii="Calibri Light" w:eastAsia="新細明體" w:hAnsi="Calibri Light"/>
          <w:lang w:eastAsia="zh-TW"/>
        </w:rPr>
        <w:t xml:space="preserve">The generic rules of Cloud2Cloud (C2C) API document were extended from </w:t>
      </w:r>
      <w:hyperlink w:anchor="_Unified_Message_Exchange" w:history="1">
        <w:r>
          <w:rPr>
            <w:rStyle w:val="af2"/>
            <w:rFonts w:ascii="Calibri Light" w:eastAsia="新細明體" w:hAnsi="Calibri Light"/>
            <w:lang w:eastAsia="zh-TW"/>
          </w:rPr>
          <w:t>Unified Message Exchange Interface (UMEi) Design Guideline</w:t>
        </w:r>
      </w:hyperlink>
      <w:r>
        <w:rPr>
          <w:rFonts w:ascii="Calibri Light" w:eastAsia="新細明體" w:hAnsi="Calibri Light"/>
          <w:lang w:eastAsia="zh-TW"/>
        </w:rPr>
        <w:t xml:space="preserve"> defined by SERCOMM.</w:t>
      </w:r>
    </w:p>
    <w:p w:rsidR="00FE4BB7" w:rsidRDefault="00BC1803" w:rsidP="005C0703">
      <w:pPr>
        <w:numPr>
          <w:ilvl w:val="0"/>
          <w:numId w:val="3"/>
        </w:numPr>
        <w:suppressAutoHyphens/>
        <w:overflowPunct w:val="0"/>
        <w:ind w:left="0" w:firstLine="0"/>
        <w:rPr>
          <w:rFonts w:ascii="Calibri Light" w:eastAsia="新細明體" w:hAnsi="Calibri Light"/>
          <w:lang w:eastAsia="zh-TW"/>
        </w:rPr>
      </w:pPr>
      <w:r>
        <w:rPr>
          <w:rFonts w:ascii="Calibri Light" w:eastAsia="新細明體" w:hAnsi="Calibri Light"/>
          <w:lang w:eastAsia="zh-TW"/>
        </w:rPr>
        <w:t xml:space="preserve">The </w:t>
      </w:r>
      <w:r>
        <w:rPr>
          <w:rFonts w:ascii="Calibri Light" w:hAnsi="Calibri Light"/>
          <w:szCs w:val="20"/>
          <w:lang w:eastAsia="zh-TW"/>
        </w:rPr>
        <w:t>"</w:t>
      </w:r>
      <w:hyperlink w:anchor="_Request_Payload" w:history="1">
        <w:r>
          <w:rPr>
            <w:rStyle w:val="af2"/>
            <w:rFonts w:ascii="Calibri Light" w:hAnsi="Calibri Light"/>
            <w:szCs w:val="20"/>
            <w:lang w:eastAsia="zh-TW"/>
          </w:rPr>
          <w:t>Request ID</w:t>
        </w:r>
      </w:hyperlink>
      <w:r>
        <w:rPr>
          <w:rFonts w:ascii="Calibri Light" w:hAnsi="Calibri Light"/>
          <w:szCs w:val="20"/>
          <w:lang w:eastAsia="zh-TW"/>
        </w:rPr>
        <w:t>" and "</w:t>
      </w:r>
      <w:hyperlink w:anchor="_Request_Payload" w:history="1">
        <w:r>
          <w:rPr>
            <w:rStyle w:val="af2"/>
            <w:rFonts w:ascii="Calibri Light" w:hAnsi="Calibri Light"/>
            <w:szCs w:val="20"/>
            <w:lang w:eastAsia="zh-TW"/>
          </w:rPr>
          <w:t>Originator ID</w:t>
        </w:r>
      </w:hyperlink>
      <w:r>
        <w:rPr>
          <w:rFonts w:ascii="Calibri Light" w:hAnsi="Calibri Light"/>
          <w:szCs w:val="20"/>
          <w:lang w:eastAsia="zh-TW"/>
        </w:rPr>
        <w:t>" are contained within each HTTP response header, named "</w:t>
      </w:r>
      <w:r>
        <w:rPr>
          <w:rFonts w:ascii="Calibri Light" w:hAnsi="Calibri Light"/>
          <w:b/>
          <w:szCs w:val="20"/>
          <w:lang w:eastAsia="zh-TW"/>
        </w:rPr>
        <w:t>X-Request-ID</w:t>
      </w:r>
      <w:r>
        <w:rPr>
          <w:rFonts w:ascii="Calibri Light" w:hAnsi="Calibri Light"/>
          <w:szCs w:val="20"/>
          <w:lang w:eastAsia="zh-TW"/>
        </w:rPr>
        <w:t>" and "</w:t>
      </w:r>
      <w:r>
        <w:rPr>
          <w:rFonts w:ascii="Calibri Light" w:hAnsi="Calibri Light"/>
          <w:b/>
          <w:szCs w:val="20"/>
          <w:lang w:eastAsia="zh-TW"/>
        </w:rPr>
        <w:t>X-Originator-ID</w:t>
      </w:r>
      <w:r>
        <w:rPr>
          <w:rFonts w:ascii="Calibri Light" w:hAnsi="Calibri Light"/>
          <w:szCs w:val="20"/>
          <w:lang w:eastAsia="zh-TW"/>
        </w:rPr>
        <w:t>".</w:t>
      </w:r>
    </w:p>
    <w:p w:rsidR="00FE4BB7" w:rsidRDefault="00BC1803">
      <w:pPr>
        <w:numPr>
          <w:ilvl w:val="0"/>
          <w:numId w:val="3"/>
        </w:numPr>
        <w:ind w:left="0" w:firstLine="0"/>
        <w:rPr>
          <w:rFonts w:ascii="Calibri Light" w:eastAsia="新細明體" w:hAnsi="Calibri Light"/>
          <w:lang w:eastAsia="zh-TW"/>
        </w:rPr>
      </w:pPr>
      <w:r>
        <w:rPr>
          <w:rFonts w:ascii="Calibri Light" w:hAnsi="Calibri Light"/>
          <w:szCs w:val="20"/>
          <w:lang w:eastAsia="zh-TW"/>
        </w:rPr>
        <w:t>"</w:t>
      </w:r>
      <w:hyperlink w:anchor="_Response_Payload" w:history="1">
        <w:r>
          <w:rPr>
            <w:rStyle w:val="af2"/>
            <w:rFonts w:ascii="Calibri Light" w:hAnsi="Calibri Light"/>
            <w:szCs w:val="20"/>
            <w:lang w:eastAsia="zh-TW"/>
          </w:rPr>
          <w:t>Receiver ID</w:t>
        </w:r>
      </w:hyperlink>
      <w:r>
        <w:rPr>
          <w:rFonts w:ascii="Calibri Light" w:hAnsi="Calibri Light"/>
          <w:szCs w:val="20"/>
          <w:lang w:eastAsia="zh-TW"/>
        </w:rPr>
        <w:t>" is contained within each HTTP response header, named "</w:t>
      </w:r>
      <w:r>
        <w:rPr>
          <w:rFonts w:ascii="Calibri Light" w:hAnsi="Calibri Light"/>
          <w:b/>
          <w:szCs w:val="20"/>
          <w:lang w:eastAsia="zh-TW"/>
        </w:rPr>
        <w:t>X-Receiver-ID</w:t>
      </w:r>
      <w:r>
        <w:rPr>
          <w:rFonts w:ascii="Calibri Light" w:hAnsi="Calibri Light"/>
          <w:szCs w:val="20"/>
          <w:lang w:eastAsia="zh-TW"/>
        </w:rPr>
        <w:t>".</w:t>
      </w:r>
    </w:p>
    <w:p w:rsidR="00FE4BB7" w:rsidRDefault="002E192A">
      <w:pPr>
        <w:pStyle w:val="1"/>
        <w:rPr>
          <w:lang w:eastAsia="zh-TW"/>
        </w:rPr>
      </w:pPr>
      <w:bookmarkStart w:id="2" w:name="_Toc43213376"/>
      <w:r>
        <w:rPr>
          <w:lang w:eastAsia="zh-TW"/>
        </w:rPr>
        <w:lastRenderedPageBreak/>
        <w:t>Demeter</w:t>
      </w:r>
      <w:r w:rsidR="00BC1803">
        <w:rPr>
          <w:rFonts w:hint="eastAsia"/>
          <w:lang w:eastAsia="zh-TW"/>
        </w:rPr>
        <w:t xml:space="preserve"> </w:t>
      </w:r>
      <w:r w:rsidR="00BC1803">
        <w:rPr>
          <w:lang w:eastAsia="zh-TW"/>
        </w:rPr>
        <w:t xml:space="preserve">Server </w:t>
      </w:r>
      <w:r w:rsidR="00707761">
        <w:rPr>
          <w:lang w:eastAsia="zh-TW"/>
        </w:rPr>
        <w:t>Notification</w:t>
      </w:r>
      <w:bookmarkEnd w:id="2"/>
    </w:p>
    <w:p w:rsidR="00FE4BB7" w:rsidRDefault="002E192A">
      <w:pPr>
        <w:pStyle w:val="2"/>
        <w:keepNext/>
        <w:rPr>
          <w:rFonts w:eastAsia="新細明體"/>
          <w:lang w:eastAsia="zh-TW"/>
        </w:rPr>
      </w:pPr>
      <w:bookmarkStart w:id="3" w:name="_Register_an_IP-Camera"/>
      <w:bookmarkStart w:id="4" w:name="_Request_View_Token"/>
      <w:bookmarkStart w:id="5" w:name="_Toc43213377"/>
      <w:bookmarkEnd w:id="3"/>
      <w:bookmarkEnd w:id="4"/>
      <w:r>
        <w:rPr>
          <w:rFonts w:eastAsia="新細明體"/>
          <w:lang w:eastAsia="zh-TW"/>
        </w:rPr>
        <w:t>Device</w:t>
      </w:r>
      <w:r w:rsidR="00BC1803">
        <w:rPr>
          <w:rFonts w:eastAsia="新細明體"/>
          <w:lang w:eastAsia="zh-TW"/>
        </w:rPr>
        <w:t xml:space="preserve"> </w:t>
      </w:r>
      <w:r>
        <w:rPr>
          <w:rFonts w:eastAsia="新細明體"/>
          <w:lang w:eastAsia="zh-TW"/>
        </w:rPr>
        <w:t>Enroll and Delete Notification</w:t>
      </w:r>
      <w:bookmarkEnd w:id="5"/>
    </w:p>
    <w:p w:rsidR="00171A04" w:rsidRDefault="00171A04" w:rsidP="00171A04">
      <w:pPr>
        <w:pStyle w:val="3"/>
        <w:spacing w:before="156"/>
        <w:rPr>
          <w:rFonts w:eastAsiaTheme="minorEastAsia"/>
          <w:lang w:eastAsia="zh-TW"/>
        </w:rPr>
      </w:pPr>
      <w:bookmarkStart w:id="6" w:name="_Toc43213378"/>
      <w:r>
        <w:rPr>
          <w:rFonts w:eastAsiaTheme="minorEastAsia" w:hint="eastAsia"/>
          <w:lang w:eastAsia="zh-TW"/>
        </w:rPr>
        <w:t>Flow Chart</w:t>
      </w:r>
      <w:bookmarkEnd w:id="6"/>
    </w:p>
    <w:p w:rsidR="00171A04" w:rsidRDefault="00382943" w:rsidP="00171A04">
      <w:pPr>
        <w:rPr>
          <w:rFonts w:eastAsiaTheme="minorEastAsia"/>
          <w:lang w:val="it-IT" w:eastAsia="zh-TW"/>
        </w:rPr>
      </w:pPr>
      <w:r>
        <w:rPr>
          <w:rFonts w:eastAsiaTheme="minorEastAsia"/>
          <w:noProof/>
          <w:lang w:eastAsia="zh-TW"/>
        </w:rPr>
        <w:drawing>
          <wp:inline distT="0" distB="0" distL="0" distR="0">
            <wp:extent cx="5547841" cy="3383573"/>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9">
                      <a:extLst>
                        <a:ext uri="{28A0092B-C50C-407E-A947-70E740481C1C}">
                          <a14:useLocalDpi xmlns:a14="http://schemas.microsoft.com/office/drawing/2010/main" val="0"/>
                        </a:ext>
                      </a:extLst>
                    </a:blip>
                    <a:stretch>
                      <a:fillRect/>
                    </a:stretch>
                  </pic:blipFill>
                  <pic:spPr>
                    <a:xfrm>
                      <a:off x="0" y="0"/>
                      <a:ext cx="5547841" cy="3383573"/>
                    </a:xfrm>
                    <a:prstGeom prst="rect">
                      <a:avLst/>
                    </a:prstGeom>
                  </pic:spPr>
                </pic:pic>
              </a:graphicData>
            </a:graphic>
          </wp:inline>
        </w:drawing>
      </w:r>
    </w:p>
    <w:p w:rsidR="00171A04" w:rsidRPr="00171A04" w:rsidRDefault="00002403" w:rsidP="00171A04">
      <w:pPr>
        <w:pStyle w:val="3"/>
        <w:spacing w:before="156"/>
        <w:rPr>
          <w:lang w:eastAsia="zh-TW"/>
        </w:rPr>
      </w:pPr>
      <w:bookmarkStart w:id="7" w:name="_Toc43213379"/>
      <w:r>
        <w:rPr>
          <w:rFonts w:eastAsiaTheme="minorEastAsia"/>
          <w:lang w:eastAsia="zh-TW"/>
        </w:rPr>
        <w:t>Notification</w:t>
      </w:r>
      <w:r w:rsidR="00F03F2D">
        <w:rPr>
          <w:rFonts w:eastAsiaTheme="minorEastAsia"/>
          <w:lang w:eastAsia="zh-TW"/>
        </w:rPr>
        <w:t xml:space="preserve"> </w:t>
      </w:r>
      <w:r w:rsidR="00171A04">
        <w:rPr>
          <w:rFonts w:eastAsiaTheme="minorEastAsia" w:hint="eastAsia"/>
          <w:lang w:eastAsia="zh-TW"/>
        </w:rPr>
        <w:t>Details</w:t>
      </w:r>
      <w:bookmarkEnd w:id="7"/>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679"/>
        <w:gridCol w:w="5873"/>
      </w:tblGrid>
      <w:tr w:rsidR="00FE4BB7">
        <w:tc>
          <w:tcPr>
            <w:tcW w:w="1518" w:type="dxa"/>
            <w:shd w:val="clear" w:color="auto" w:fill="D9D9D9"/>
          </w:tcPr>
          <w:p w:rsidR="00FE4BB7" w:rsidRDefault="00BC1803">
            <w:pPr>
              <w:keepNext/>
              <w:jc w:val="center"/>
              <w:rPr>
                <w:rFonts w:eastAsia="新細明體"/>
                <w:b/>
                <w:sz w:val="18"/>
                <w:szCs w:val="18"/>
                <w:lang w:eastAsia="zh-TW"/>
              </w:rPr>
            </w:pPr>
            <w:r>
              <w:rPr>
                <w:rFonts w:eastAsia="新細明體" w:hint="eastAsia"/>
                <w:b/>
                <w:sz w:val="18"/>
                <w:szCs w:val="18"/>
                <w:lang w:eastAsia="zh-TW"/>
              </w:rPr>
              <w:t>HTTP Verb</w:t>
            </w:r>
          </w:p>
        </w:tc>
        <w:tc>
          <w:tcPr>
            <w:tcW w:w="2679" w:type="dxa"/>
            <w:shd w:val="clear" w:color="auto" w:fill="D9D9D9"/>
          </w:tcPr>
          <w:p w:rsidR="00FE4BB7" w:rsidRDefault="00BC1803">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873" w:type="dxa"/>
            <w:shd w:val="clear" w:color="auto" w:fill="D9D9D9"/>
          </w:tcPr>
          <w:p w:rsidR="00FE4BB7" w:rsidRDefault="00BC1803">
            <w:pPr>
              <w:keepNext/>
              <w:jc w:val="center"/>
              <w:rPr>
                <w:rFonts w:eastAsia="新細明體"/>
                <w:b/>
                <w:sz w:val="18"/>
                <w:szCs w:val="18"/>
                <w:lang w:eastAsia="zh-TW"/>
              </w:rPr>
            </w:pPr>
            <w:r>
              <w:rPr>
                <w:rFonts w:eastAsia="新細明體" w:hint="eastAsia"/>
                <w:b/>
                <w:sz w:val="18"/>
                <w:szCs w:val="18"/>
                <w:lang w:eastAsia="zh-TW"/>
              </w:rPr>
              <w:t>Description</w:t>
            </w:r>
          </w:p>
        </w:tc>
      </w:tr>
      <w:tr w:rsidR="00FE4BB7">
        <w:tc>
          <w:tcPr>
            <w:tcW w:w="1518" w:type="dxa"/>
            <w:shd w:val="clear" w:color="auto" w:fill="auto"/>
          </w:tcPr>
          <w:p w:rsidR="00FE4BB7" w:rsidRDefault="00F03F2D">
            <w:pPr>
              <w:keepNext/>
              <w:rPr>
                <w:rFonts w:eastAsia="新細明體"/>
                <w:sz w:val="18"/>
                <w:szCs w:val="18"/>
                <w:lang w:eastAsia="zh-TW"/>
              </w:rPr>
            </w:pPr>
            <w:r>
              <w:rPr>
                <w:rFonts w:eastAsia="新細明體"/>
                <w:sz w:val="18"/>
                <w:szCs w:val="18"/>
                <w:lang w:eastAsia="zh-TW"/>
              </w:rPr>
              <w:t>PUT</w:t>
            </w:r>
          </w:p>
        </w:tc>
        <w:tc>
          <w:tcPr>
            <w:tcW w:w="2679" w:type="dxa"/>
            <w:shd w:val="clear" w:color="auto" w:fill="auto"/>
          </w:tcPr>
          <w:p w:rsidR="00FE4BB7" w:rsidRDefault="00350DD1">
            <w:pPr>
              <w:keepNext/>
              <w:rPr>
                <w:rFonts w:eastAsia="新細明體"/>
                <w:sz w:val="18"/>
                <w:szCs w:val="18"/>
                <w:lang w:eastAsia="zh-TW"/>
              </w:rPr>
            </w:pPr>
            <w:r>
              <w:rPr>
                <w:rFonts w:eastAsia="新細明體"/>
                <w:sz w:val="18"/>
                <w:szCs w:val="18"/>
                <w:lang w:eastAsia="zh-TW"/>
              </w:rPr>
              <w:t>(Specified by partner)</w:t>
            </w:r>
          </w:p>
        </w:tc>
        <w:tc>
          <w:tcPr>
            <w:tcW w:w="5873" w:type="dxa"/>
            <w:shd w:val="clear" w:color="auto" w:fill="auto"/>
          </w:tcPr>
          <w:p w:rsidR="00FE4BB7" w:rsidRDefault="000F0C0D" w:rsidP="000F0C0D">
            <w:pPr>
              <w:keepNext/>
              <w:rPr>
                <w:rFonts w:eastAsia="新細明體"/>
                <w:sz w:val="18"/>
                <w:szCs w:val="18"/>
                <w:lang w:eastAsia="zh-TW"/>
              </w:rPr>
            </w:pPr>
            <w:r>
              <w:rPr>
                <w:rFonts w:eastAsia="新細明體"/>
                <w:sz w:val="18"/>
                <w:szCs w:val="18"/>
                <w:lang w:eastAsia="zh-TW"/>
              </w:rPr>
              <w:t>Send notifications to partner service when device is enrolled or deleted</w:t>
            </w:r>
            <w:r w:rsidR="00BC1803">
              <w:rPr>
                <w:rFonts w:eastAsia="新細明體"/>
                <w:sz w:val="18"/>
                <w:szCs w:val="18"/>
                <w:lang w:eastAsia="zh-TW"/>
              </w:rPr>
              <w:t>.</w:t>
            </w:r>
          </w:p>
        </w:tc>
      </w:tr>
    </w:tbl>
    <w:p w:rsidR="00FE4BB7" w:rsidRDefault="00E1474B">
      <w:pPr>
        <w:rPr>
          <w:rFonts w:eastAsia="新細明體"/>
          <w:lang w:eastAsia="zh-TW"/>
        </w:rPr>
      </w:pPr>
      <w:hyperlink w:anchor="_Action_Parameter" w:history="1">
        <w:r w:rsidR="00BC1803">
          <w:rPr>
            <w:rStyle w:val="af2"/>
            <w:rFonts w:eastAsia="新細明體" w:hint="eastAsia"/>
            <w:lang w:eastAsia="zh-TW"/>
          </w:rPr>
          <w:t>Action Parameter(s)</w:t>
        </w:r>
      </w:hyperlink>
      <w:r w:rsidR="00BC1803">
        <w:rPr>
          <w:rFonts w:eastAsia="新細明體"/>
          <w:lang w:eastAsia="zh-TW"/>
        </w:rPr>
        <w:t>:</w:t>
      </w:r>
    </w:p>
    <w:p w:rsidR="00FE4BB7" w:rsidRDefault="00487F2E">
      <w:pPr>
        <w:rPr>
          <w:rFonts w:eastAsia="新細明體"/>
          <w:i/>
          <w:lang w:eastAsia="zh-TW"/>
        </w:rPr>
      </w:pPr>
      <w:r>
        <w:rPr>
          <w:rFonts w:eastAsia="新細明體"/>
          <w:i/>
          <w:lang w:eastAsia="zh-TW"/>
        </w:rPr>
        <w:t>No a</w:t>
      </w:r>
      <w:r w:rsidR="00BC1803">
        <w:rPr>
          <w:rFonts w:eastAsia="新細明體" w:hint="eastAsia"/>
          <w:i/>
          <w:lang w:eastAsia="zh-TW"/>
        </w:rPr>
        <w:t xml:space="preserve">ction parameter </w:t>
      </w:r>
      <w:r>
        <w:rPr>
          <w:rFonts w:eastAsia="新細明體"/>
          <w:i/>
          <w:lang w:eastAsia="zh-TW"/>
        </w:rPr>
        <w:t>will be</w:t>
      </w:r>
      <w:r w:rsidR="00BC1803">
        <w:rPr>
          <w:rFonts w:eastAsia="新細明體"/>
          <w:i/>
          <w:lang w:eastAsia="zh-TW"/>
        </w:rPr>
        <w:t xml:space="preserve"> </w:t>
      </w:r>
      <w:r w:rsidR="000F0C0D">
        <w:rPr>
          <w:rFonts w:eastAsia="新細明體"/>
          <w:i/>
          <w:lang w:eastAsia="zh-TW"/>
        </w:rPr>
        <w:t>provided</w:t>
      </w:r>
      <w:r w:rsidR="00BC1803">
        <w:rPr>
          <w:rFonts w:eastAsia="新細明體"/>
          <w:i/>
          <w:lang w:eastAsia="zh-TW"/>
        </w:rPr>
        <w:t>.</w:t>
      </w:r>
    </w:p>
    <w:p w:rsidR="00FE4BB7" w:rsidRDefault="00E1474B">
      <w:pPr>
        <w:rPr>
          <w:rFonts w:eastAsia="新細明體"/>
          <w:lang w:eastAsia="zh-TW"/>
        </w:rPr>
      </w:pPr>
      <w:hyperlink w:anchor="_Request_Payload" w:history="1">
        <w:r w:rsidR="00BC1803">
          <w:rPr>
            <w:rStyle w:val="af2"/>
            <w:rFonts w:eastAsia="新細明體" w:hint="eastAsia"/>
            <w:lang w:eastAsia="zh-TW"/>
          </w:rPr>
          <w:t>Request Payload</w:t>
        </w:r>
      </w:hyperlink>
      <w:r w:rsidR="00BC1803">
        <w:rPr>
          <w:rFonts w:eastAsia="新細明體" w:hint="eastAsia"/>
          <w:lang w:eastAsia="zh-TW"/>
        </w:rPr>
        <w:t>:</w:t>
      </w:r>
    </w:p>
    <w:p w:rsidR="00FE4BB7" w:rsidRDefault="00BC1803">
      <w:pPr>
        <w:numPr>
          <w:ilvl w:val="0"/>
          <w:numId w:val="4"/>
        </w:numPr>
        <w:rPr>
          <w:rFonts w:eastAsia="新細明體"/>
          <w:lang w:eastAsia="zh-TW"/>
        </w:rPr>
      </w:pPr>
      <w:r>
        <w:rPr>
          <w:rFonts w:eastAsia="新細明體"/>
          <w:lang w:eastAsia="zh-TW"/>
        </w:rPr>
        <w:t>Data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FE4BB7">
        <w:tc>
          <w:tcPr>
            <w:tcW w:w="1701" w:type="dxa"/>
            <w:shd w:val="clear" w:color="auto" w:fill="D9D9D9"/>
          </w:tcPr>
          <w:p w:rsidR="00FE4BB7" w:rsidRDefault="00BC1803">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FE4BB7" w:rsidRDefault="00BC1803">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FE4BB7" w:rsidRDefault="00BC1803">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FE4BB7" w:rsidRDefault="00BC1803">
            <w:pPr>
              <w:keepNext/>
              <w:jc w:val="center"/>
              <w:rPr>
                <w:rFonts w:eastAsia="新細明體"/>
                <w:b/>
                <w:sz w:val="18"/>
                <w:szCs w:val="18"/>
                <w:lang w:eastAsia="zh-TW"/>
              </w:rPr>
            </w:pPr>
            <w:r>
              <w:rPr>
                <w:rFonts w:eastAsia="新細明體" w:hint="eastAsia"/>
                <w:b/>
                <w:sz w:val="18"/>
                <w:szCs w:val="18"/>
                <w:lang w:eastAsia="zh-TW"/>
              </w:rPr>
              <w:t>Description</w:t>
            </w:r>
          </w:p>
        </w:tc>
      </w:tr>
      <w:tr w:rsidR="0080728C" w:rsidTr="001A71E2">
        <w:tc>
          <w:tcPr>
            <w:tcW w:w="1701" w:type="dxa"/>
            <w:shd w:val="clear" w:color="auto" w:fill="auto"/>
          </w:tcPr>
          <w:p w:rsidR="0080728C" w:rsidRDefault="0080728C" w:rsidP="001A71E2">
            <w:pPr>
              <w:keepNext/>
              <w:jc w:val="center"/>
              <w:rPr>
                <w:rFonts w:eastAsia="新細明體"/>
                <w:sz w:val="18"/>
                <w:szCs w:val="18"/>
                <w:lang w:eastAsia="zh-TW"/>
              </w:rPr>
            </w:pPr>
            <w:r>
              <w:rPr>
                <w:rFonts w:eastAsia="新細明體"/>
                <w:sz w:val="18"/>
                <w:szCs w:val="18"/>
                <w:lang w:eastAsia="zh-TW"/>
              </w:rPr>
              <w:t>serial</w:t>
            </w:r>
          </w:p>
        </w:tc>
        <w:tc>
          <w:tcPr>
            <w:tcW w:w="1134" w:type="dxa"/>
            <w:shd w:val="clear" w:color="auto" w:fill="auto"/>
          </w:tcPr>
          <w:p w:rsidR="0080728C" w:rsidRDefault="0080728C"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0728C" w:rsidRDefault="0080728C"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0728C" w:rsidRDefault="0080728C" w:rsidP="001A71E2">
            <w:pPr>
              <w:keepNext/>
              <w:jc w:val="both"/>
              <w:rPr>
                <w:rFonts w:eastAsia="新細明體"/>
                <w:sz w:val="18"/>
                <w:szCs w:val="18"/>
                <w:lang w:eastAsia="zh-TW"/>
              </w:rPr>
            </w:pPr>
            <w:r>
              <w:rPr>
                <w:rFonts w:eastAsia="新細明體"/>
                <w:sz w:val="18"/>
                <w:szCs w:val="18"/>
                <w:lang w:eastAsia="zh-TW"/>
              </w:rPr>
              <w:t>Serial number</w:t>
            </w:r>
            <w:r>
              <w:rPr>
                <w:rFonts w:eastAsia="新細明體" w:hint="eastAsia"/>
                <w:sz w:val="18"/>
                <w:szCs w:val="18"/>
                <w:lang w:eastAsia="zh-TW"/>
              </w:rPr>
              <w:t xml:space="preserve"> of </w:t>
            </w:r>
            <w:r>
              <w:rPr>
                <w:rFonts w:eastAsia="新細明體"/>
                <w:sz w:val="18"/>
                <w:szCs w:val="18"/>
                <w:lang w:eastAsia="zh-TW"/>
              </w:rPr>
              <w:t>the device.</w:t>
            </w:r>
          </w:p>
        </w:tc>
      </w:tr>
      <w:tr w:rsidR="00FE4BB7">
        <w:tc>
          <w:tcPr>
            <w:tcW w:w="1701" w:type="dxa"/>
            <w:shd w:val="clear" w:color="auto" w:fill="auto"/>
          </w:tcPr>
          <w:p w:rsidR="00FE4BB7" w:rsidRDefault="00DD5781">
            <w:pPr>
              <w:keepNext/>
              <w:jc w:val="center"/>
              <w:rPr>
                <w:rFonts w:eastAsia="新細明體"/>
                <w:sz w:val="18"/>
                <w:szCs w:val="18"/>
                <w:lang w:eastAsia="zh-TW"/>
              </w:rPr>
            </w:pPr>
            <w:r>
              <w:rPr>
                <w:rFonts w:eastAsia="新細明體"/>
                <w:sz w:val="18"/>
                <w:szCs w:val="18"/>
                <w:lang w:eastAsia="zh-TW"/>
              </w:rPr>
              <w:t>mac</w:t>
            </w:r>
          </w:p>
        </w:tc>
        <w:tc>
          <w:tcPr>
            <w:tcW w:w="1134" w:type="dxa"/>
            <w:shd w:val="clear" w:color="auto" w:fill="auto"/>
          </w:tcPr>
          <w:p w:rsidR="00FE4BB7" w:rsidRDefault="00BC1803">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FE4BB7" w:rsidRDefault="00BC1803">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FE4BB7" w:rsidRDefault="00DD5781" w:rsidP="000F0C0D">
            <w:pPr>
              <w:keepNext/>
              <w:jc w:val="both"/>
              <w:rPr>
                <w:rFonts w:eastAsia="新細明體"/>
                <w:sz w:val="18"/>
                <w:szCs w:val="18"/>
                <w:lang w:eastAsia="zh-TW"/>
              </w:rPr>
            </w:pPr>
            <w:r>
              <w:rPr>
                <w:rFonts w:eastAsia="新細明體"/>
                <w:sz w:val="18"/>
                <w:szCs w:val="18"/>
                <w:lang w:eastAsia="zh-TW"/>
              </w:rPr>
              <w:t>MAC address</w:t>
            </w:r>
            <w:r>
              <w:rPr>
                <w:rFonts w:eastAsia="新細明體" w:hint="eastAsia"/>
                <w:sz w:val="18"/>
                <w:szCs w:val="18"/>
                <w:lang w:eastAsia="zh-TW"/>
              </w:rPr>
              <w:t xml:space="preserve"> of </w:t>
            </w:r>
            <w:r w:rsidR="000F0C0D">
              <w:rPr>
                <w:rFonts w:eastAsia="新細明體"/>
                <w:sz w:val="18"/>
                <w:szCs w:val="18"/>
                <w:lang w:eastAsia="zh-TW"/>
              </w:rPr>
              <w:t>the device</w:t>
            </w:r>
            <w:r w:rsidR="00BC1803">
              <w:rPr>
                <w:rFonts w:eastAsia="新細明體"/>
                <w:sz w:val="18"/>
                <w:szCs w:val="18"/>
                <w:lang w:eastAsia="zh-TW"/>
              </w:rPr>
              <w:t>.</w:t>
            </w:r>
          </w:p>
        </w:tc>
      </w:tr>
      <w:tr w:rsidR="000F0C0D">
        <w:tc>
          <w:tcPr>
            <w:tcW w:w="1701" w:type="dxa"/>
            <w:shd w:val="clear" w:color="auto" w:fill="auto"/>
          </w:tcPr>
          <w:p w:rsidR="000F0C0D" w:rsidRDefault="000F0C0D" w:rsidP="001E0FBD">
            <w:pPr>
              <w:keepNext/>
              <w:jc w:val="center"/>
              <w:rPr>
                <w:rFonts w:eastAsia="新細明體"/>
                <w:sz w:val="18"/>
                <w:szCs w:val="18"/>
                <w:lang w:eastAsia="zh-TW"/>
              </w:rPr>
            </w:pPr>
            <w:r>
              <w:rPr>
                <w:rFonts w:eastAsia="新細明體" w:hint="eastAsia"/>
                <w:sz w:val="18"/>
                <w:szCs w:val="18"/>
                <w:lang w:eastAsia="zh-TW"/>
              </w:rPr>
              <w:t>model</w:t>
            </w:r>
          </w:p>
        </w:tc>
        <w:tc>
          <w:tcPr>
            <w:tcW w:w="1134" w:type="dxa"/>
            <w:shd w:val="clear" w:color="auto" w:fill="auto"/>
          </w:tcPr>
          <w:p w:rsidR="000F0C0D" w:rsidRDefault="000F0C0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0F0C0D" w:rsidRDefault="000F0C0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0F0C0D" w:rsidRDefault="000F0C0D" w:rsidP="000F0C0D">
            <w:pPr>
              <w:keepNext/>
              <w:jc w:val="both"/>
              <w:rPr>
                <w:rFonts w:eastAsia="新細明體"/>
                <w:sz w:val="18"/>
                <w:szCs w:val="18"/>
                <w:lang w:eastAsia="zh-TW"/>
              </w:rPr>
            </w:pPr>
            <w:r>
              <w:rPr>
                <w:rFonts w:eastAsia="新細明體" w:hint="eastAsia"/>
                <w:sz w:val="18"/>
                <w:szCs w:val="18"/>
                <w:lang w:eastAsia="zh-TW"/>
              </w:rPr>
              <w:t>Model name of the device</w:t>
            </w:r>
          </w:p>
        </w:tc>
      </w:tr>
    </w:tbl>
    <w:p w:rsidR="00FE4BB7" w:rsidRDefault="00BC1803">
      <w:pPr>
        <w:numPr>
          <w:ilvl w:val="0"/>
          <w:numId w:val="5"/>
        </w:numPr>
        <w:rPr>
          <w:rFonts w:eastAsia="新細明體"/>
          <w:lang w:eastAsia="zh-TW"/>
        </w:rPr>
      </w:pPr>
      <w:r>
        <w:rPr>
          <w:rFonts w:eastAsia="新細明體"/>
          <w:lang w:eastAsia="zh-TW"/>
        </w:rPr>
        <w:t>Desire Object</w:t>
      </w:r>
    </w:p>
    <w:p w:rsidR="00FE4BB7" w:rsidRDefault="00BC1803">
      <w:pPr>
        <w:ind w:left="200" w:firstLine="100"/>
        <w:rPr>
          <w:rFonts w:eastAsia="新細明體"/>
          <w:i/>
          <w:lang w:eastAsia="zh-TW"/>
        </w:rPr>
      </w:pPr>
      <w:r>
        <w:rPr>
          <w:rFonts w:eastAsia="新細明體" w:hint="eastAsia"/>
          <w:i/>
          <w:lang w:eastAsia="zh-TW"/>
        </w:rPr>
        <w:t xml:space="preserve">No desire object </w:t>
      </w:r>
      <w:r w:rsidR="0059553A">
        <w:rPr>
          <w:rFonts w:eastAsia="新細明體"/>
          <w:i/>
          <w:lang w:eastAsia="zh-TW"/>
        </w:rPr>
        <w:t>will be provided</w:t>
      </w:r>
      <w:r>
        <w:rPr>
          <w:rFonts w:eastAsia="新細明體" w:hint="eastAsia"/>
          <w:i/>
          <w:lang w:eastAsia="zh-TW"/>
        </w:rPr>
        <w:t>.</w:t>
      </w:r>
    </w:p>
    <w:p w:rsidR="00FE4BB7" w:rsidRDefault="00BC1803">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sidR="00ED39C2">
        <w:rPr>
          <w:rFonts w:eastAsia="新細明體"/>
          <w:lang w:eastAsia="zh-TW"/>
        </w:rPr>
        <w:t>r</w:t>
      </w:r>
      <w:r>
        <w:rPr>
          <w:rFonts w:eastAsia="新細明體" w:hint="eastAsia"/>
          <w:lang w:eastAsia="zh-TW"/>
        </w:rPr>
        <w:t>equest:</w:t>
      </w:r>
    </w:p>
    <w:p w:rsidR="00FE4BB7" w:rsidRDefault="00F03F2D">
      <w:pPr>
        <w:pStyle w:val="afc"/>
      </w:pPr>
      <w:r>
        <w:rPr>
          <w:color w:val="ED7D31"/>
        </w:rPr>
        <w:lastRenderedPageBreak/>
        <w:t>PUT</w:t>
      </w:r>
      <w:r w:rsidR="00BC1803">
        <w:t xml:space="preserve"> </w:t>
      </w:r>
      <w:r w:rsidR="00BC1803">
        <w:rPr>
          <w:color w:val="ED7D31"/>
        </w:rPr>
        <w:t>/rest/v</w:t>
      </w:r>
      <w:r w:rsidR="00103027">
        <w:rPr>
          <w:color w:val="ED7D31"/>
        </w:rPr>
        <w:t>1</w:t>
      </w:r>
      <w:r w:rsidR="00BC1803">
        <w:rPr>
          <w:color w:val="ED7D31"/>
        </w:rPr>
        <w:t>/</w:t>
      </w:r>
      <w:r w:rsidR="00103027">
        <w:rPr>
          <w:color w:val="ED7D31"/>
        </w:rPr>
        <w:t>example/uri</w:t>
      </w:r>
      <w:r w:rsidR="00BC1803">
        <w:t xml:space="preserve"> HTTP/1.1</w:t>
      </w:r>
      <w:r w:rsidR="00BC1803">
        <w:rPr>
          <w:color w:val="FFFFFF"/>
          <w:shd w:val="pct10" w:color="auto" w:fill="FFFFFF"/>
        </w:rPr>
        <w:t>/r/n</w:t>
      </w:r>
      <w:r w:rsidR="0059553A">
        <w:br/>
      </w:r>
      <w:r w:rsidR="00BC1803">
        <w:t>...</w:t>
      </w:r>
      <w:r w:rsidR="00BC1803">
        <w:rPr>
          <w:color w:val="FFFFFF"/>
          <w:shd w:val="pct10" w:color="auto" w:fill="FFFFFF"/>
        </w:rPr>
        <w:t>/r/n</w:t>
      </w:r>
      <w:r w:rsidR="0059553A">
        <w:br/>
      </w:r>
      <w:r w:rsidR="00BC1803">
        <w:t xml:space="preserve">X-Request-ID: </w:t>
      </w:r>
      <w:r w:rsidR="00BC1803">
        <w:rPr>
          <w:color w:val="4472C4"/>
        </w:rPr>
        <w:t>7fe79306-366a-4098-bbb8-9ea5c77c09dc</w:t>
      </w:r>
      <w:r w:rsidR="00BC1803">
        <w:rPr>
          <w:color w:val="FFFFFF"/>
          <w:shd w:val="pct10" w:color="auto" w:fill="FFFFFF"/>
        </w:rPr>
        <w:t>/r/n</w:t>
      </w:r>
      <w:r w:rsidR="0059553A">
        <w:br/>
      </w:r>
      <w:r w:rsidR="00BC1803">
        <w:t xml:space="preserve">X-Originator-ID: </w:t>
      </w:r>
      <w:r w:rsidR="00BC1803">
        <w:rPr>
          <w:color w:val="4472C4"/>
        </w:rPr>
        <w:t>FQDN-OF-PARTNER</w:t>
      </w:r>
      <w:r w:rsidR="00BC1803">
        <w:rPr>
          <w:color w:val="FFFFFF"/>
          <w:shd w:val="pct10" w:color="auto" w:fill="FFFFFF"/>
        </w:rPr>
        <w:t>/r/n</w:t>
      </w:r>
      <w:r w:rsidR="0059553A">
        <w:br/>
      </w:r>
      <w:r w:rsidR="00BC1803">
        <w:t>...</w:t>
      </w:r>
      <w:r w:rsidR="00BC1803">
        <w:rPr>
          <w:color w:val="FFFFFF"/>
          <w:shd w:val="pct10" w:color="auto" w:fill="FFFFFF"/>
        </w:rPr>
        <w:t>/r/n</w:t>
      </w:r>
      <w:r w:rsidR="0059553A">
        <w:br/>
      </w:r>
      <w:r w:rsidR="00BC1803">
        <w:rPr>
          <w:color w:val="FFFFFF"/>
          <w:shd w:val="pct10" w:color="auto" w:fill="FFFFFF"/>
        </w:rPr>
        <w:t>/r/n</w:t>
      </w:r>
      <w:r w:rsidR="0059553A">
        <w:rPr>
          <w:color w:val="FFFFFF"/>
        </w:rPr>
        <w:br/>
      </w:r>
      <w:r w:rsidR="00BC1803">
        <w:rPr>
          <w:rFonts w:hint="eastAsia"/>
        </w:rPr>
        <w:t>{</w:t>
      </w:r>
      <w:r w:rsidR="0059553A">
        <w:br/>
      </w:r>
      <w:r w:rsidR="00BC1803">
        <w:rPr>
          <w:rFonts w:hint="eastAsia"/>
        </w:rPr>
        <w:t xml:space="preserve">    </w:t>
      </w:r>
      <w:r w:rsidR="00BC1803">
        <w:rPr>
          <w:color w:val="ED7D31"/>
        </w:rPr>
        <w:t>"data"</w:t>
      </w:r>
      <w:r w:rsidR="00BC1803">
        <w:t>: {</w:t>
      </w:r>
      <w:r w:rsidR="0059553A">
        <w:br/>
      </w:r>
      <w:r w:rsidR="0080728C">
        <w:t xml:space="preserve">        </w:t>
      </w:r>
      <w:r w:rsidR="0080728C">
        <w:rPr>
          <w:color w:val="ED7D31"/>
        </w:rPr>
        <w:t>"serial"</w:t>
      </w:r>
      <w:r w:rsidR="0080728C">
        <w:t xml:space="preserve">: </w:t>
      </w:r>
      <w:r w:rsidR="0080728C">
        <w:rPr>
          <w:color w:val="4472C4"/>
        </w:rPr>
        <w:t>"XX000XX00001",</w:t>
      </w:r>
      <w:r w:rsidR="0080728C">
        <w:rPr>
          <w:color w:val="4472C4"/>
        </w:rPr>
        <w:br/>
      </w:r>
      <w:r w:rsidR="00BC1803">
        <w:t xml:space="preserve">        </w:t>
      </w:r>
      <w:r w:rsidR="00BC1803">
        <w:rPr>
          <w:color w:val="ED7D31"/>
        </w:rPr>
        <w:t>"</w:t>
      </w:r>
      <w:r w:rsidR="00DD5781">
        <w:rPr>
          <w:color w:val="ED7D31"/>
        </w:rPr>
        <w:t>mac</w:t>
      </w:r>
      <w:r w:rsidR="00BC1803">
        <w:rPr>
          <w:color w:val="ED7D31"/>
        </w:rPr>
        <w:t>"</w:t>
      </w:r>
      <w:r w:rsidR="00BC1803">
        <w:t xml:space="preserve">: </w:t>
      </w:r>
      <w:r w:rsidR="00BC1803">
        <w:rPr>
          <w:color w:val="4472C4"/>
        </w:rPr>
        <w:t>"</w:t>
      </w:r>
      <w:r w:rsidR="00DD5781">
        <w:rPr>
          <w:color w:val="4472C4"/>
        </w:rPr>
        <w:t>AABBCCDDEEFF</w:t>
      </w:r>
      <w:r w:rsidR="00BC1803">
        <w:rPr>
          <w:color w:val="4472C4"/>
        </w:rPr>
        <w:t>"</w:t>
      </w:r>
      <w:r w:rsidR="000F0C0D">
        <w:rPr>
          <w:color w:val="4472C4"/>
        </w:rPr>
        <w:t>,</w:t>
      </w:r>
      <w:r w:rsidR="000F0C0D">
        <w:rPr>
          <w:color w:val="4472C4"/>
        </w:rPr>
        <w:br/>
      </w:r>
      <w:r w:rsidR="000F0C0D">
        <w:t xml:space="preserve">        </w:t>
      </w:r>
      <w:r w:rsidR="000F0C0D">
        <w:rPr>
          <w:color w:val="ED7D31"/>
        </w:rPr>
        <w:t>"model"</w:t>
      </w:r>
      <w:r w:rsidR="000F0C0D">
        <w:t xml:space="preserve">: </w:t>
      </w:r>
      <w:r w:rsidR="000F0C0D">
        <w:rPr>
          <w:color w:val="4472C4"/>
        </w:rPr>
        <w:t>"HG4234B"</w:t>
      </w:r>
      <w:r w:rsidR="000F0C0D">
        <w:br/>
      </w:r>
      <w:r w:rsidR="00BC1803">
        <w:t xml:space="preserve">    }</w:t>
      </w:r>
      <w:r w:rsidR="0059553A">
        <w:br/>
      </w:r>
      <w:r w:rsidR="00BC1803">
        <w:t>}</w:t>
      </w:r>
    </w:p>
    <w:p w:rsidR="00707761" w:rsidRDefault="00B90967" w:rsidP="00336946">
      <w:pPr>
        <w:pStyle w:val="2"/>
        <w:keepNext/>
        <w:pageBreakBefore/>
        <w:rPr>
          <w:rFonts w:eastAsia="新細明體"/>
          <w:lang w:eastAsia="zh-TW"/>
        </w:rPr>
      </w:pPr>
      <w:bookmarkStart w:id="8" w:name="_Toc43213380"/>
      <w:r>
        <w:rPr>
          <w:rFonts w:eastAsia="新細明體"/>
          <w:lang w:eastAsia="zh-TW"/>
        </w:rPr>
        <w:lastRenderedPageBreak/>
        <w:t>App</w:t>
      </w:r>
      <w:r w:rsidR="00F03F2D">
        <w:rPr>
          <w:rFonts w:eastAsia="新細明體"/>
          <w:lang w:eastAsia="zh-TW"/>
        </w:rPr>
        <w:t xml:space="preserve"> </w:t>
      </w:r>
      <w:r w:rsidR="0094712A">
        <w:rPr>
          <w:rFonts w:eastAsia="新細明體"/>
          <w:lang w:eastAsia="zh-TW"/>
        </w:rPr>
        <w:t>Install</w:t>
      </w:r>
      <w:r>
        <w:rPr>
          <w:rFonts w:eastAsia="新細明體"/>
          <w:lang w:eastAsia="zh-TW"/>
        </w:rPr>
        <w:t>ation</w:t>
      </w:r>
      <w:r w:rsidR="0094712A">
        <w:rPr>
          <w:rFonts w:eastAsia="新細明體"/>
          <w:lang w:eastAsia="zh-TW"/>
        </w:rPr>
        <w:t xml:space="preserve"> or </w:t>
      </w:r>
      <w:r>
        <w:rPr>
          <w:rFonts w:eastAsia="新細明體"/>
          <w:lang w:eastAsia="zh-TW"/>
        </w:rPr>
        <w:t>Update</w:t>
      </w:r>
      <w:r w:rsidR="00F03F2D">
        <w:rPr>
          <w:rFonts w:eastAsia="新細明體"/>
          <w:lang w:eastAsia="zh-TW"/>
        </w:rPr>
        <w:t xml:space="preserve"> Progress Notification</w:t>
      </w:r>
      <w:bookmarkEnd w:id="8"/>
    </w:p>
    <w:p w:rsidR="00F03F2D" w:rsidRDefault="00F03F2D" w:rsidP="00F03F2D">
      <w:pPr>
        <w:pStyle w:val="3"/>
        <w:spacing w:before="156"/>
        <w:rPr>
          <w:rFonts w:eastAsiaTheme="minorEastAsia"/>
          <w:lang w:eastAsia="zh-TW"/>
        </w:rPr>
      </w:pPr>
      <w:bookmarkStart w:id="9" w:name="_Toc43213381"/>
      <w:r>
        <w:rPr>
          <w:rFonts w:eastAsiaTheme="minorEastAsia" w:hint="eastAsia"/>
          <w:lang w:eastAsia="zh-TW"/>
        </w:rPr>
        <w:t>Flow Chart</w:t>
      </w:r>
      <w:bookmarkEnd w:id="9"/>
    </w:p>
    <w:p w:rsidR="00350DD1" w:rsidRDefault="00382943" w:rsidP="00350DD1">
      <w:r>
        <w:rPr>
          <w:noProof/>
          <w:lang w:eastAsia="zh-TW"/>
        </w:rPr>
        <w:drawing>
          <wp:inline distT="0" distB="0" distL="0" distR="0">
            <wp:extent cx="5517358" cy="3682303"/>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2.png"/>
                    <pic:cNvPicPr/>
                  </pic:nvPicPr>
                  <pic:blipFill>
                    <a:blip r:embed="rId10">
                      <a:extLst>
                        <a:ext uri="{28A0092B-C50C-407E-A947-70E740481C1C}">
                          <a14:useLocalDpi xmlns:a14="http://schemas.microsoft.com/office/drawing/2010/main" val="0"/>
                        </a:ext>
                      </a:extLst>
                    </a:blip>
                    <a:stretch>
                      <a:fillRect/>
                    </a:stretch>
                  </pic:blipFill>
                  <pic:spPr>
                    <a:xfrm>
                      <a:off x="0" y="0"/>
                      <a:ext cx="5517358" cy="3682303"/>
                    </a:xfrm>
                    <a:prstGeom prst="rect">
                      <a:avLst/>
                    </a:prstGeom>
                  </pic:spPr>
                </pic:pic>
              </a:graphicData>
            </a:graphic>
          </wp:inline>
        </w:drawing>
      </w:r>
    </w:p>
    <w:p w:rsidR="00F03F2D" w:rsidRPr="00171A04" w:rsidRDefault="00002403" w:rsidP="00F03F2D">
      <w:pPr>
        <w:pStyle w:val="3"/>
        <w:spacing w:before="156"/>
        <w:rPr>
          <w:lang w:eastAsia="zh-TW"/>
        </w:rPr>
      </w:pPr>
      <w:bookmarkStart w:id="10" w:name="_Toc43213382"/>
      <w:r>
        <w:rPr>
          <w:rFonts w:eastAsiaTheme="minorEastAsia"/>
          <w:lang w:eastAsia="zh-TW"/>
        </w:rPr>
        <w:t>Notification</w:t>
      </w:r>
      <w:r w:rsidR="00F03F2D">
        <w:rPr>
          <w:rFonts w:eastAsiaTheme="minorEastAsia"/>
          <w:lang w:eastAsia="zh-TW"/>
        </w:rPr>
        <w:t xml:space="preserve"> </w:t>
      </w:r>
      <w:r w:rsidR="00F03F2D">
        <w:rPr>
          <w:rFonts w:eastAsiaTheme="minorEastAsia" w:hint="eastAsia"/>
          <w:lang w:eastAsia="zh-TW"/>
        </w:rPr>
        <w:t>Details</w:t>
      </w:r>
      <w:bookmarkEnd w:id="10"/>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679"/>
        <w:gridCol w:w="5873"/>
      </w:tblGrid>
      <w:tr w:rsidR="00F03F2D" w:rsidTr="00B131BF">
        <w:tc>
          <w:tcPr>
            <w:tcW w:w="1518" w:type="dxa"/>
            <w:shd w:val="clear" w:color="auto" w:fill="D9D9D9"/>
          </w:tcPr>
          <w:p w:rsidR="00F03F2D" w:rsidRDefault="00F03F2D" w:rsidP="00B131BF">
            <w:pPr>
              <w:keepNext/>
              <w:jc w:val="center"/>
              <w:rPr>
                <w:rFonts w:eastAsia="新細明體"/>
                <w:b/>
                <w:sz w:val="18"/>
                <w:szCs w:val="18"/>
                <w:lang w:eastAsia="zh-TW"/>
              </w:rPr>
            </w:pPr>
            <w:r>
              <w:rPr>
                <w:rFonts w:eastAsia="新細明體" w:hint="eastAsia"/>
                <w:b/>
                <w:sz w:val="18"/>
                <w:szCs w:val="18"/>
                <w:lang w:eastAsia="zh-TW"/>
              </w:rPr>
              <w:t>HTTP Verb</w:t>
            </w:r>
          </w:p>
        </w:tc>
        <w:tc>
          <w:tcPr>
            <w:tcW w:w="2679" w:type="dxa"/>
            <w:shd w:val="clear" w:color="auto" w:fill="D9D9D9"/>
          </w:tcPr>
          <w:p w:rsidR="00F03F2D" w:rsidRDefault="00F03F2D" w:rsidP="00B131BF">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873" w:type="dxa"/>
            <w:shd w:val="clear" w:color="auto" w:fill="D9D9D9"/>
          </w:tcPr>
          <w:p w:rsidR="00F03F2D" w:rsidRDefault="00F03F2D" w:rsidP="00B131BF">
            <w:pPr>
              <w:keepNext/>
              <w:jc w:val="center"/>
              <w:rPr>
                <w:rFonts w:eastAsia="新細明體"/>
                <w:b/>
                <w:sz w:val="18"/>
                <w:szCs w:val="18"/>
                <w:lang w:eastAsia="zh-TW"/>
              </w:rPr>
            </w:pPr>
            <w:r>
              <w:rPr>
                <w:rFonts w:eastAsia="新細明體" w:hint="eastAsia"/>
                <w:b/>
                <w:sz w:val="18"/>
                <w:szCs w:val="18"/>
                <w:lang w:eastAsia="zh-TW"/>
              </w:rPr>
              <w:t>Description</w:t>
            </w:r>
          </w:p>
        </w:tc>
      </w:tr>
      <w:tr w:rsidR="00F03F2D" w:rsidTr="00B131BF">
        <w:tc>
          <w:tcPr>
            <w:tcW w:w="1518" w:type="dxa"/>
            <w:shd w:val="clear" w:color="auto" w:fill="auto"/>
          </w:tcPr>
          <w:p w:rsidR="00F03F2D" w:rsidRDefault="00F03F2D" w:rsidP="00B131BF">
            <w:pPr>
              <w:keepNext/>
              <w:rPr>
                <w:rFonts w:eastAsia="新細明體"/>
                <w:sz w:val="18"/>
                <w:szCs w:val="18"/>
                <w:lang w:eastAsia="zh-TW"/>
              </w:rPr>
            </w:pPr>
            <w:r>
              <w:rPr>
                <w:rFonts w:eastAsia="新細明體"/>
                <w:sz w:val="18"/>
                <w:szCs w:val="18"/>
                <w:lang w:eastAsia="zh-TW"/>
              </w:rPr>
              <w:t>PUT</w:t>
            </w:r>
          </w:p>
        </w:tc>
        <w:tc>
          <w:tcPr>
            <w:tcW w:w="2679" w:type="dxa"/>
            <w:shd w:val="clear" w:color="auto" w:fill="auto"/>
          </w:tcPr>
          <w:p w:rsidR="00F03F2D" w:rsidRDefault="00F03F2D" w:rsidP="00B131BF">
            <w:pPr>
              <w:keepNext/>
              <w:rPr>
                <w:rFonts w:eastAsia="新細明體"/>
                <w:sz w:val="18"/>
                <w:szCs w:val="18"/>
                <w:lang w:eastAsia="zh-TW"/>
              </w:rPr>
            </w:pPr>
            <w:r>
              <w:rPr>
                <w:rFonts w:eastAsia="新細明體"/>
                <w:sz w:val="18"/>
                <w:szCs w:val="18"/>
                <w:lang w:eastAsia="zh-TW"/>
              </w:rPr>
              <w:t>(Specified by partner)</w:t>
            </w:r>
          </w:p>
        </w:tc>
        <w:tc>
          <w:tcPr>
            <w:tcW w:w="5873" w:type="dxa"/>
            <w:shd w:val="clear" w:color="auto" w:fill="auto"/>
          </w:tcPr>
          <w:p w:rsidR="00F03F2D" w:rsidRDefault="00F03F2D" w:rsidP="009D0D13">
            <w:pPr>
              <w:keepNext/>
              <w:rPr>
                <w:rFonts w:eastAsia="新細明體"/>
                <w:sz w:val="18"/>
                <w:szCs w:val="18"/>
                <w:lang w:eastAsia="zh-TW"/>
              </w:rPr>
            </w:pPr>
            <w:r>
              <w:rPr>
                <w:rFonts w:eastAsia="新細明體"/>
                <w:sz w:val="18"/>
                <w:szCs w:val="18"/>
                <w:lang w:eastAsia="zh-TW"/>
              </w:rPr>
              <w:t xml:space="preserve">Send notifications to partner service for </w:t>
            </w:r>
            <w:r w:rsidR="009D0D13">
              <w:rPr>
                <w:rFonts w:eastAsia="新細明體"/>
                <w:sz w:val="18"/>
                <w:szCs w:val="18"/>
                <w:lang w:eastAsia="zh-TW"/>
              </w:rPr>
              <w:t>patching</w:t>
            </w:r>
            <w:r>
              <w:rPr>
                <w:rFonts w:eastAsia="新細明體"/>
                <w:sz w:val="18"/>
                <w:szCs w:val="18"/>
                <w:lang w:eastAsia="zh-TW"/>
              </w:rPr>
              <w:t xml:space="preserve"> the IPK </w:t>
            </w:r>
            <w:r w:rsidR="009D0D13">
              <w:rPr>
                <w:rFonts w:eastAsia="新細明體"/>
                <w:sz w:val="18"/>
                <w:szCs w:val="18"/>
                <w:lang w:eastAsia="zh-TW"/>
              </w:rPr>
              <w:t>installation</w:t>
            </w:r>
            <w:r>
              <w:rPr>
                <w:rFonts w:eastAsia="新細明體"/>
                <w:sz w:val="18"/>
                <w:szCs w:val="18"/>
                <w:lang w:eastAsia="zh-TW"/>
              </w:rPr>
              <w:t xml:space="preserve"> progress.</w:t>
            </w:r>
            <w:r w:rsidR="007C5927">
              <w:rPr>
                <w:rFonts w:eastAsia="新細明體"/>
                <w:sz w:val="18"/>
                <w:szCs w:val="18"/>
                <w:lang w:eastAsia="zh-TW"/>
              </w:rPr>
              <w:t xml:space="preserve"> </w:t>
            </w:r>
          </w:p>
        </w:tc>
      </w:tr>
    </w:tbl>
    <w:p w:rsidR="004C54C0" w:rsidRDefault="00E1474B" w:rsidP="004C54C0">
      <w:pPr>
        <w:rPr>
          <w:rFonts w:eastAsia="新細明體"/>
          <w:lang w:eastAsia="zh-TW"/>
        </w:rPr>
      </w:pPr>
      <w:hyperlink w:anchor="_Action_Parameter" w:history="1">
        <w:r w:rsidR="004C54C0">
          <w:rPr>
            <w:rStyle w:val="af2"/>
            <w:rFonts w:eastAsia="新細明體" w:hint="eastAsia"/>
            <w:lang w:eastAsia="zh-TW"/>
          </w:rPr>
          <w:t>Action Parameter(s)</w:t>
        </w:r>
      </w:hyperlink>
      <w:r w:rsidR="004C54C0">
        <w:rPr>
          <w:rFonts w:eastAsia="新細明體"/>
          <w:lang w:eastAsia="zh-TW"/>
        </w:rPr>
        <w:t>:</w:t>
      </w:r>
    </w:p>
    <w:p w:rsidR="004C54C0" w:rsidRDefault="004C54C0" w:rsidP="004C54C0">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4C54C0" w:rsidRDefault="00E1474B" w:rsidP="004C54C0">
      <w:pPr>
        <w:rPr>
          <w:rFonts w:eastAsia="新細明體"/>
          <w:lang w:eastAsia="zh-TW"/>
        </w:rPr>
      </w:pPr>
      <w:hyperlink w:anchor="_Request_Payload" w:history="1">
        <w:r w:rsidR="004C54C0">
          <w:rPr>
            <w:rStyle w:val="af2"/>
            <w:rFonts w:eastAsia="新細明體" w:hint="eastAsia"/>
            <w:lang w:eastAsia="zh-TW"/>
          </w:rPr>
          <w:t>Request Payload</w:t>
        </w:r>
      </w:hyperlink>
      <w:r w:rsidR="004C54C0">
        <w:rPr>
          <w:rFonts w:eastAsia="新細明體" w:hint="eastAsia"/>
          <w:lang w:eastAsia="zh-TW"/>
        </w:rPr>
        <w:t>:</w:t>
      </w:r>
    </w:p>
    <w:p w:rsidR="004C54C0" w:rsidRDefault="004C54C0" w:rsidP="004C54C0">
      <w:pPr>
        <w:numPr>
          <w:ilvl w:val="0"/>
          <w:numId w:val="4"/>
        </w:numPr>
        <w:rPr>
          <w:rFonts w:eastAsia="新細明體"/>
          <w:lang w:eastAsia="zh-TW"/>
        </w:rPr>
      </w:pPr>
      <w:r>
        <w:rPr>
          <w:rFonts w:eastAsia="新細明體"/>
          <w:lang w:eastAsia="zh-TW"/>
        </w:rPr>
        <w:t>Data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4C54C0" w:rsidTr="00B131BF">
        <w:tc>
          <w:tcPr>
            <w:tcW w:w="1701" w:type="dxa"/>
            <w:shd w:val="clear" w:color="auto" w:fill="D9D9D9"/>
          </w:tcPr>
          <w:p w:rsidR="004C54C0" w:rsidRDefault="004C54C0" w:rsidP="00B131BF">
            <w:pPr>
              <w:keepNext/>
              <w:jc w:val="center"/>
              <w:rPr>
                <w:rFonts w:eastAsia="新細明體"/>
                <w:b/>
                <w:sz w:val="18"/>
                <w:szCs w:val="18"/>
                <w:lang w:eastAsia="zh-TW"/>
              </w:rPr>
            </w:pPr>
            <w:r>
              <w:rPr>
                <w:rFonts w:eastAsia="新細明體"/>
                <w:b/>
                <w:sz w:val="18"/>
                <w:szCs w:val="18"/>
                <w:lang w:eastAsia="zh-TW"/>
              </w:rPr>
              <w:lastRenderedPageBreak/>
              <w:t>Attribute Name</w:t>
            </w:r>
          </w:p>
        </w:tc>
        <w:tc>
          <w:tcPr>
            <w:tcW w:w="1134" w:type="dxa"/>
            <w:shd w:val="clear" w:color="auto" w:fill="D9D9D9"/>
          </w:tcPr>
          <w:p w:rsidR="004C54C0" w:rsidRDefault="004C54C0" w:rsidP="00B131BF">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4C54C0" w:rsidRDefault="004C54C0" w:rsidP="00B131BF">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4C54C0" w:rsidRDefault="004C54C0" w:rsidP="00B131BF">
            <w:pPr>
              <w:keepNext/>
              <w:jc w:val="center"/>
              <w:rPr>
                <w:rFonts w:eastAsia="新細明體"/>
                <w:b/>
                <w:sz w:val="18"/>
                <w:szCs w:val="18"/>
                <w:lang w:eastAsia="zh-TW"/>
              </w:rPr>
            </w:pPr>
            <w:r>
              <w:rPr>
                <w:rFonts w:eastAsia="新細明體" w:hint="eastAsia"/>
                <w:b/>
                <w:sz w:val="18"/>
                <w:szCs w:val="18"/>
                <w:lang w:eastAsia="zh-TW"/>
              </w:rPr>
              <w:t>Description</w:t>
            </w:r>
          </w:p>
        </w:tc>
      </w:tr>
      <w:tr w:rsidR="004C54C0" w:rsidTr="00B131BF">
        <w:tc>
          <w:tcPr>
            <w:tcW w:w="1701" w:type="dxa"/>
            <w:shd w:val="clear" w:color="auto" w:fill="auto"/>
          </w:tcPr>
          <w:p w:rsidR="004C54C0" w:rsidRDefault="0080728C" w:rsidP="00B131BF">
            <w:pPr>
              <w:keepNext/>
              <w:jc w:val="center"/>
              <w:rPr>
                <w:rFonts w:eastAsia="新細明體"/>
                <w:sz w:val="18"/>
                <w:szCs w:val="18"/>
                <w:lang w:eastAsia="zh-TW"/>
              </w:rPr>
            </w:pPr>
            <w:r>
              <w:rPr>
                <w:rFonts w:eastAsia="新細明體"/>
                <w:sz w:val="18"/>
                <w:szCs w:val="18"/>
                <w:lang w:eastAsia="zh-TW"/>
              </w:rPr>
              <w:t>serial</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4C54C0" w:rsidRDefault="0080728C" w:rsidP="00B131BF">
            <w:pPr>
              <w:keepNext/>
              <w:jc w:val="both"/>
              <w:rPr>
                <w:rFonts w:eastAsia="新細明體"/>
                <w:sz w:val="18"/>
                <w:szCs w:val="18"/>
                <w:lang w:eastAsia="zh-TW"/>
              </w:rPr>
            </w:pPr>
            <w:r>
              <w:rPr>
                <w:rFonts w:eastAsia="新細明體"/>
                <w:sz w:val="18"/>
                <w:szCs w:val="18"/>
                <w:lang w:eastAsia="zh-TW"/>
              </w:rPr>
              <w:t>Serial number</w:t>
            </w:r>
            <w:r w:rsidR="004C54C0">
              <w:rPr>
                <w:rFonts w:eastAsia="新細明體" w:hint="eastAsia"/>
                <w:sz w:val="18"/>
                <w:szCs w:val="18"/>
                <w:lang w:eastAsia="zh-TW"/>
              </w:rPr>
              <w:t xml:space="preserve"> of </w:t>
            </w:r>
            <w:r w:rsidR="004C54C0">
              <w:rPr>
                <w:rFonts w:eastAsia="新細明體"/>
                <w:sz w:val="18"/>
                <w:szCs w:val="18"/>
                <w:lang w:eastAsia="zh-TW"/>
              </w:rPr>
              <w:t>the device.</w:t>
            </w:r>
          </w:p>
        </w:tc>
      </w:tr>
      <w:tr w:rsidR="0080728C" w:rsidTr="00B131BF">
        <w:tc>
          <w:tcPr>
            <w:tcW w:w="1701" w:type="dxa"/>
            <w:shd w:val="clear" w:color="auto" w:fill="auto"/>
          </w:tcPr>
          <w:p w:rsidR="0080728C" w:rsidRDefault="0080728C" w:rsidP="0080728C">
            <w:pPr>
              <w:keepNext/>
              <w:jc w:val="center"/>
              <w:rPr>
                <w:rFonts w:eastAsia="新細明體"/>
                <w:sz w:val="18"/>
                <w:szCs w:val="18"/>
                <w:lang w:eastAsia="zh-TW"/>
              </w:rPr>
            </w:pPr>
            <w:r>
              <w:rPr>
                <w:rFonts w:eastAsia="新細明體"/>
                <w:sz w:val="18"/>
                <w:szCs w:val="18"/>
                <w:lang w:eastAsia="zh-TW"/>
              </w:rPr>
              <w:t>mac</w:t>
            </w:r>
          </w:p>
        </w:tc>
        <w:tc>
          <w:tcPr>
            <w:tcW w:w="1134" w:type="dxa"/>
            <w:shd w:val="clear" w:color="auto" w:fill="auto"/>
          </w:tcPr>
          <w:p w:rsidR="0080728C" w:rsidRDefault="0080728C" w:rsidP="0080728C">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0728C" w:rsidRDefault="0080728C" w:rsidP="0080728C">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0728C" w:rsidRDefault="0080728C" w:rsidP="0080728C">
            <w:pPr>
              <w:keepNext/>
              <w:jc w:val="both"/>
              <w:rPr>
                <w:rFonts w:eastAsia="新細明體"/>
                <w:sz w:val="18"/>
                <w:szCs w:val="18"/>
                <w:lang w:eastAsia="zh-TW"/>
              </w:rPr>
            </w:pPr>
            <w:r>
              <w:rPr>
                <w:rFonts w:eastAsia="新細明體"/>
                <w:sz w:val="18"/>
                <w:szCs w:val="18"/>
                <w:lang w:eastAsia="zh-TW"/>
              </w:rPr>
              <w:t>MAC address</w:t>
            </w:r>
            <w:r>
              <w:rPr>
                <w:rFonts w:eastAsia="新細明體" w:hint="eastAsia"/>
                <w:sz w:val="18"/>
                <w:szCs w:val="18"/>
                <w:lang w:eastAsia="zh-TW"/>
              </w:rPr>
              <w:t xml:space="preserve"> of </w:t>
            </w:r>
            <w:r>
              <w:rPr>
                <w:rFonts w:eastAsia="新細明體"/>
                <w:sz w:val="18"/>
                <w:szCs w:val="18"/>
                <w:lang w:eastAsia="zh-TW"/>
              </w:rPr>
              <w:t>the device.</w:t>
            </w:r>
          </w:p>
        </w:tc>
      </w:tr>
      <w:tr w:rsidR="004C54C0" w:rsidTr="00B131BF">
        <w:tc>
          <w:tcPr>
            <w:tcW w:w="1701" w:type="dxa"/>
            <w:shd w:val="clear" w:color="auto" w:fill="auto"/>
          </w:tcPr>
          <w:p w:rsidR="004C54C0" w:rsidRDefault="004C54C0" w:rsidP="00B131BF">
            <w:pPr>
              <w:keepNext/>
              <w:jc w:val="center"/>
              <w:rPr>
                <w:rFonts w:eastAsia="新細明體"/>
                <w:sz w:val="18"/>
                <w:szCs w:val="18"/>
                <w:lang w:eastAsia="zh-TW"/>
              </w:rPr>
            </w:pPr>
            <w:r>
              <w:rPr>
                <w:rFonts w:eastAsia="新細明體"/>
                <w:sz w:val="18"/>
                <w:szCs w:val="18"/>
                <w:lang w:eastAsia="zh-TW"/>
              </w:rPr>
              <w:t>taskId</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4C54C0" w:rsidRDefault="009E5215" w:rsidP="009D0D13">
            <w:pPr>
              <w:keepNext/>
              <w:jc w:val="both"/>
              <w:rPr>
                <w:rFonts w:eastAsia="新細明體"/>
                <w:sz w:val="18"/>
                <w:szCs w:val="18"/>
                <w:lang w:eastAsia="zh-TW"/>
              </w:rPr>
            </w:pPr>
            <w:r>
              <w:rPr>
                <w:rFonts w:eastAsia="新細明體"/>
                <w:sz w:val="18"/>
                <w:szCs w:val="18"/>
                <w:lang w:eastAsia="zh-TW"/>
              </w:rPr>
              <w:t xml:space="preserve">ID of the </w:t>
            </w:r>
            <w:r w:rsidR="009D0D13">
              <w:rPr>
                <w:rFonts w:eastAsia="新細明體"/>
                <w:sz w:val="18"/>
                <w:szCs w:val="18"/>
                <w:lang w:eastAsia="zh-TW"/>
              </w:rPr>
              <w:t>patch</w:t>
            </w:r>
            <w:r>
              <w:rPr>
                <w:rFonts w:eastAsia="新細明體"/>
                <w:sz w:val="18"/>
                <w:szCs w:val="18"/>
                <w:lang w:eastAsia="zh-TW"/>
              </w:rPr>
              <w:t xml:space="preserve"> task and was provided by partner server.</w:t>
            </w:r>
            <w:r w:rsidR="001E24DC">
              <w:rPr>
                <w:rFonts w:eastAsia="新細明體"/>
                <w:sz w:val="18"/>
                <w:szCs w:val="18"/>
                <w:lang w:eastAsia="zh-TW"/>
              </w:rPr>
              <w:br/>
              <w:t xml:space="preserve">Please refer to </w:t>
            </w:r>
            <w:hyperlink w:anchor="_Patch_Installed_App" w:history="1">
              <w:r w:rsidR="001E24DC" w:rsidRPr="001E24DC">
                <w:rPr>
                  <w:rStyle w:val="af2"/>
                  <w:rFonts w:eastAsia="新細明體"/>
                  <w:sz w:val="18"/>
                  <w:szCs w:val="18"/>
                  <w:lang w:eastAsia="zh-TW"/>
                </w:rPr>
                <w:t>section 3.3</w:t>
              </w:r>
            </w:hyperlink>
            <w:r w:rsidR="001E24DC">
              <w:rPr>
                <w:rFonts w:eastAsia="新細明體"/>
                <w:sz w:val="18"/>
                <w:szCs w:val="18"/>
                <w:lang w:eastAsia="zh-TW"/>
              </w:rPr>
              <w:t>.</w:t>
            </w:r>
          </w:p>
        </w:tc>
      </w:tr>
      <w:tr w:rsidR="004C54C0" w:rsidTr="00B131BF">
        <w:tc>
          <w:tcPr>
            <w:tcW w:w="1701"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progress</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4C54C0" w:rsidRDefault="004C54C0"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4C54C0" w:rsidRPr="00DA5567" w:rsidRDefault="004C54C0" w:rsidP="00DF7EE0">
            <w:pPr>
              <w:keepNext/>
              <w:jc w:val="both"/>
              <w:rPr>
                <w:rFonts w:eastAsia="新細明體"/>
                <w:sz w:val="18"/>
                <w:szCs w:val="18"/>
                <w:lang w:eastAsia="zh-TW"/>
              </w:rPr>
            </w:pPr>
            <w:r>
              <w:rPr>
                <w:rFonts w:eastAsia="新細明體"/>
                <w:sz w:val="18"/>
                <w:szCs w:val="18"/>
                <w:lang w:eastAsia="zh-TW"/>
              </w:rPr>
              <w:t>Progress will be the following values:</w:t>
            </w:r>
            <w:r>
              <w:rPr>
                <w:rFonts w:eastAsia="新細明體"/>
                <w:sz w:val="18"/>
                <w:szCs w:val="18"/>
                <w:lang w:eastAsia="zh-TW"/>
              </w:rPr>
              <w:br/>
              <w:t xml:space="preserve">- </w:t>
            </w:r>
            <w:r w:rsidR="00DA5567">
              <w:rPr>
                <w:rFonts w:eastAsia="新細明體"/>
                <w:b/>
                <w:sz w:val="18"/>
                <w:szCs w:val="18"/>
                <w:lang w:eastAsia="zh-TW"/>
              </w:rPr>
              <w:t>delivered</w:t>
            </w:r>
            <w:r w:rsidR="00DA5567">
              <w:rPr>
                <w:rFonts w:eastAsia="新細明體"/>
                <w:sz w:val="18"/>
                <w:szCs w:val="18"/>
                <w:lang w:eastAsia="zh-TW"/>
              </w:rPr>
              <w:t>: command was delivered</w:t>
            </w:r>
            <w:r>
              <w:rPr>
                <w:rFonts w:eastAsia="新細明體"/>
                <w:sz w:val="18"/>
                <w:szCs w:val="18"/>
                <w:lang w:eastAsia="zh-TW"/>
              </w:rPr>
              <w:br/>
              <w:t xml:space="preserve">- </w:t>
            </w:r>
            <w:r w:rsidR="00500F98">
              <w:rPr>
                <w:rFonts w:eastAsia="新細明體"/>
                <w:b/>
                <w:sz w:val="18"/>
                <w:szCs w:val="18"/>
                <w:lang w:eastAsia="zh-TW"/>
              </w:rPr>
              <w:t>i</w:t>
            </w:r>
            <w:r w:rsidRPr="007C5927">
              <w:rPr>
                <w:rFonts w:eastAsia="新細明體"/>
                <w:b/>
                <w:sz w:val="18"/>
                <w:szCs w:val="18"/>
                <w:lang w:eastAsia="zh-TW"/>
              </w:rPr>
              <w:t>nstalling</w:t>
            </w:r>
            <w:r w:rsidR="00DA5567">
              <w:rPr>
                <w:rFonts w:eastAsia="新細明體"/>
                <w:sz w:val="18"/>
                <w:szCs w:val="18"/>
                <w:lang w:eastAsia="zh-TW"/>
              </w:rPr>
              <w:t>: IPK is downloading and installing</w:t>
            </w:r>
            <w:r>
              <w:rPr>
                <w:rFonts w:eastAsia="新細明體"/>
                <w:sz w:val="18"/>
                <w:szCs w:val="18"/>
                <w:lang w:eastAsia="zh-TW"/>
              </w:rPr>
              <w:br/>
              <w:t xml:space="preserve">- </w:t>
            </w:r>
            <w:r w:rsidR="00500F98">
              <w:rPr>
                <w:rFonts w:eastAsia="新細明體"/>
                <w:b/>
                <w:sz w:val="18"/>
                <w:szCs w:val="18"/>
                <w:lang w:eastAsia="zh-TW"/>
              </w:rPr>
              <w:t>c</w:t>
            </w:r>
            <w:r w:rsidRPr="007C5927">
              <w:rPr>
                <w:rFonts w:eastAsia="新細明體"/>
                <w:b/>
                <w:sz w:val="18"/>
                <w:szCs w:val="18"/>
                <w:lang w:eastAsia="zh-TW"/>
              </w:rPr>
              <w:t>ompleted</w:t>
            </w:r>
            <w:r w:rsidR="00DA5567">
              <w:rPr>
                <w:rFonts w:eastAsia="新細明體"/>
                <w:sz w:val="18"/>
                <w:szCs w:val="18"/>
                <w:lang w:eastAsia="zh-TW"/>
              </w:rPr>
              <w:t>: upgrade completely</w:t>
            </w:r>
            <w:r w:rsidR="00DA5567">
              <w:rPr>
                <w:rFonts w:eastAsia="新細明體"/>
                <w:sz w:val="18"/>
                <w:szCs w:val="18"/>
                <w:lang w:eastAsia="zh-TW"/>
              </w:rPr>
              <w:br/>
              <w:t xml:space="preserve">- </w:t>
            </w:r>
            <w:r w:rsidR="00DA5567" w:rsidRPr="00DA5567">
              <w:rPr>
                <w:rFonts w:eastAsia="新細明體"/>
                <w:b/>
                <w:sz w:val="18"/>
                <w:szCs w:val="18"/>
                <w:lang w:eastAsia="zh-TW"/>
              </w:rPr>
              <w:t>timeout</w:t>
            </w:r>
            <w:r w:rsidR="00DA5567">
              <w:rPr>
                <w:rFonts w:eastAsia="新細明體"/>
                <w:sz w:val="18"/>
                <w:szCs w:val="18"/>
                <w:lang w:eastAsia="zh-TW"/>
              </w:rPr>
              <w:t xml:space="preserve">: </w:t>
            </w:r>
            <w:r w:rsidR="00A65948">
              <w:rPr>
                <w:rFonts w:eastAsia="新細明體"/>
                <w:sz w:val="18"/>
                <w:szCs w:val="18"/>
                <w:lang w:eastAsia="zh-TW"/>
              </w:rPr>
              <w:t>upgrade task</w:t>
            </w:r>
            <w:r w:rsidR="00DA5567">
              <w:rPr>
                <w:rFonts w:eastAsia="新細明體"/>
                <w:sz w:val="18"/>
                <w:szCs w:val="18"/>
                <w:lang w:eastAsia="zh-TW"/>
              </w:rPr>
              <w:t xml:space="preserve"> timeout</w:t>
            </w:r>
            <w:r w:rsidR="00E45924">
              <w:rPr>
                <w:rFonts w:eastAsia="新細明體"/>
                <w:sz w:val="18"/>
                <w:szCs w:val="18"/>
                <w:lang w:eastAsia="zh-TW"/>
              </w:rPr>
              <w:br/>
            </w:r>
            <w:r w:rsidR="00EA5C9B">
              <w:rPr>
                <w:rFonts w:eastAsia="新細明體"/>
                <w:sz w:val="18"/>
                <w:szCs w:val="18"/>
                <w:lang w:eastAsia="zh-TW"/>
              </w:rPr>
              <w:t xml:space="preserve">- </w:t>
            </w:r>
            <w:r w:rsidR="00DF7EE0">
              <w:rPr>
                <w:rFonts w:eastAsia="新細明體"/>
                <w:b/>
                <w:sz w:val="18"/>
                <w:szCs w:val="18"/>
                <w:lang w:eastAsia="zh-TW"/>
              </w:rPr>
              <w:t>fail</w:t>
            </w:r>
            <w:r w:rsidR="00EA5C9B">
              <w:rPr>
                <w:rFonts w:eastAsia="新細明體"/>
                <w:sz w:val="18"/>
                <w:szCs w:val="18"/>
                <w:lang w:eastAsia="zh-TW"/>
              </w:rPr>
              <w:t xml:space="preserve">: error occurred when </w:t>
            </w:r>
            <w:r w:rsidR="00B346DE">
              <w:rPr>
                <w:rFonts w:eastAsia="新細明體"/>
                <w:sz w:val="18"/>
                <w:szCs w:val="18"/>
                <w:lang w:eastAsia="zh-TW"/>
              </w:rPr>
              <w:t xml:space="preserve">interacting with device. The details of error will be described in </w:t>
            </w:r>
            <w:r w:rsidR="00B346DE" w:rsidRPr="00B346DE">
              <w:rPr>
                <w:rFonts w:eastAsia="新細明體"/>
                <w:sz w:val="18"/>
                <w:szCs w:val="18"/>
                <w:lang w:eastAsia="zh-TW"/>
              </w:rPr>
              <w:t>"</w:t>
            </w:r>
            <w:r w:rsidR="00B346DE">
              <w:rPr>
                <w:rFonts w:eastAsia="新細明體"/>
                <w:sz w:val="18"/>
                <w:szCs w:val="18"/>
                <w:lang w:eastAsia="zh-TW"/>
              </w:rPr>
              <w:t>error</w:t>
            </w:r>
            <w:r w:rsidR="00B346DE" w:rsidRPr="00B346DE">
              <w:rPr>
                <w:rFonts w:eastAsia="新細明體"/>
                <w:sz w:val="18"/>
                <w:szCs w:val="18"/>
                <w:lang w:eastAsia="zh-TW"/>
              </w:rPr>
              <w:t>"</w:t>
            </w:r>
            <w:r w:rsidR="00B346DE">
              <w:rPr>
                <w:rFonts w:eastAsia="新細明體"/>
                <w:sz w:val="18"/>
                <w:szCs w:val="18"/>
                <w:lang w:eastAsia="zh-TW"/>
              </w:rPr>
              <w:t xml:space="preserve"> field as below.</w:t>
            </w:r>
          </w:p>
        </w:tc>
      </w:tr>
      <w:tr w:rsidR="00B346DE" w:rsidTr="00B131BF">
        <w:tc>
          <w:tcPr>
            <w:tcW w:w="1701" w:type="dxa"/>
            <w:shd w:val="clear" w:color="auto" w:fill="auto"/>
          </w:tcPr>
          <w:p w:rsidR="00B346DE" w:rsidRDefault="00B346DE" w:rsidP="00B131BF">
            <w:pPr>
              <w:keepNext/>
              <w:jc w:val="center"/>
              <w:rPr>
                <w:rFonts w:eastAsia="新細明體"/>
                <w:sz w:val="18"/>
                <w:szCs w:val="18"/>
                <w:lang w:eastAsia="zh-TW"/>
              </w:rPr>
            </w:pPr>
            <w:r>
              <w:rPr>
                <w:rFonts w:eastAsia="新細明體" w:hint="eastAsia"/>
                <w:sz w:val="18"/>
                <w:szCs w:val="18"/>
                <w:lang w:eastAsia="zh-TW"/>
              </w:rPr>
              <w:t>error</w:t>
            </w:r>
          </w:p>
        </w:tc>
        <w:tc>
          <w:tcPr>
            <w:tcW w:w="1134" w:type="dxa"/>
            <w:shd w:val="clear" w:color="auto" w:fill="auto"/>
          </w:tcPr>
          <w:p w:rsidR="00B346DE" w:rsidRDefault="00B346DE"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B346DE" w:rsidRDefault="00B346DE" w:rsidP="00B131BF">
            <w:pPr>
              <w:keepNext/>
              <w:jc w:val="center"/>
              <w:rPr>
                <w:rFonts w:eastAsia="新細明體"/>
                <w:sz w:val="18"/>
                <w:szCs w:val="18"/>
                <w:lang w:eastAsia="zh-TW"/>
              </w:rPr>
            </w:pPr>
            <w:r>
              <w:rPr>
                <w:rFonts w:eastAsia="新細明體" w:hint="eastAsia"/>
                <w:sz w:val="18"/>
                <w:szCs w:val="18"/>
                <w:lang w:eastAsia="zh-TW"/>
              </w:rPr>
              <w:t>No</w:t>
            </w:r>
          </w:p>
        </w:tc>
        <w:tc>
          <w:tcPr>
            <w:tcW w:w="5670" w:type="dxa"/>
            <w:shd w:val="clear" w:color="auto" w:fill="auto"/>
          </w:tcPr>
          <w:p w:rsidR="00B346DE" w:rsidRDefault="00B346DE" w:rsidP="00B346DE">
            <w:pPr>
              <w:keepNext/>
              <w:jc w:val="both"/>
              <w:rPr>
                <w:rFonts w:eastAsia="新細明體"/>
                <w:sz w:val="18"/>
                <w:szCs w:val="18"/>
                <w:lang w:eastAsia="zh-TW"/>
              </w:rPr>
            </w:pPr>
            <w:r>
              <w:rPr>
                <w:rFonts w:eastAsia="新細明體" w:hint="eastAsia"/>
                <w:sz w:val="18"/>
                <w:szCs w:val="18"/>
                <w:lang w:eastAsia="zh-TW"/>
              </w:rPr>
              <w:t>Detail error message</w:t>
            </w:r>
            <w:r>
              <w:rPr>
                <w:rFonts w:eastAsia="新細明體"/>
                <w:sz w:val="18"/>
                <w:szCs w:val="18"/>
                <w:lang w:eastAsia="zh-TW"/>
              </w:rPr>
              <w:t xml:space="preserve"> when installing/patching.</w:t>
            </w:r>
          </w:p>
        </w:tc>
      </w:tr>
    </w:tbl>
    <w:p w:rsidR="004C54C0" w:rsidRDefault="004C54C0" w:rsidP="004C54C0">
      <w:pPr>
        <w:numPr>
          <w:ilvl w:val="0"/>
          <w:numId w:val="5"/>
        </w:numPr>
        <w:rPr>
          <w:rFonts w:eastAsia="新細明體"/>
          <w:lang w:eastAsia="zh-TW"/>
        </w:rPr>
      </w:pPr>
      <w:r>
        <w:rPr>
          <w:rFonts w:eastAsia="新細明體"/>
          <w:lang w:eastAsia="zh-TW"/>
        </w:rPr>
        <w:t>Desire Object</w:t>
      </w:r>
    </w:p>
    <w:p w:rsidR="004C54C0" w:rsidRDefault="004C54C0" w:rsidP="004C54C0">
      <w:pPr>
        <w:ind w:left="200" w:firstLine="100"/>
        <w:rPr>
          <w:rFonts w:eastAsia="新細明體"/>
          <w:i/>
          <w:lang w:eastAsia="zh-TW"/>
        </w:rPr>
      </w:pPr>
      <w:r>
        <w:rPr>
          <w:rFonts w:eastAsia="新細明體" w:hint="eastAsia"/>
          <w:i/>
          <w:lang w:eastAsia="zh-TW"/>
        </w:rPr>
        <w:t xml:space="preserve">No desire object </w:t>
      </w:r>
      <w:r>
        <w:rPr>
          <w:rFonts w:eastAsia="新細明體"/>
          <w:i/>
          <w:lang w:eastAsia="zh-TW"/>
        </w:rPr>
        <w:t>will be provided</w:t>
      </w:r>
      <w:r>
        <w:rPr>
          <w:rFonts w:eastAsia="新細明體" w:hint="eastAsia"/>
          <w:i/>
          <w:lang w:eastAsia="zh-TW"/>
        </w:rPr>
        <w:t>.</w:t>
      </w:r>
    </w:p>
    <w:p w:rsidR="004C54C0" w:rsidRDefault="004C54C0" w:rsidP="004C54C0">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sidR="002234EE">
        <w:rPr>
          <w:rFonts w:eastAsia="新細明體"/>
          <w:lang w:eastAsia="zh-TW"/>
        </w:rPr>
        <w:t xml:space="preserve"> of </w:t>
      </w:r>
      <w:r>
        <w:rPr>
          <w:rFonts w:eastAsia="新細明體"/>
          <w:lang w:eastAsia="zh-TW"/>
        </w:rPr>
        <w:t xml:space="preserve">UMEi HTTP </w:t>
      </w:r>
      <w:r w:rsidR="002234EE">
        <w:rPr>
          <w:rFonts w:eastAsia="新細明體"/>
          <w:lang w:eastAsia="zh-TW"/>
        </w:rPr>
        <w:t>notification</w:t>
      </w:r>
      <w:r>
        <w:rPr>
          <w:rFonts w:eastAsia="新細明體" w:hint="eastAsia"/>
          <w:lang w:eastAsia="zh-TW"/>
        </w:rPr>
        <w:t>:</w:t>
      </w:r>
    </w:p>
    <w:p w:rsidR="004C54C0" w:rsidRDefault="004C54C0" w:rsidP="004C54C0">
      <w:pPr>
        <w:pStyle w:val="afc"/>
      </w:pPr>
      <w:r>
        <w:rPr>
          <w:color w:val="ED7D31"/>
        </w:rPr>
        <w:t>PUT</w:t>
      </w:r>
      <w:r>
        <w:t xml:space="preserve"> </w:t>
      </w:r>
      <w:r>
        <w:rPr>
          <w:color w:val="ED7D31"/>
        </w:rPr>
        <w:t>/rest/v1/example/uri</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r>
        <w:rPr>
          <w:color w:val="FFFFFF"/>
        </w:rPr>
        <w:br/>
      </w:r>
      <w:r>
        <w:rPr>
          <w:rFonts w:hint="eastAsia"/>
        </w:rPr>
        <w:t>{</w:t>
      </w:r>
      <w:r>
        <w:br/>
      </w:r>
      <w:r>
        <w:rPr>
          <w:rFonts w:hint="eastAsia"/>
        </w:rPr>
        <w:t xml:space="preserve">    </w:t>
      </w:r>
      <w:r>
        <w:rPr>
          <w:color w:val="ED7D31"/>
        </w:rPr>
        <w:t>"data"</w:t>
      </w:r>
      <w:r>
        <w:t>: {</w:t>
      </w:r>
      <w:r>
        <w:br/>
      </w:r>
      <w:r w:rsidR="0080728C">
        <w:t xml:space="preserve">        </w:t>
      </w:r>
      <w:r w:rsidR="0080728C">
        <w:rPr>
          <w:color w:val="ED7D31"/>
        </w:rPr>
        <w:t>"serial"</w:t>
      </w:r>
      <w:r w:rsidR="0080728C">
        <w:t xml:space="preserve">: </w:t>
      </w:r>
      <w:r w:rsidR="0080728C">
        <w:rPr>
          <w:color w:val="4472C4"/>
        </w:rPr>
        <w:t>"XX000XX00001",</w:t>
      </w:r>
      <w:r w:rsidR="0080728C">
        <w:rPr>
          <w:color w:val="4472C4"/>
        </w:rPr>
        <w:br/>
      </w:r>
      <w:r>
        <w:t xml:space="preserve">        </w:t>
      </w:r>
      <w:r>
        <w:rPr>
          <w:color w:val="ED7D31"/>
        </w:rPr>
        <w:t>"mac"</w:t>
      </w:r>
      <w:r>
        <w:t xml:space="preserve">: </w:t>
      </w:r>
      <w:r>
        <w:rPr>
          <w:color w:val="4472C4"/>
        </w:rPr>
        <w:t>"AABBCCDDEEFF",</w:t>
      </w:r>
      <w:r>
        <w:rPr>
          <w:color w:val="4472C4"/>
        </w:rPr>
        <w:br/>
      </w:r>
      <w:r>
        <w:t xml:space="preserve">        </w:t>
      </w:r>
      <w:r>
        <w:rPr>
          <w:color w:val="ED7D31"/>
        </w:rPr>
        <w:t>"</w:t>
      </w:r>
      <w:r w:rsidR="00500F98">
        <w:rPr>
          <w:color w:val="ED7D31"/>
        </w:rPr>
        <w:t>task</w:t>
      </w:r>
      <w:r>
        <w:rPr>
          <w:color w:val="ED7D31"/>
        </w:rPr>
        <w:t>"</w:t>
      </w:r>
      <w:r>
        <w:t xml:space="preserve">: </w:t>
      </w:r>
      <w:r w:rsidR="00500F98">
        <w:t>{</w:t>
      </w:r>
      <w:r w:rsidR="00500F98">
        <w:br/>
        <w:t xml:space="preserve">            </w:t>
      </w:r>
      <w:r w:rsidR="00500F98">
        <w:rPr>
          <w:color w:val="ED7D31"/>
        </w:rPr>
        <w:t>"taskId"</w:t>
      </w:r>
      <w:r w:rsidR="00500F98">
        <w:t xml:space="preserve">: </w:t>
      </w:r>
      <w:r w:rsidR="00500F98">
        <w:rPr>
          <w:color w:val="4472C4"/>
        </w:rPr>
        <w:t>"</w:t>
      </w:r>
      <w:r w:rsidR="00166EC9" w:rsidRPr="00166EC9">
        <w:rPr>
          <w:color w:val="4472C4"/>
        </w:rPr>
        <w:t>1066943f-839c-4be8-9397-56284790edd4</w:t>
      </w:r>
      <w:r w:rsidR="00500F98">
        <w:rPr>
          <w:color w:val="4472C4"/>
        </w:rPr>
        <w:t>",</w:t>
      </w:r>
      <w:r w:rsidR="00500F98">
        <w:rPr>
          <w:color w:val="4472C4"/>
        </w:rPr>
        <w:br/>
        <w:t xml:space="preserve">            </w:t>
      </w:r>
      <w:r w:rsidR="00500F98">
        <w:rPr>
          <w:color w:val="ED7D31"/>
        </w:rPr>
        <w:t>"progress"</w:t>
      </w:r>
      <w:r w:rsidR="00500F98">
        <w:t xml:space="preserve">: </w:t>
      </w:r>
      <w:r w:rsidR="00500F98">
        <w:rPr>
          <w:color w:val="4472C4"/>
        </w:rPr>
        <w:t>"installing"</w:t>
      </w:r>
      <w:r>
        <w:br/>
      </w:r>
      <w:r w:rsidR="00500F98">
        <w:t xml:space="preserve">        }</w:t>
      </w:r>
      <w:r w:rsidR="00500F98">
        <w:br/>
      </w:r>
      <w:r>
        <w:t xml:space="preserve">    }</w:t>
      </w:r>
      <w:r>
        <w:br/>
        <w:t>}</w:t>
      </w:r>
    </w:p>
    <w:p w:rsidR="00B346DE" w:rsidRPr="002234EE" w:rsidRDefault="002234EE" w:rsidP="00B346DE">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notification with error report</w:t>
      </w:r>
      <w:r>
        <w:rPr>
          <w:rFonts w:eastAsia="新細明體" w:hint="eastAsia"/>
          <w:lang w:eastAsia="zh-TW"/>
        </w:rPr>
        <w:t>:</w:t>
      </w:r>
    </w:p>
    <w:p w:rsidR="00B346DE" w:rsidRDefault="00B346DE" w:rsidP="00B346DE">
      <w:pPr>
        <w:pStyle w:val="afc"/>
      </w:pPr>
      <w:r>
        <w:rPr>
          <w:color w:val="ED7D31"/>
        </w:rPr>
        <w:t>PUT</w:t>
      </w:r>
      <w:r>
        <w:t xml:space="preserve"> </w:t>
      </w:r>
      <w:r>
        <w:rPr>
          <w:color w:val="ED7D31"/>
        </w:rPr>
        <w:t>/rest/v1/example/uri</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r>
        <w:rPr>
          <w:color w:val="FFFFFF"/>
        </w:rPr>
        <w:br/>
      </w:r>
      <w:r>
        <w:rPr>
          <w:rFonts w:hint="eastAsia"/>
        </w:rPr>
        <w:t>{</w:t>
      </w:r>
      <w:r>
        <w:br/>
      </w:r>
      <w:r>
        <w:rPr>
          <w:rFonts w:hint="eastAsia"/>
        </w:rPr>
        <w:t xml:space="preserve">    </w:t>
      </w:r>
      <w:r>
        <w:rPr>
          <w:color w:val="ED7D31"/>
        </w:rPr>
        <w:t>"data"</w:t>
      </w:r>
      <w:r>
        <w:t>: {</w:t>
      </w:r>
      <w:r>
        <w:br/>
      </w:r>
      <w:r w:rsidR="0080728C">
        <w:t xml:space="preserve">        </w:t>
      </w:r>
      <w:r w:rsidR="0080728C">
        <w:rPr>
          <w:color w:val="ED7D31"/>
        </w:rPr>
        <w:t>"serial"</w:t>
      </w:r>
      <w:r w:rsidR="0080728C">
        <w:t xml:space="preserve">: </w:t>
      </w:r>
      <w:r w:rsidR="0080728C">
        <w:rPr>
          <w:color w:val="4472C4"/>
        </w:rPr>
        <w:t>"XX000XX00001",</w:t>
      </w:r>
      <w:r w:rsidR="0080728C">
        <w:rPr>
          <w:color w:val="4472C4"/>
        </w:rPr>
        <w:br/>
      </w:r>
      <w:r>
        <w:t xml:space="preserve">        </w:t>
      </w:r>
      <w:r>
        <w:rPr>
          <w:color w:val="ED7D31"/>
        </w:rPr>
        <w:t>"mac"</w:t>
      </w:r>
      <w:r>
        <w:t xml:space="preserve">: </w:t>
      </w:r>
      <w:r>
        <w:rPr>
          <w:color w:val="4472C4"/>
        </w:rPr>
        <w:t>"AABBCCDDEEFF",</w:t>
      </w:r>
      <w:r>
        <w:rPr>
          <w:color w:val="4472C4"/>
        </w:rPr>
        <w:br/>
      </w:r>
      <w:r>
        <w:t xml:space="preserve">        </w:t>
      </w:r>
      <w:r>
        <w:rPr>
          <w:color w:val="ED7D31"/>
        </w:rPr>
        <w:t>"task"</w:t>
      </w:r>
      <w:r>
        <w:t>: {</w:t>
      </w:r>
      <w:r>
        <w:br/>
        <w:t xml:space="preserve">            </w:t>
      </w:r>
      <w:r>
        <w:rPr>
          <w:color w:val="ED7D31"/>
        </w:rPr>
        <w:t>"taskId"</w:t>
      </w:r>
      <w:r>
        <w:t xml:space="preserve">: </w:t>
      </w:r>
      <w:r>
        <w:rPr>
          <w:color w:val="4472C4"/>
        </w:rPr>
        <w:t>"</w:t>
      </w:r>
      <w:r w:rsidRPr="00166EC9">
        <w:rPr>
          <w:color w:val="4472C4"/>
        </w:rPr>
        <w:t>1066943f-839c-4be8-9397-56284790edd4</w:t>
      </w:r>
      <w:r>
        <w:rPr>
          <w:color w:val="4472C4"/>
        </w:rPr>
        <w:t>",</w:t>
      </w:r>
      <w:r>
        <w:rPr>
          <w:color w:val="4472C4"/>
        </w:rPr>
        <w:br/>
        <w:t xml:space="preserve">            </w:t>
      </w:r>
      <w:r>
        <w:rPr>
          <w:color w:val="ED7D31"/>
        </w:rPr>
        <w:t>"progress"</w:t>
      </w:r>
      <w:r>
        <w:t xml:space="preserve">: </w:t>
      </w:r>
      <w:r>
        <w:rPr>
          <w:color w:val="4472C4"/>
        </w:rPr>
        <w:t>"</w:t>
      </w:r>
      <w:r w:rsidR="00DF7EE0">
        <w:rPr>
          <w:color w:val="4472C4"/>
        </w:rPr>
        <w:t>fail</w:t>
      </w:r>
      <w:r>
        <w:rPr>
          <w:color w:val="4472C4"/>
        </w:rPr>
        <w:t>"</w:t>
      </w:r>
      <w:r>
        <w:br/>
        <w:t xml:space="preserve">        </w:t>
      </w:r>
      <w:r w:rsidR="0094712A">
        <w:t>},</w:t>
      </w:r>
      <w:r w:rsidR="0094712A">
        <w:br/>
        <w:t xml:space="preserve">        </w:t>
      </w:r>
      <w:r w:rsidR="0094712A">
        <w:rPr>
          <w:color w:val="ED7D31"/>
        </w:rPr>
        <w:t>"error"</w:t>
      </w:r>
      <w:r w:rsidR="0094712A">
        <w:t xml:space="preserve">: </w:t>
      </w:r>
      <w:r w:rsidR="00DF7EE0">
        <w:rPr>
          <w:color w:val="4472C4"/>
        </w:rPr>
        <w:t>"DEVICE WAS OFFLINE</w:t>
      </w:r>
      <w:r w:rsidR="0094712A">
        <w:rPr>
          <w:color w:val="4472C4"/>
        </w:rPr>
        <w:t>"</w:t>
      </w:r>
      <w:r>
        <w:br/>
        <w:t xml:space="preserve">    }</w:t>
      </w:r>
      <w:r>
        <w:br/>
        <w:t>}</w:t>
      </w:r>
    </w:p>
    <w:p w:rsidR="00B346DE" w:rsidRDefault="00B346DE" w:rsidP="004C54C0">
      <w:pPr>
        <w:pStyle w:val="afc"/>
      </w:pPr>
    </w:p>
    <w:p w:rsidR="003D5CF8" w:rsidRDefault="003D5CF8">
      <w:pPr>
        <w:pStyle w:val="1"/>
        <w:rPr>
          <w:rFonts w:eastAsiaTheme="minorEastAsia"/>
          <w:lang w:eastAsia="zh-TW"/>
        </w:rPr>
      </w:pPr>
      <w:bookmarkStart w:id="11" w:name="_Report_Broadcasting_State"/>
      <w:bookmarkStart w:id="12" w:name="_Appendix:_Unified_Message"/>
      <w:bookmarkStart w:id="13" w:name="_Toc43213383"/>
      <w:bookmarkStart w:id="14" w:name="_Toc2175322"/>
      <w:bookmarkEnd w:id="11"/>
      <w:bookmarkEnd w:id="12"/>
      <w:r>
        <w:rPr>
          <w:rFonts w:eastAsiaTheme="minorEastAsia" w:hint="eastAsia"/>
          <w:lang w:eastAsia="zh-TW"/>
        </w:rPr>
        <w:lastRenderedPageBreak/>
        <w:t>Demeter Server API</w:t>
      </w:r>
      <w:bookmarkEnd w:id="13"/>
    </w:p>
    <w:p w:rsidR="00E44572" w:rsidRDefault="00E44572" w:rsidP="003D5CF8">
      <w:pPr>
        <w:pStyle w:val="2"/>
        <w:keepNext/>
        <w:rPr>
          <w:rFonts w:eastAsia="新細明體"/>
          <w:lang w:eastAsia="zh-TW"/>
        </w:rPr>
      </w:pPr>
      <w:bookmarkStart w:id="15" w:name="_Toc43213384"/>
      <w:r>
        <w:rPr>
          <w:rFonts w:eastAsia="新細明體" w:hint="eastAsia"/>
          <w:lang w:eastAsia="zh-TW"/>
        </w:rPr>
        <w:t>Get Devices</w:t>
      </w:r>
      <w:bookmarkEnd w:id="15"/>
    </w:p>
    <w:p w:rsidR="00C14669" w:rsidRPr="00171A04" w:rsidRDefault="00C14669" w:rsidP="00C14669">
      <w:pPr>
        <w:pStyle w:val="3"/>
        <w:spacing w:before="156"/>
        <w:rPr>
          <w:lang w:eastAsia="zh-TW"/>
        </w:rPr>
      </w:pPr>
      <w:bookmarkStart w:id="16" w:name="_Toc43213385"/>
      <w:r>
        <w:rPr>
          <w:rFonts w:eastAsiaTheme="minorEastAsia"/>
          <w:lang w:eastAsia="zh-TW"/>
        </w:rPr>
        <w:t xml:space="preserve">API </w:t>
      </w:r>
      <w:r>
        <w:rPr>
          <w:rFonts w:eastAsiaTheme="minorEastAsia" w:hint="eastAsia"/>
          <w:lang w:eastAsia="zh-TW"/>
        </w:rPr>
        <w:t>Details</w:t>
      </w:r>
      <w:bookmarkEnd w:id="16"/>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679"/>
        <w:gridCol w:w="5873"/>
      </w:tblGrid>
      <w:tr w:rsidR="00C14669" w:rsidTr="001A71E2">
        <w:tc>
          <w:tcPr>
            <w:tcW w:w="1518" w:type="dxa"/>
            <w:shd w:val="clear" w:color="auto" w:fill="D9D9D9"/>
          </w:tcPr>
          <w:p w:rsidR="00C14669" w:rsidRDefault="00C14669" w:rsidP="001A71E2">
            <w:pPr>
              <w:keepNext/>
              <w:jc w:val="center"/>
              <w:rPr>
                <w:rFonts w:eastAsia="新細明體"/>
                <w:b/>
                <w:sz w:val="18"/>
                <w:szCs w:val="18"/>
                <w:lang w:eastAsia="zh-TW"/>
              </w:rPr>
            </w:pPr>
            <w:r>
              <w:rPr>
                <w:rFonts w:eastAsia="新細明體" w:hint="eastAsia"/>
                <w:b/>
                <w:sz w:val="18"/>
                <w:szCs w:val="18"/>
                <w:lang w:eastAsia="zh-TW"/>
              </w:rPr>
              <w:t>HTTP Verb</w:t>
            </w:r>
          </w:p>
        </w:tc>
        <w:tc>
          <w:tcPr>
            <w:tcW w:w="2679" w:type="dxa"/>
            <w:shd w:val="clear" w:color="auto" w:fill="D9D9D9"/>
          </w:tcPr>
          <w:p w:rsidR="00C14669" w:rsidRDefault="00C14669" w:rsidP="001A71E2">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873" w:type="dxa"/>
            <w:shd w:val="clear" w:color="auto" w:fill="D9D9D9"/>
          </w:tcPr>
          <w:p w:rsidR="00C14669" w:rsidRDefault="00C14669"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C14669" w:rsidTr="001A71E2">
        <w:tc>
          <w:tcPr>
            <w:tcW w:w="1518" w:type="dxa"/>
            <w:shd w:val="clear" w:color="auto" w:fill="auto"/>
          </w:tcPr>
          <w:p w:rsidR="00C14669" w:rsidRDefault="00C14669" w:rsidP="001A71E2">
            <w:pPr>
              <w:keepNext/>
              <w:rPr>
                <w:rFonts w:eastAsia="新細明體"/>
                <w:sz w:val="18"/>
                <w:szCs w:val="18"/>
                <w:lang w:eastAsia="zh-TW"/>
              </w:rPr>
            </w:pPr>
            <w:r>
              <w:rPr>
                <w:rFonts w:eastAsia="新細明體"/>
                <w:sz w:val="18"/>
                <w:szCs w:val="18"/>
                <w:lang w:eastAsia="zh-TW"/>
              </w:rPr>
              <w:t>GET</w:t>
            </w:r>
          </w:p>
        </w:tc>
        <w:tc>
          <w:tcPr>
            <w:tcW w:w="2679" w:type="dxa"/>
            <w:shd w:val="clear" w:color="auto" w:fill="auto"/>
          </w:tcPr>
          <w:p w:rsidR="00C14669" w:rsidRDefault="00C14669" w:rsidP="00C14669">
            <w:pPr>
              <w:keepNext/>
              <w:rPr>
                <w:rFonts w:eastAsia="新細明體"/>
                <w:sz w:val="18"/>
                <w:szCs w:val="18"/>
                <w:lang w:eastAsia="zh-TW"/>
              </w:rPr>
            </w:pPr>
            <w:r>
              <w:rPr>
                <w:rFonts w:eastAsia="新細明體"/>
                <w:sz w:val="18"/>
                <w:szCs w:val="18"/>
                <w:lang w:eastAsia="zh-TW"/>
              </w:rPr>
              <w:t>/umei/v1/devices</w:t>
            </w:r>
          </w:p>
        </w:tc>
        <w:tc>
          <w:tcPr>
            <w:tcW w:w="5873" w:type="dxa"/>
            <w:shd w:val="clear" w:color="auto" w:fill="auto"/>
          </w:tcPr>
          <w:p w:rsidR="00C14669" w:rsidRDefault="00C14669" w:rsidP="001A71E2">
            <w:pPr>
              <w:keepNext/>
              <w:rPr>
                <w:rFonts w:eastAsia="新細明體"/>
                <w:sz w:val="18"/>
                <w:szCs w:val="18"/>
                <w:lang w:eastAsia="zh-TW"/>
              </w:rPr>
            </w:pPr>
            <w:r>
              <w:rPr>
                <w:rFonts w:eastAsia="新細明體"/>
                <w:sz w:val="18"/>
                <w:szCs w:val="18"/>
                <w:lang w:eastAsia="zh-TW"/>
              </w:rPr>
              <w:t>Get devices</w:t>
            </w:r>
            <w:r w:rsidR="00BE74CC">
              <w:rPr>
                <w:rFonts w:eastAsia="新細明體"/>
                <w:sz w:val="18"/>
                <w:szCs w:val="18"/>
                <w:lang w:eastAsia="zh-TW"/>
              </w:rPr>
              <w:t>’</w:t>
            </w:r>
            <w:r>
              <w:rPr>
                <w:rFonts w:eastAsia="新細明體"/>
                <w:sz w:val="18"/>
                <w:szCs w:val="18"/>
                <w:lang w:eastAsia="zh-TW"/>
              </w:rPr>
              <w:t xml:space="preserve"> information from Demeter server. </w:t>
            </w:r>
          </w:p>
        </w:tc>
      </w:tr>
    </w:tbl>
    <w:p w:rsidR="00C14669" w:rsidRPr="00D34908" w:rsidRDefault="00C14669" w:rsidP="00C14669">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7725B5" w:rsidRPr="00C14669" w:rsidRDefault="00E1474B" w:rsidP="00C14669">
      <w:pPr>
        <w:rPr>
          <w:rFonts w:eastAsia="新細明體"/>
          <w:lang w:eastAsia="zh-TW"/>
        </w:rPr>
      </w:pPr>
      <w:hyperlink w:anchor="_Action_Parameter" w:history="1">
        <w:r w:rsidR="00C14669">
          <w:rPr>
            <w:rStyle w:val="af2"/>
            <w:rFonts w:eastAsia="新細明體" w:hint="eastAsia"/>
            <w:lang w:eastAsia="zh-TW"/>
          </w:rPr>
          <w:t>Action Parameter(s)</w:t>
        </w:r>
      </w:hyperlink>
      <w:r w:rsidR="00C14669">
        <w:rPr>
          <w:rFonts w:eastAsia="新細明體"/>
          <w:lang w:eastAsia="zh-TW"/>
        </w:rPr>
        <w:t>:</w:t>
      </w:r>
    </w:p>
    <w:tbl>
      <w:tblPr>
        <w:tblW w:w="966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6833"/>
      </w:tblGrid>
      <w:tr w:rsidR="007725B5" w:rsidTr="007725B5">
        <w:tc>
          <w:tcPr>
            <w:tcW w:w="1701" w:type="dxa"/>
            <w:shd w:val="clear" w:color="auto" w:fill="D9D9D9"/>
          </w:tcPr>
          <w:p w:rsidR="007725B5" w:rsidRDefault="007725B5" w:rsidP="001A71E2">
            <w:pPr>
              <w:keepNext/>
              <w:jc w:val="center"/>
              <w:rPr>
                <w:rFonts w:eastAsia="新細明體"/>
                <w:b/>
                <w:sz w:val="18"/>
                <w:szCs w:val="18"/>
                <w:lang w:eastAsia="zh-TW"/>
              </w:rPr>
            </w:pPr>
            <w:r>
              <w:rPr>
                <w:rFonts w:eastAsia="新細明體"/>
                <w:b/>
                <w:sz w:val="18"/>
                <w:szCs w:val="18"/>
                <w:lang w:eastAsia="zh-TW"/>
              </w:rPr>
              <w:t>Parameter Name</w:t>
            </w:r>
          </w:p>
        </w:tc>
        <w:tc>
          <w:tcPr>
            <w:tcW w:w="1134" w:type="dxa"/>
            <w:shd w:val="clear" w:color="auto" w:fill="D9D9D9"/>
          </w:tcPr>
          <w:p w:rsidR="007725B5" w:rsidRDefault="007725B5"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6833" w:type="dxa"/>
            <w:shd w:val="clear" w:color="auto" w:fill="D9D9D9"/>
          </w:tcPr>
          <w:p w:rsidR="007725B5" w:rsidRDefault="007725B5"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7725B5" w:rsidTr="007725B5">
        <w:tc>
          <w:tcPr>
            <w:tcW w:w="1701"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from</w:t>
            </w:r>
          </w:p>
        </w:tc>
        <w:tc>
          <w:tcPr>
            <w:tcW w:w="1134"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7725B5" w:rsidRDefault="00074CE5" w:rsidP="001A71E2">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w:t>
            </w:r>
            <w:r>
              <w:rPr>
                <w:rFonts w:eastAsia="新細明體"/>
                <w:sz w:val="18"/>
                <w:szCs w:val="18"/>
                <w:lang w:eastAsia="zh-TW"/>
              </w:rPr>
              <w:br/>
              <w:t xml:space="preserve">Default value is </w:t>
            </w:r>
            <w:r w:rsidRPr="009671CA">
              <w:rPr>
                <w:rFonts w:eastAsia="新細明體"/>
                <w:b/>
                <w:sz w:val="18"/>
                <w:szCs w:val="18"/>
                <w:lang w:eastAsia="zh-TW"/>
              </w:rPr>
              <w:t>0</w:t>
            </w:r>
            <w:r>
              <w:rPr>
                <w:rFonts w:eastAsia="新細明體"/>
                <w:sz w:val="18"/>
                <w:szCs w:val="18"/>
                <w:lang w:eastAsia="zh-TW"/>
              </w:rPr>
              <w:t>.</w:t>
            </w:r>
          </w:p>
        </w:tc>
      </w:tr>
      <w:tr w:rsidR="007725B5" w:rsidTr="007725B5">
        <w:tc>
          <w:tcPr>
            <w:tcW w:w="1701"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size</w:t>
            </w:r>
          </w:p>
        </w:tc>
        <w:tc>
          <w:tcPr>
            <w:tcW w:w="1134"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7725B5" w:rsidRDefault="007725B5" w:rsidP="009671CA">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w:t>
            </w:r>
            <w:r>
              <w:rPr>
                <w:rFonts w:eastAsia="新細明體"/>
                <w:sz w:val="18"/>
                <w:szCs w:val="18"/>
                <w:lang w:eastAsia="zh-TW"/>
              </w:rPr>
              <w:br/>
              <w:t xml:space="preserve">Default value is </w:t>
            </w:r>
            <w:r w:rsidRPr="009671CA">
              <w:rPr>
                <w:rFonts w:eastAsia="新細明體"/>
                <w:b/>
                <w:sz w:val="18"/>
                <w:szCs w:val="18"/>
                <w:lang w:eastAsia="zh-TW"/>
              </w:rPr>
              <w:t>100</w:t>
            </w:r>
            <w:r w:rsidR="009671CA">
              <w:rPr>
                <w:rFonts w:eastAsia="新細明體"/>
                <w:sz w:val="18"/>
                <w:szCs w:val="18"/>
                <w:lang w:eastAsia="zh-TW"/>
              </w:rPr>
              <w:t>.</w:t>
            </w:r>
            <w:r w:rsidR="009671CA">
              <w:rPr>
                <w:rFonts w:eastAsia="新細明體"/>
                <w:sz w:val="18"/>
                <w:szCs w:val="18"/>
                <w:lang w:eastAsia="zh-TW"/>
              </w:rPr>
              <w:br/>
              <w:t>T</w:t>
            </w:r>
            <w:r>
              <w:rPr>
                <w:rFonts w:eastAsia="新細明體"/>
                <w:sz w:val="18"/>
                <w:szCs w:val="18"/>
                <w:lang w:eastAsia="zh-TW"/>
              </w:rPr>
              <w:t xml:space="preserve">he maximum value is </w:t>
            </w:r>
            <w:r w:rsidRPr="009671CA">
              <w:rPr>
                <w:rFonts w:eastAsia="新細明體"/>
                <w:b/>
                <w:sz w:val="18"/>
                <w:szCs w:val="18"/>
                <w:lang w:eastAsia="zh-TW"/>
              </w:rPr>
              <w:t>500</w:t>
            </w:r>
            <w:r>
              <w:rPr>
                <w:rFonts w:eastAsia="新細明體" w:hint="eastAsia"/>
                <w:sz w:val="18"/>
                <w:szCs w:val="18"/>
                <w:lang w:eastAsia="zh-TW"/>
              </w:rPr>
              <w:t>.</w:t>
            </w:r>
          </w:p>
        </w:tc>
      </w:tr>
      <w:tr w:rsidR="007725B5" w:rsidTr="007725B5">
        <w:tc>
          <w:tcPr>
            <w:tcW w:w="1701"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sort</w:t>
            </w:r>
          </w:p>
        </w:tc>
        <w:tc>
          <w:tcPr>
            <w:tcW w:w="1134" w:type="dxa"/>
            <w:shd w:val="clear" w:color="auto" w:fill="auto"/>
          </w:tcPr>
          <w:p w:rsidR="007725B5" w:rsidRDefault="007725B5" w:rsidP="001A71E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7725B5" w:rsidRPr="001B64FE" w:rsidRDefault="007725B5" w:rsidP="004B387F">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 Attribute name can be:</w:t>
            </w:r>
            <w:r>
              <w:rPr>
                <w:rFonts w:eastAsia="新細明體"/>
                <w:sz w:val="18"/>
                <w:szCs w:val="18"/>
                <w:lang w:eastAsia="zh-TW"/>
              </w:rPr>
              <w:br/>
              <w:t xml:space="preserve">- </w:t>
            </w:r>
            <w:r>
              <w:rPr>
                <w:rFonts w:eastAsia="新細明體"/>
                <w:b/>
                <w:sz w:val="18"/>
                <w:szCs w:val="18"/>
                <w:lang w:eastAsia="zh-TW"/>
              </w:rPr>
              <w:t>serial</w:t>
            </w:r>
            <w:r w:rsidR="004B387F">
              <w:rPr>
                <w:rFonts w:eastAsia="新細明體"/>
                <w:b/>
                <w:sz w:val="18"/>
                <w:szCs w:val="18"/>
                <w:lang w:eastAsia="zh-TW"/>
              </w:rPr>
              <w:t xml:space="preserve">: </w:t>
            </w:r>
            <w:r w:rsidR="004B387F" w:rsidRPr="004B387F">
              <w:rPr>
                <w:rFonts w:eastAsia="新細明體"/>
                <w:sz w:val="18"/>
                <w:szCs w:val="18"/>
                <w:lang w:eastAsia="zh-TW"/>
              </w:rPr>
              <w:t xml:space="preserve">Sort by </w:t>
            </w:r>
            <w:r w:rsidR="004B387F">
              <w:rPr>
                <w:rFonts w:eastAsia="新細明體"/>
                <w:sz w:val="18"/>
                <w:szCs w:val="18"/>
                <w:lang w:eastAsia="zh-TW"/>
              </w:rPr>
              <w:t>s</w:t>
            </w:r>
            <w:r w:rsidR="004B387F" w:rsidRPr="004B387F">
              <w:rPr>
                <w:rFonts w:eastAsia="新細明體"/>
                <w:sz w:val="18"/>
                <w:szCs w:val="18"/>
                <w:lang w:eastAsia="zh-TW"/>
              </w:rPr>
              <w:t>erial</w:t>
            </w:r>
            <w:r w:rsidR="004B387F">
              <w:rPr>
                <w:rFonts w:eastAsia="新細明體"/>
                <w:sz w:val="18"/>
                <w:szCs w:val="18"/>
                <w:lang w:eastAsia="zh-TW"/>
              </w:rPr>
              <w:t xml:space="preserve"> number of devices.</w:t>
            </w:r>
            <w:r w:rsidRPr="004B387F">
              <w:rPr>
                <w:rFonts w:eastAsia="新細明體"/>
                <w:sz w:val="18"/>
                <w:szCs w:val="18"/>
                <w:lang w:eastAsia="zh-TW"/>
              </w:rPr>
              <w:br/>
            </w:r>
            <w:r>
              <w:rPr>
                <w:rFonts w:eastAsia="新細明體"/>
                <w:sz w:val="18"/>
                <w:szCs w:val="18"/>
                <w:lang w:eastAsia="zh-TW"/>
              </w:rPr>
              <w:t xml:space="preserve">- </w:t>
            </w:r>
            <w:r>
              <w:rPr>
                <w:rFonts w:eastAsia="新細明體"/>
                <w:b/>
                <w:sz w:val="18"/>
                <w:szCs w:val="18"/>
                <w:lang w:eastAsia="zh-TW"/>
              </w:rPr>
              <w:t>mac</w:t>
            </w:r>
            <w:r w:rsidR="004B387F">
              <w:rPr>
                <w:rFonts w:eastAsia="新細明體"/>
                <w:b/>
                <w:sz w:val="18"/>
                <w:szCs w:val="18"/>
                <w:lang w:eastAsia="zh-TW"/>
              </w:rPr>
              <w:t xml:space="preserve">: </w:t>
            </w:r>
            <w:r w:rsidR="004B387F">
              <w:rPr>
                <w:rFonts w:eastAsia="新細明體"/>
                <w:sz w:val="18"/>
                <w:szCs w:val="18"/>
                <w:lang w:eastAsia="zh-TW"/>
              </w:rPr>
              <w:t>Sort by MAC address of devices.</w:t>
            </w:r>
            <w:r w:rsidRPr="004B387F">
              <w:rPr>
                <w:rFonts w:eastAsia="新細明體"/>
                <w:sz w:val="18"/>
                <w:szCs w:val="18"/>
                <w:lang w:eastAsia="zh-TW"/>
              </w:rPr>
              <w:br/>
            </w:r>
            <w:r w:rsidR="001B64FE">
              <w:rPr>
                <w:rFonts w:eastAsia="新細明體"/>
                <w:sz w:val="18"/>
                <w:szCs w:val="18"/>
                <w:lang w:eastAsia="zh-TW"/>
              </w:rPr>
              <w:t xml:space="preserve">Default is </w:t>
            </w:r>
            <w:r w:rsidR="001B64FE" w:rsidRPr="00074CE5">
              <w:rPr>
                <w:rFonts w:eastAsia="新細明體"/>
                <w:sz w:val="18"/>
                <w:szCs w:val="18"/>
                <w:lang w:eastAsia="zh-TW"/>
              </w:rPr>
              <w:t>"</w:t>
            </w:r>
            <w:r w:rsidR="001B64FE">
              <w:rPr>
                <w:rFonts w:eastAsia="新細明體"/>
                <w:b/>
                <w:sz w:val="18"/>
                <w:szCs w:val="18"/>
                <w:lang w:eastAsia="zh-TW"/>
              </w:rPr>
              <w:t>serial:asc</w:t>
            </w:r>
            <w:r w:rsidR="001B64FE" w:rsidRPr="00074CE5">
              <w:rPr>
                <w:rFonts w:eastAsia="新細明體"/>
                <w:sz w:val="18"/>
                <w:szCs w:val="18"/>
                <w:lang w:eastAsia="zh-TW"/>
              </w:rPr>
              <w:t>"</w:t>
            </w:r>
          </w:p>
        </w:tc>
      </w:tr>
      <w:tr w:rsidR="00074CE5" w:rsidTr="001A71E2">
        <w:tc>
          <w:tcPr>
            <w:tcW w:w="1701" w:type="dxa"/>
            <w:shd w:val="clear" w:color="auto" w:fill="auto"/>
          </w:tcPr>
          <w:p w:rsidR="00074CE5" w:rsidRDefault="00074CE5" w:rsidP="001A71E2">
            <w:pPr>
              <w:keepNext/>
              <w:jc w:val="center"/>
              <w:rPr>
                <w:rFonts w:eastAsia="新細明體"/>
                <w:sz w:val="18"/>
                <w:szCs w:val="18"/>
                <w:lang w:eastAsia="zh-TW"/>
              </w:rPr>
            </w:pPr>
            <w:r>
              <w:rPr>
                <w:rFonts w:eastAsia="新細明體"/>
                <w:sz w:val="18"/>
                <w:szCs w:val="18"/>
                <w:lang w:eastAsia="zh-TW"/>
              </w:rPr>
              <w:t>models</w:t>
            </w:r>
          </w:p>
        </w:tc>
        <w:tc>
          <w:tcPr>
            <w:tcW w:w="1134" w:type="dxa"/>
            <w:shd w:val="clear" w:color="auto" w:fill="auto"/>
          </w:tcPr>
          <w:p w:rsidR="00074CE5" w:rsidRDefault="00074CE5" w:rsidP="001A71E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074CE5" w:rsidRDefault="00074CE5" w:rsidP="001A71E2">
            <w:pPr>
              <w:keepNext/>
              <w:jc w:val="both"/>
              <w:rPr>
                <w:rFonts w:eastAsia="新細明體"/>
                <w:sz w:val="18"/>
                <w:szCs w:val="18"/>
                <w:lang w:eastAsia="zh-TW"/>
              </w:rPr>
            </w:pPr>
            <w:r>
              <w:rPr>
                <w:rFonts w:eastAsia="新細明體"/>
                <w:sz w:val="18"/>
                <w:szCs w:val="18"/>
                <w:lang w:eastAsia="zh-TW"/>
              </w:rPr>
              <w:t xml:space="preserve">Expected model names of devices. </w:t>
            </w:r>
            <w:r w:rsidRPr="00074CE5">
              <w:rPr>
                <w:rFonts w:eastAsia="新細明體"/>
                <w:sz w:val="18"/>
                <w:szCs w:val="18"/>
                <w:lang w:eastAsia="zh-TW"/>
              </w:rPr>
              <w:t>Multiple model names need to be separated by comma symbols, e.g. "</w:t>
            </w:r>
            <w:r w:rsidRPr="009671CA">
              <w:rPr>
                <w:rFonts w:eastAsia="新細明體"/>
                <w:b/>
                <w:sz w:val="18"/>
                <w:szCs w:val="18"/>
                <w:lang w:eastAsia="zh-TW"/>
              </w:rPr>
              <w:t>HG4234B,HG5244B</w:t>
            </w:r>
            <w:r w:rsidRPr="00074CE5">
              <w:rPr>
                <w:rFonts w:eastAsia="新細明體"/>
                <w:sz w:val="18"/>
                <w:szCs w:val="18"/>
                <w:lang w:eastAsia="zh-TW"/>
              </w:rPr>
              <w:t>".</w:t>
            </w:r>
            <w:r w:rsidR="0040177A">
              <w:rPr>
                <w:rFonts w:eastAsia="新細明體"/>
                <w:sz w:val="18"/>
                <w:szCs w:val="18"/>
                <w:lang w:eastAsia="zh-TW"/>
              </w:rPr>
              <w:br/>
              <w:t>Default is all models.</w:t>
            </w:r>
          </w:p>
        </w:tc>
      </w:tr>
      <w:tr w:rsidR="0040177A" w:rsidTr="001A71E2">
        <w:tc>
          <w:tcPr>
            <w:tcW w:w="1701" w:type="dxa"/>
            <w:shd w:val="clear" w:color="auto" w:fill="auto"/>
          </w:tcPr>
          <w:p w:rsidR="0040177A" w:rsidRDefault="0040177A" w:rsidP="001A71E2">
            <w:pPr>
              <w:keepNext/>
              <w:jc w:val="center"/>
              <w:rPr>
                <w:rFonts w:eastAsia="新細明體"/>
                <w:sz w:val="18"/>
                <w:szCs w:val="18"/>
                <w:lang w:eastAsia="zh-TW"/>
              </w:rPr>
            </w:pPr>
            <w:r>
              <w:rPr>
                <w:rFonts w:eastAsia="新細明體" w:hint="eastAsia"/>
                <w:sz w:val="18"/>
                <w:szCs w:val="18"/>
                <w:lang w:eastAsia="zh-TW"/>
              </w:rPr>
              <w:t>states</w:t>
            </w:r>
          </w:p>
        </w:tc>
        <w:tc>
          <w:tcPr>
            <w:tcW w:w="1134" w:type="dxa"/>
            <w:shd w:val="clear" w:color="auto" w:fill="auto"/>
          </w:tcPr>
          <w:p w:rsidR="0040177A" w:rsidRDefault="0040177A" w:rsidP="001A71E2">
            <w:pPr>
              <w:keepNext/>
              <w:jc w:val="center"/>
              <w:rPr>
                <w:rFonts w:eastAsia="新細明體"/>
                <w:sz w:val="18"/>
                <w:szCs w:val="18"/>
                <w:lang w:eastAsia="zh-TW"/>
              </w:rPr>
            </w:pPr>
            <w:r>
              <w:rPr>
                <w:rFonts w:eastAsia="新細明體" w:hint="eastAsia"/>
                <w:sz w:val="18"/>
                <w:szCs w:val="18"/>
                <w:lang w:eastAsia="zh-TW"/>
              </w:rPr>
              <w:t>No</w:t>
            </w:r>
          </w:p>
        </w:tc>
        <w:tc>
          <w:tcPr>
            <w:tcW w:w="6833" w:type="dxa"/>
            <w:shd w:val="clear" w:color="auto" w:fill="auto"/>
          </w:tcPr>
          <w:p w:rsidR="0040177A" w:rsidRDefault="0040177A" w:rsidP="0040177A">
            <w:pPr>
              <w:keepNext/>
              <w:jc w:val="both"/>
              <w:rPr>
                <w:rFonts w:eastAsia="新細明體"/>
                <w:sz w:val="18"/>
                <w:szCs w:val="18"/>
                <w:lang w:eastAsia="zh-TW"/>
              </w:rPr>
            </w:pPr>
            <w:r>
              <w:rPr>
                <w:rFonts w:eastAsia="新細明體"/>
                <w:sz w:val="18"/>
                <w:szCs w:val="18"/>
                <w:lang w:eastAsia="zh-TW"/>
              </w:rPr>
              <w:t xml:space="preserve">Expected devices’ current state. Multiple states need to be separated by comma symbol, e.g. </w:t>
            </w:r>
            <w:r w:rsidRPr="00074CE5">
              <w:rPr>
                <w:rFonts w:eastAsia="新細明體"/>
                <w:sz w:val="18"/>
                <w:szCs w:val="18"/>
                <w:lang w:eastAsia="zh-TW"/>
              </w:rPr>
              <w:t>"</w:t>
            </w:r>
            <w:r>
              <w:rPr>
                <w:rFonts w:eastAsia="新細明體"/>
                <w:b/>
                <w:sz w:val="18"/>
                <w:szCs w:val="18"/>
                <w:lang w:eastAsia="zh-TW"/>
              </w:rPr>
              <w:t>online</w:t>
            </w:r>
            <w:r w:rsidRPr="009671CA">
              <w:rPr>
                <w:rFonts w:eastAsia="新細明體"/>
                <w:b/>
                <w:sz w:val="18"/>
                <w:szCs w:val="18"/>
                <w:lang w:eastAsia="zh-TW"/>
              </w:rPr>
              <w:t>,</w:t>
            </w:r>
            <w:r>
              <w:rPr>
                <w:rFonts w:eastAsia="新細明體"/>
                <w:b/>
                <w:sz w:val="18"/>
                <w:szCs w:val="18"/>
                <w:lang w:eastAsia="zh-TW"/>
              </w:rPr>
              <w:t>offline</w:t>
            </w:r>
            <w:r w:rsidRPr="00074CE5">
              <w:rPr>
                <w:rFonts w:eastAsia="新細明體"/>
                <w:sz w:val="18"/>
                <w:szCs w:val="18"/>
                <w:lang w:eastAsia="zh-TW"/>
              </w:rPr>
              <w:t>"</w:t>
            </w:r>
            <w:r>
              <w:rPr>
                <w:rFonts w:eastAsia="新細明體"/>
                <w:sz w:val="18"/>
                <w:szCs w:val="18"/>
                <w:lang w:eastAsia="zh-TW"/>
              </w:rPr>
              <w:t>.</w:t>
            </w:r>
            <w:r>
              <w:rPr>
                <w:rFonts w:eastAsia="新細明體"/>
                <w:sz w:val="18"/>
                <w:szCs w:val="18"/>
                <w:lang w:eastAsia="zh-TW"/>
              </w:rPr>
              <w:br/>
            </w:r>
            <w:r>
              <w:rPr>
                <w:rFonts w:eastAsia="新細明體" w:hint="eastAsia"/>
                <w:sz w:val="18"/>
                <w:szCs w:val="18"/>
                <w:lang w:eastAsia="zh-TW"/>
              </w:rPr>
              <w:t>Default is all</w:t>
            </w:r>
            <w:r>
              <w:rPr>
                <w:rFonts w:eastAsia="新細明體"/>
                <w:sz w:val="18"/>
                <w:szCs w:val="18"/>
                <w:lang w:eastAsia="zh-TW"/>
              </w:rPr>
              <w:t xml:space="preserve"> states.</w:t>
            </w:r>
          </w:p>
        </w:tc>
      </w:tr>
    </w:tbl>
    <w:p w:rsidR="00C14669" w:rsidRDefault="00E1474B" w:rsidP="00C14669">
      <w:pPr>
        <w:rPr>
          <w:rFonts w:eastAsia="新細明體"/>
          <w:lang w:eastAsia="zh-TW"/>
        </w:rPr>
      </w:pPr>
      <w:hyperlink w:anchor="_Request_Payload" w:history="1">
        <w:r w:rsidR="00C14669">
          <w:rPr>
            <w:rStyle w:val="af2"/>
            <w:rFonts w:eastAsia="新細明體" w:hint="eastAsia"/>
            <w:lang w:eastAsia="zh-TW"/>
          </w:rPr>
          <w:t>Request Payload</w:t>
        </w:r>
      </w:hyperlink>
      <w:r w:rsidR="00C14669">
        <w:rPr>
          <w:rFonts w:eastAsia="新細明體" w:hint="eastAsia"/>
          <w:lang w:eastAsia="zh-TW"/>
        </w:rPr>
        <w:t>:</w:t>
      </w:r>
    </w:p>
    <w:p w:rsidR="00C14669" w:rsidRPr="004903C1" w:rsidRDefault="00C14669" w:rsidP="00C14669">
      <w:pPr>
        <w:numPr>
          <w:ilvl w:val="0"/>
          <w:numId w:val="4"/>
        </w:numPr>
        <w:rPr>
          <w:rFonts w:eastAsia="新細明體"/>
          <w:lang w:eastAsia="zh-TW"/>
        </w:rPr>
      </w:pPr>
      <w:r>
        <w:rPr>
          <w:rFonts w:eastAsia="新細明體"/>
          <w:lang w:eastAsia="zh-TW"/>
        </w:rPr>
        <w:t>Data Object</w:t>
      </w:r>
    </w:p>
    <w:p w:rsidR="00C14669" w:rsidRPr="004903C1" w:rsidRDefault="00C14669" w:rsidP="00C14669">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C14669" w:rsidRDefault="00C14669" w:rsidP="00C14669">
      <w:pPr>
        <w:numPr>
          <w:ilvl w:val="0"/>
          <w:numId w:val="5"/>
        </w:numPr>
        <w:rPr>
          <w:rFonts w:eastAsia="新細明體"/>
          <w:lang w:eastAsia="zh-TW"/>
        </w:rPr>
      </w:pPr>
      <w:r>
        <w:rPr>
          <w:rFonts w:eastAsia="新細明體"/>
          <w:lang w:eastAsia="zh-TW"/>
        </w:rPr>
        <w:t>Desire Object</w:t>
      </w:r>
    </w:p>
    <w:p w:rsidR="00C14669" w:rsidRDefault="00C14669" w:rsidP="00C14669">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C14669" w:rsidRDefault="00C14669" w:rsidP="00C14669">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Pr>
          <w:rFonts w:eastAsia="新細明體" w:hint="eastAsia"/>
          <w:lang w:eastAsia="zh-TW"/>
        </w:rPr>
        <w:t>Request:</w:t>
      </w:r>
    </w:p>
    <w:p w:rsidR="00C14669" w:rsidRDefault="00C14669" w:rsidP="00C14669">
      <w:pPr>
        <w:pStyle w:val="afc"/>
      </w:pPr>
      <w:r>
        <w:rPr>
          <w:color w:val="ED7D31"/>
        </w:rPr>
        <w:t>GET</w:t>
      </w:r>
      <w:r>
        <w:t xml:space="preserve"> </w:t>
      </w:r>
      <w:r>
        <w:rPr>
          <w:color w:val="ED7D31"/>
        </w:rPr>
        <w:t>/umei/v1/device</w:t>
      </w:r>
      <w:r w:rsidR="009671CA">
        <w:rPr>
          <w:color w:val="ED7D31"/>
        </w:rPr>
        <w:t>s?from=0&amp;size=100</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p>
    <w:p w:rsidR="00C14669" w:rsidRDefault="00E1474B" w:rsidP="00C14669">
      <w:pPr>
        <w:rPr>
          <w:rFonts w:eastAsia="新細明體"/>
          <w:lang w:eastAsia="zh-TW"/>
        </w:rPr>
      </w:pPr>
      <w:hyperlink w:anchor="_Response_Payload" w:history="1">
        <w:r w:rsidR="00C14669">
          <w:rPr>
            <w:rStyle w:val="af2"/>
            <w:rFonts w:eastAsia="新細明體" w:hint="eastAsia"/>
            <w:lang w:eastAsia="zh-TW"/>
          </w:rPr>
          <w:t>Response Payload</w:t>
        </w:r>
      </w:hyperlink>
      <w:r w:rsidR="00C14669">
        <w:rPr>
          <w:rFonts w:eastAsia="新細明體"/>
          <w:lang w:eastAsia="zh-TW"/>
        </w:rPr>
        <w:t>:</w:t>
      </w:r>
    </w:p>
    <w:p w:rsidR="00C14669" w:rsidRDefault="00C14669" w:rsidP="00C14669">
      <w:pPr>
        <w:numPr>
          <w:ilvl w:val="0"/>
          <w:numId w:val="5"/>
        </w:numPr>
        <w:rPr>
          <w:rFonts w:eastAsia="新細明體"/>
          <w:lang w:eastAsia="zh-TW"/>
        </w:rPr>
      </w:pPr>
      <w:r>
        <w:rPr>
          <w:rFonts w:eastAsia="新細明體"/>
          <w:lang w:eastAsia="zh-TW"/>
        </w:rPr>
        <w:t>Data Object</w:t>
      </w:r>
    </w:p>
    <w:p w:rsidR="00C14669" w:rsidRDefault="00C14669" w:rsidP="00C14669">
      <w:pPr>
        <w:ind w:left="300"/>
        <w:rPr>
          <w:rFonts w:eastAsia="新細明體"/>
          <w:lang w:eastAsia="zh-TW"/>
        </w:rPr>
      </w:pPr>
      <w:r>
        <w:rPr>
          <w:rFonts w:eastAsia="新細明體"/>
          <w:lang w:eastAsia="zh-TW"/>
        </w:rPr>
        <w:lastRenderedPageBreak/>
        <w:t>Device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C14669" w:rsidTr="001A71E2">
        <w:tc>
          <w:tcPr>
            <w:tcW w:w="1701" w:type="dxa"/>
            <w:shd w:val="clear" w:color="auto" w:fill="D9D9D9"/>
          </w:tcPr>
          <w:p w:rsidR="00C14669" w:rsidRDefault="00C14669" w:rsidP="001A71E2">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C14669" w:rsidRDefault="00C14669" w:rsidP="001A71E2">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C14669" w:rsidRDefault="00C14669"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C14669" w:rsidRDefault="00C14669"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sz w:val="18"/>
                <w:szCs w:val="18"/>
                <w:lang w:eastAsia="zh-TW"/>
              </w:rPr>
              <w:t>serial</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sz w:val="18"/>
                <w:szCs w:val="18"/>
                <w:lang w:eastAsia="zh-TW"/>
              </w:rPr>
              <w:t>Serial number</w:t>
            </w:r>
            <w:r>
              <w:rPr>
                <w:rFonts w:eastAsia="新細明體" w:hint="eastAsia"/>
                <w:sz w:val="18"/>
                <w:szCs w:val="18"/>
                <w:lang w:eastAsia="zh-TW"/>
              </w:rPr>
              <w:t xml:space="preserve"> of </w:t>
            </w:r>
            <w:r>
              <w:rPr>
                <w:rFonts w:eastAsia="新細明體"/>
                <w:sz w:val="18"/>
                <w:szCs w:val="18"/>
                <w:lang w:eastAsia="zh-TW"/>
              </w:rPr>
              <w:t>the device.</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sz w:val="18"/>
                <w:szCs w:val="18"/>
                <w:lang w:eastAsia="zh-TW"/>
              </w:rPr>
              <w:t>mac</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sz w:val="18"/>
                <w:szCs w:val="18"/>
                <w:lang w:eastAsia="zh-TW"/>
              </w:rPr>
              <w:t>MAC address</w:t>
            </w:r>
            <w:r>
              <w:rPr>
                <w:rFonts w:eastAsia="新細明體" w:hint="eastAsia"/>
                <w:sz w:val="18"/>
                <w:szCs w:val="18"/>
                <w:lang w:eastAsia="zh-TW"/>
              </w:rPr>
              <w:t xml:space="preserve"> of </w:t>
            </w:r>
            <w:r>
              <w:rPr>
                <w:rFonts w:eastAsia="新細明體"/>
                <w:sz w:val="18"/>
                <w:szCs w:val="18"/>
                <w:lang w:eastAsia="zh-TW"/>
              </w:rPr>
              <w:t>the device.</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model</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hint="eastAsia"/>
                <w:sz w:val="18"/>
                <w:szCs w:val="18"/>
                <w:lang w:eastAsia="zh-TW"/>
              </w:rPr>
              <w:t>Model name of the device.</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state</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hint="eastAsia"/>
                <w:sz w:val="18"/>
                <w:szCs w:val="18"/>
                <w:lang w:eastAsia="zh-TW"/>
              </w:rPr>
              <w:t>The most current state of the device. State will be as the f</w:t>
            </w:r>
            <w:r>
              <w:rPr>
                <w:rFonts w:eastAsia="新細明體"/>
                <w:sz w:val="18"/>
                <w:szCs w:val="18"/>
                <w:lang w:eastAsia="zh-TW"/>
              </w:rPr>
              <w:t>ollowing values:</w:t>
            </w:r>
            <w:r>
              <w:rPr>
                <w:rFonts w:eastAsia="新細明體"/>
                <w:sz w:val="18"/>
                <w:szCs w:val="18"/>
                <w:lang w:eastAsia="zh-TW"/>
              </w:rPr>
              <w:br/>
              <w:t xml:space="preserve">- </w:t>
            </w:r>
            <w:r w:rsidRPr="00B131BF">
              <w:rPr>
                <w:rFonts w:eastAsia="新細明體"/>
                <w:b/>
                <w:sz w:val="18"/>
                <w:szCs w:val="18"/>
                <w:lang w:eastAsia="zh-TW"/>
              </w:rPr>
              <w:t>offline</w:t>
            </w:r>
            <w:r>
              <w:rPr>
                <w:rFonts w:eastAsia="新細明體"/>
                <w:sz w:val="18"/>
                <w:szCs w:val="18"/>
                <w:lang w:eastAsia="zh-TW"/>
              </w:rPr>
              <w:br/>
              <w:t xml:space="preserve">- </w:t>
            </w:r>
            <w:r w:rsidRPr="00B131BF">
              <w:rPr>
                <w:rFonts w:eastAsia="新細明體"/>
                <w:b/>
                <w:sz w:val="18"/>
                <w:szCs w:val="18"/>
                <w:lang w:eastAsia="zh-TW"/>
              </w:rPr>
              <w:t>online</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firmware</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hint="eastAsia"/>
                <w:sz w:val="18"/>
                <w:szCs w:val="18"/>
                <w:lang w:eastAsia="zh-TW"/>
              </w:rPr>
              <w:t xml:space="preserve">The most current </w:t>
            </w:r>
            <w:r>
              <w:rPr>
                <w:rFonts w:eastAsia="新細明體"/>
                <w:sz w:val="18"/>
                <w:szCs w:val="18"/>
                <w:lang w:eastAsia="zh-TW"/>
              </w:rPr>
              <w:t>f</w:t>
            </w:r>
            <w:r>
              <w:rPr>
                <w:rFonts w:eastAsia="新細明體" w:hint="eastAsia"/>
                <w:sz w:val="18"/>
                <w:szCs w:val="18"/>
                <w:lang w:eastAsia="zh-TW"/>
              </w:rPr>
              <w:t>irmware version</w:t>
            </w:r>
            <w:r>
              <w:rPr>
                <w:rFonts w:eastAsia="新細明體"/>
                <w:sz w:val="18"/>
                <w:szCs w:val="18"/>
                <w:lang w:eastAsia="zh-TW"/>
              </w:rPr>
              <w:t>.</w:t>
            </w:r>
          </w:p>
        </w:tc>
      </w:tr>
      <w:tr w:rsidR="00C14669" w:rsidTr="001A71E2">
        <w:tc>
          <w:tcPr>
            <w:tcW w:w="1701" w:type="dxa"/>
            <w:shd w:val="clear" w:color="auto" w:fill="auto"/>
          </w:tcPr>
          <w:p w:rsidR="00C14669" w:rsidRDefault="00C14669" w:rsidP="001A71E2">
            <w:pPr>
              <w:keepNext/>
              <w:jc w:val="center"/>
              <w:rPr>
                <w:rFonts w:eastAsia="新細明體"/>
                <w:sz w:val="18"/>
                <w:szCs w:val="18"/>
                <w:lang w:eastAsia="zh-TW"/>
              </w:rPr>
            </w:pPr>
            <w:r>
              <w:rPr>
                <w:rFonts w:eastAsia="新細明體"/>
                <w:sz w:val="18"/>
                <w:szCs w:val="18"/>
                <w:lang w:eastAsia="zh-TW"/>
              </w:rPr>
              <w:t>creationTime</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C14669" w:rsidRDefault="00C14669"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C14669" w:rsidRDefault="00C14669" w:rsidP="001A71E2">
            <w:pPr>
              <w:keepNext/>
              <w:jc w:val="both"/>
              <w:rPr>
                <w:rFonts w:eastAsia="新細明體"/>
                <w:sz w:val="18"/>
                <w:szCs w:val="18"/>
                <w:lang w:eastAsia="zh-TW"/>
              </w:rPr>
            </w:pPr>
            <w:r>
              <w:rPr>
                <w:rFonts w:eastAsia="新細明體"/>
                <w:sz w:val="18"/>
                <w:szCs w:val="18"/>
                <w:lang w:eastAsia="zh-TW"/>
              </w:rPr>
              <w:t>Creation timestamp of device’s registration.</w:t>
            </w:r>
          </w:p>
        </w:tc>
      </w:tr>
    </w:tbl>
    <w:p w:rsidR="00C14669" w:rsidRDefault="00C14669" w:rsidP="00C14669">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response without error</w:t>
      </w:r>
      <w:r>
        <w:rPr>
          <w:rFonts w:eastAsia="新細明體" w:hint="eastAsia"/>
          <w:lang w:eastAsia="zh-TW"/>
        </w:rPr>
        <w:t>:</w:t>
      </w:r>
    </w:p>
    <w:p w:rsidR="00C14669" w:rsidRDefault="00C14669" w:rsidP="00C14669">
      <w:pPr>
        <w:pStyle w:val="afc"/>
      </w:pPr>
      <w:r>
        <w:t>HTTP/1.1 200 OK</w:t>
      </w:r>
      <w:r>
        <w:rPr>
          <w:color w:val="FFFFFF"/>
          <w:shd w:val="pct10" w:color="auto" w:fill="FFFFFF"/>
        </w:rPr>
        <w:t>/r/n</w:t>
      </w:r>
    </w:p>
    <w:p w:rsidR="00C14669" w:rsidRDefault="00C14669" w:rsidP="00C14669">
      <w:pPr>
        <w:pStyle w:val="afc"/>
      </w:pPr>
      <w:r>
        <w:t>...</w:t>
      </w:r>
      <w:r>
        <w:rPr>
          <w:color w:val="FFFFFF"/>
          <w:shd w:val="pct10" w:color="auto" w:fill="FFFFFF"/>
        </w:rPr>
        <w:t>/r/n</w:t>
      </w:r>
    </w:p>
    <w:p w:rsidR="00C14669" w:rsidRDefault="00C14669" w:rsidP="00C14669">
      <w:pPr>
        <w:pStyle w:val="afc"/>
      </w:pPr>
      <w:r>
        <w:t xml:space="preserve">X-Request-ID: </w:t>
      </w:r>
      <w:r>
        <w:rPr>
          <w:color w:val="4472C4"/>
        </w:rPr>
        <w:t>7fe79306-366a-4098-bbb8-9ea5c77c09dc</w:t>
      </w:r>
      <w:r>
        <w:rPr>
          <w:color w:val="FFFFFF"/>
          <w:shd w:val="pct10" w:color="auto" w:fill="FFFFFF"/>
        </w:rPr>
        <w:t>/r/n</w:t>
      </w:r>
    </w:p>
    <w:p w:rsidR="00C14669" w:rsidRDefault="00C14669" w:rsidP="00C14669">
      <w:pPr>
        <w:pStyle w:val="afc"/>
      </w:pPr>
      <w:r>
        <w:t xml:space="preserve">X-Originator-ID: </w:t>
      </w:r>
      <w:r>
        <w:rPr>
          <w:color w:val="4472C4"/>
        </w:rPr>
        <w:t>FQDN-OF-DEMETER-SERVER</w:t>
      </w:r>
      <w:r>
        <w:rPr>
          <w:color w:val="FFFFFF"/>
          <w:shd w:val="pct10" w:color="auto" w:fill="FFFFFF"/>
        </w:rPr>
        <w:t>/r/n</w:t>
      </w:r>
    </w:p>
    <w:p w:rsidR="00C14669" w:rsidRDefault="00C14669" w:rsidP="00C14669">
      <w:pPr>
        <w:pStyle w:val="afc"/>
      </w:pPr>
      <w:r>
        <w:t xml:space="preserve">X-Receiver-ID: </w:t>
      </w:r>
      <w:r>
        <w:rPr>
          <w:color w:val="4472C4"/>
        </w:rPr>
        <w:t>FQDN-OF-PARTNER</w:t>
      </w:r>
      <w:r>
        <w:rPr>
          <w:color w:val="FFFFFF"/>
          <w:shd w:val="pct10" w:color="auto" w:fill="FFFFFF"/>
        </w:rPr>
        <w:t>/r/n</w:t>
      </w:r>
    </w:p>
    <w:p w:rsidR="00C14669" w:rsidRDefault="00C14669" w:rsidP="00C14669">
      <w:pPr>
        <w:pStyle w:val="afc"/>
      </w:pPr>
      <w:r>
        <w:t>...</w:t>
      </w:r>
      <w:r>
        <w:rPr>
          <w:color w:val="FFFFFF"/>
          <w:shd w:val="pct10" w:color="auto" w:fill="FFFFFF"/>
        </w:rPr>
        <w:t>/r/n</w:t>
      </w:r>
    </w:p>
    <w:p w:rsidR="00C14669" w:rsidRDefault="00C14669" w:rsidP="00C14669">
      <w:pPr>
        <w:pStyle w:val="afc"/>
      </w:pPr>
      <w:r>
        <w:rPr>
          <w:color w:val="FFFFFF"/>
          <w:shd w:val="pct10" w:color="auto" w:fill="FFFFFF"/>
        </w:rPr>
        <w:t>/r/n</w:t>
      </w:r>
      <w:r>
        <w:rPr>
          <w:color w:val="FFFFFF"/>
          <w:shd w:val="pct10" w:color="auto" w:fill="FFFFFF"/>
        </w:rPr>
        <w:br/>
      </w:r>
      <w:r>
        <w:rPr>
          <w:rFonts w:hint="eastAsia"/>
        </w:rPr>
        <w:t>{</w:t>
      </w:r>
      <w:r w:rsidR="00B87CCC">
        <w:br/>
        <w:t xml:space="preserve">    </w:t>
      </w:r>
      <w:r w:rsidR="00B87CCC">
        <w:rPr>
          <w:color w:val="ED7D31"/>
        </w:rPr>
        <w:t>"meta"</w:t>
      </w:r>
      <w:r w:rsidR="00B87CCC">
        <w:t>: {</w:t>
      </w:r>
      <w:r w:rsidR="00B820AE">
        <w:br/>
        <w:t xml:space="preserve">        </w:t>
      </w:r>
      <w:r w:rsidR="00B820AE">
        <w:rPr>
          <w:color w:val="ED7D31"/>
        </w:rPr>
        <w:t>"from"</w:t>
      </w:r>
      <w:r w:rsidR="00B820AE">
        <w:t xml:space="preserve">: </w:t>
      </w:r>
      <w:r w:rsidR="00B820AE">
        <w:rPr>
          <w:color w:val="4472C4"/>
        </w:rPr>
        <w:t>0,</w:t>
      </w:r>
      <w:r w:rsidR="00B820AE">
        <w:rPr>
          <w:color w:val="4472C4"/>
        </w:rPr>
        <w:br/>
      </w:r>
      <w:r w:rsidR="00B820AE">
        <w:rPr>
          <w:color w:val="ED7D31"/>
        </w:rPr>
        <w:t xml:space="preserve">        "size"</w:t>
      </w:r>
      <w:r w:rsidR="00B820AE">
        <w:t xml:space="preserve">: </w:t>
      </w:r>
      <w:r w:rsidR="00B820AE">
        <w:rPr>
          <w:color w:val="4472C4"/>
        </w:rPr>
        <w:t>2</w:t>
      </w:r>
      <w:r w:rsidR="00B820AE">
        <w:t>,</w:t>
      </w:r>
      <w:r w:rsidR="00B820AE">
        <w:br/>
      </w:r>
      <w:r w:rsidR="00B820AE">
        <w:rPr>
          <w:color w:val="ED7D31"/>
        </w:rPr>
        <w:t xml:space="preserve">        "total"</w:t>
      </w:r>
      <w:r w:rsidR="00B820AE">
        <w:t xml:space="preserve">: </w:t>
      </w:r>
      <w:r w:rsidR="00B820AE">
        <w:rPr>
          <w:color w:val="4472C4"/>
        </w:rPr>
        <w:t>2</w:t>
      </w:r>
      <w:r w:rsidR="00B820AE">
        <w:t>,</w:t>
      </w:r>
      <w:r w:rsidR="00B87CCC">
        <w:br/>
        <w:t xml:space="preserve">    },</w:t>
      </w:r>
      <w:r>
        <w:br/>
      </w:r>
      <w:r>
        <w:rPr>
          <w:rFonts w:hint="eastAsia"/>
        </w:rPr>
        <w:t xml:space="preserve">    </w:t>
      </w:r>
      <w:r>
        <w:rPr>
          <w:color w:val="ED7D31"/>
        </w:rPr>
        <w:t>"data"</w:t>
      </w:r>
      <w:r>
        <w:t xml:space="preserve">: </w:t>
      </w:r>
      <w:r w:rsidR="000B2980">
        <w:t>[</w:t>
      </w:r>
      <w:r w:rsidR="000B2980">
        <w:br/>
        <w:t xml:space="preserve">        </w:t>
      </w:r>
      <w:r>
        <w:t>{</w:t>
      </w:r>
      <w:r>
        <w:br/>
        <w:t xml:space="preserve">        </w:t>
      </w:r>
      <w:r w:rsidR="000B2980">
        <w:t xml:space="preserve">    </w:t>
      </w:r>
      <w:r>
        <w:rPr>
          <w:color w:val="ED7D31"/>
        </w:rPr>
        <w:t>"serial"</w:t>
      </w:r>
      <w:r>
        <w:t xml:space="preserve">: </w:t>
      </w:r>
      <w:r>
        <w:rPr>
          <w:color w:val="4472C4"/>
        </w:rPr>
        <w:t>"XX000XX00001",</w:t>
      </w:r>
      <w:r>
        <w:rPr>
          <w:color w:val="4472C4"/>
        </w:rPr>
        <w:br/>
      </w:r>
      <w:r>
        <w:rPr>
          <w:color w:val="ED7D31"/>
        </w:rPr>
        <w:t xml:space="preserve">        </w:t>
      </w:r>
      <w:r w:rsidR="000B2980">
        <w:rPr>
          <w:color w:val="ED7D31"/>
        </w:rPr>
        <w:t xml:space="preserve">    </w:t>
      </w:r>
      <w:r>
        <w:rPr>
          <w:color w:val="ED7D31"/>
        </w:rPr>
        <w:t>"mac"</w:t>
      </w:r>
      <w:r>
        <w:t xml:space="preserve">: </w:t>
      </w:r>
      <w:r>
        <w:rPr>
          <w:color w:val="4472C4"/>
        </w:rPr>
        <w:t>"AABBCCDDEEFF"</w:t>
      </w:r>
      <w:r>
        <w:t>,</w:t>
      </w:r>
      <w:r>
        <w:br/>
      </w:r>
      <w:r>
        <w:rPr>
          <w:color w:val="ED7D31"/>
        </w:rPr>
        <w:t xml:space="preserve">        </w:t>
      </w:r>
      <w:r w:rsidR="000B2980">
        <w:rPr>
          <w:color w:val="ED7D31"/>
        </w:rPr>
        <w:t xml:space="preserve">    </w:t>
      </w:r>
      <w:r>
        <w:rPr>
          <w:color w:val="ED7D31"/>
        </w:rPr>
        <w:t>"model"</w:t>
      </w:r>
      <w:r>
        <w:t xml:space="preserve">: </w:t>
      </w:r>
      <w:r>
        <w:rPr>
          <w:color w:val="4472C4"/>
        </w:rPr>
        <w:t>"HG4234B"</w:t>
      </w:r>
      <w:r>
        <w:t>,</w:t>
      </w:r>
      <w:r>
        <w:br/>
      </w:r>
      <w:r>
        <w:rPr>
          <w:color w:val="ED7D31"/>
        </w:rPr>
        <w:t xml:space="preserve">        </w:t>
      </w:r>
      <w:r w:rsidR="000B2980">
        <w:rPr>
          <w:color w:val="ED7D31"/>
        </w:rPr>
        <w:t xml:space="preserve">    </w:t>
      </w:r>
      <w:r>
        <w:rPr>
          <w:color w:val="ED7D31"/>
        </w:rPr>
        <w:t>"state"</w:t>
      </w:r>
      <w:r>
        <w:t xml:space="preserve">: </w:t>
      </w:r>
      <w:r>
        <w:rPr>
          <w:color w:val="4472C4"/>
        </w:rPr>
        <w:t>"online"</w:t>
      </w:r>
      <w:r>
        <w:t>,</w:t>
      </w:r>
      <w:r>
        <w:br/>
      </w:r>
      <w:r>
        <w:rPr>
          <w:color w:val="ED7D31"/>
        </w:rPr>
        <w:t xml:space="preserve">        </w:t>
      </w:r>
      <w:r w:rsidR="000B2980">
        <w:rPr>
          <w:color w:val="ED7D31"/>
        </w:rPr>
        <w:t xml:space="preserve">    </w:t>
      </w:r>
      <w:r>
        <w:rPr>
          <w:color w:val="ED7D31"/>
        </w:rPr>
        <w:t>"firmware"</w:t>
      </w:r>
      <w:r>
        <w:t xml:space="preserve">: </w:t>
      </w:r>
      <w:r>
        <w:rPr>
          <w:color w:val="4472C4"/>
        </w:rPr>
        <w:t>"</w:t>
      </w:r>
      <w:r w:rsidRPr="001B0A5F">
        <w:rPr>
          <w:color w:val="4472C4"/>
        </w:rPr>
        <w:t>3.2.03_T5</w:t>
      </w:r>
      <w:r>
        <w:rPr>
          <w:color w:val="4472C4"/>
        </w:rPr>
        <w:t>"</w:t>
      </w:r>
      <w:r>
        <w:t>,</w:t>
      </w:r>
      <w:r>
        <w:br/>
      </w:r>
      <w:r>
        <w:rPr>
          <w:color w:val="ED7D31"/>
        </w:rPr>
        <w:t xml:space="preserve">        </w:t>
      </w:r>
      <w:r w:rsidR="000B2980">
        <w:rPr>
          <w:color w:val="ED7D31"/>
        </w:rPr>
        <w:t xml:space="preserve">    </w:t>
      </w:r>
      <w:r>
        <w:rPr>
          <w:color w:val="ED7D31"/>
        </w:rPr>
        <w:t>"creationTime"</w:t>
      </w:r>
      <w:r>
        <w:t xml:space="preserve">: </w:t>
      </w:r>
      <w:r>
        <w:rPr>
          <w:color w:val="4472C4"/>
        </w:rPr>
        <w:t>"2019-12-12T00:11:00+0000"</w:t>
      </w:r>
      <w:r>
        <w:t>,</w:t>
      </w:r>
      <w:r>
        <w:br/>
        <w:t xml:space="preserve">    </w:t>
      </w:r>
      <w:r w:rsidR="000B2980">
        <w:t xml:space="preserve">    </w:t>
      </w:r>
      <w:r>
        <w:t>}</w:t>
      </w:r>
      <w:r w:rsidR="000B2980">
        <w:t>,</w:t>
      </w:r>
      <w:r w:rsidR="000B2980">
        <w:br/>
      </w:r>
      <w:r w:rsidR="00186E2F">
        <w:t xml:space="preserve">        {</w:t>
      </w:r>
      <w:r w:rsidR="00186E2F">
        <w:br/>
        <w:t xml:space="preserve">            </w:t>
      </w:r>
      <w:r w:rsidR="00186E2F">
        <w:rPr>
          <w:color w:val="ED7D31"/>
        </w:rPr>
        <w:t>"serial"</w:t>
      </w:r>
      <w:r w:rsidR="00186E2F">
        <w:t xml:space="preserve">: </w:t>
      </w:r>
      <w:r w:rsidR="00186E2F">
        <w:rPr>
          <w:color w:val="4472C4"/>
        </w:rPr>
        <w:t>"XX000XX00002",</w:t>
      </w:r>
      <w:r w:rsidR="00186E2F">
        <w:rPr>
          <w:color w:val="4472C4"/>
        </w:rPr>
        <w:br/>
      </w:r>
      <w:r w:rsidR="00186E2F">
        <w:rPr>
          <w:color w:val="ED7D31"/>
        </w:rPr>
        <w:t xml:space="preserve">            "mac"</w:t>
      </w:r>
      <w:r w:rsidR="00186E2F">
        <w:t xml:space="preserve">: </w:t>
      </w:r>
      <w:r w:rsidR="00186E2F">
        <w:rPr>
          <w:color w:val="4472C4"/>
        </w:rPr>
        <w:t>"AABBCCDDEEEF"</w:t>
      </w:r>
      <w:r w:rsidR="00186E2F">
        <w:t>,</w:t>
      </w:r>
      <w:r w:rsidR="00186E2F">
        <w:br/>
      </w:r>
      <w:r w:rsidR="00186E2F">
        <w:rPr>
          <w:color w:val="ED7D31"/>
        </w:rPr>
        <w:t xml:space="preserve">            "model"</w:t>
      </w:r>
      <w:r w:rsidR="00186E2F">
        <w:t xml:space="preserve">: </w:t>
      </w:r>
      <w:r w:rsidR="00186E2F">
        <w:rPr>
          <w:color w:val="4472C4"/>
        </w:rPr>
        <w:t>"HG4234B"</w:t>
      </w:r>
      <w:r w:rsidR="00186E2F">
        <w:t>,</w:t>
      </w:r>
      <w:r w:rsidR="00186E2F">
        <w:br/>
      </w:r>
      <w:r w:rsidR="00186E2F">
        <w:rPr>
          <w:color w:val="ED7D31"/>
        </w:rPr>
        <w:t xml:space="preserve">            "state"</w:t>
      </w:r>
      <w:r w:rsidR="00186E2F">
        <w:t xml:space="preserve">: </w:t>
      </w:r>
      <w:r w:rsidR="00186E2F">
        <w:rPr>
          <w:color w:val="4472C4"/>
        </w:rPr>
        <w:t>"online"</w:t>
      </w:r>
      <w:r w:rsidR="00186E2F">
        <w:t>,</w:t>
      </w:r>
      <w:r w:rsidR="00186E2F">
        <w:br/>
      </w:r>
      <w:r w:rsidR="00186E2F">
        <w:rPr>
          <w:color w:val="ED7D31"/>
        </w:rPr>
        <w:t xml:space="preserve">            "firmware"</w:t>
      </w:r>
      <w:r w:rsidR="00186E2F">
        <w:t xml:space="preserve">: </w:t>
      </w:r>
      <w:r w:rsidR="00186E2F">
        <w:rPr>
          <w:color w:val="4472C4"/>
        </w:rPr>
        <w:t>"</w:t>
      </w:r>
      <w:r w:rsidR="00186E2F" w:rsidRPr="001B0A5F">
        <w:rPr>
          <w:color w:val="4472C4"/>
        </w:rPr>
        <w:t>3.2.03_T5</w:t>
      </w:r>
      <w:r w:rsidR="00186E2F">
        <w:rPr>
          <w:color w:val="4472C4"/>
        </w:rPr>
        <w:t>"</w:t>
      </w:r>
      <w:r w:rsidR="00186E2F">
        <w:t>,</w:t>
      </w:r>
      <w:r w:rsidR="00186E2F">
        <w:br/>
      </w:r>
      <w:r w:rsidR="00186E2F">
        <w:rPr>
          <w:color w:val="ED7D31"/>
        </w:rPr>
        <w:t xml:space="preserve">            "creationTime"</w:t>
      </w:r>
      <w:r w:rsidR="00186E2F">
        <w:t xml:space="preserve">: </w:t>
      </w:r>
      <w:r w:rsidR="00186E2F">
        <w:rPr>
          <w:color w:val="4472C4"/>
        </w:rPr>
        <w:t>"2019-12-13T00:11:00+0000"</w:t>
      </w:r>
      <w:r w:rsidR="00186E2F">
        <w:t>,</w:t>
      </w:r>
      <w:r w:rsidR="00186E2F">
        <w:br/>
        <w:t xml:space="preserve">        },</w:t>
      </w:r>
      <w:r w:rsidR="00186E2F">
        <w:br/>
      </w:r>
      <w:r w:rsidR="000B2980">
        <w:t xml:space="preserve">    ]</w:t>
      </w:r>
      <w:r>
        <w:br/>
        <w:t>}</w:t>
      </w:r>
    </w:p>
    <w:p w:rsidR="00C14669" w:rsidRDefault="00C14669" w:rsidP="00C14669">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C14669" w:rsidRDefault="00C14669" w:rsidP="00C14669">
      <w:pPr>
        <w:pStyle w:val="afc"/>
      </w:pPr>
      <w:r>
        <w:t>HTTP/1.1 200 OK</w:t>
      </w:r>
      <w:r>
        <w:rPr>
          <w:color w:val="FFFFFF"/>
          <w:shd w:val="pct10" w:color="auto" w:fill="FFFFFF"/>
        </w:rPr>
        <w:t>/r/n</w:t>
      </w:r>
    </w:p>
    <w:p w:rsidR="00C14669" w:rsidRDefault="00C14669" w:rsidP="00C14669">
      <w:pPr>
        <w:pStyle w:val="afc"/>
      </w:pPr>
      <w:r>
        <w:t>...</w:t>
      </w:r>
      <w:r>
        <w:rPr>
          <w:color w:val="FFFFFF"/>
          <w:shd w:val="pct10" w:color="auto" w:fill="FFFFFF"/>
        </w:rPr>
        <w:t>/r/n</w:t>
      </w:r>
    </w:p>
    <w:p w:rsidR="00C14669" w:rsidRDefault="00C14669" w:rsidP="00C14669">
      <w:pPr>
        <w:pStyle w:val="afc"/>
      </w:pPr>
      <w:r>
        <w:t xml:space="preserve">X-Request-ID: </w:t>
      </w:r>
      <w:r>
        <w:rPr>
          <w:color w:val="4472C4"/>
        </w:rPr>
        <w:t>7fe79306-366a-4098-bbb8-9ea5c77c09dc</w:t>
      </w:r>
      <w:r>
        <w:rPr>
          <w:color w:val="FFFFFF"/>
          <w:shd w:val="pct10" w:color="auto" w:fill="FFFFFF"/>
        </w:rPr>
        <w:t>/r/n</w:t>
      </w:r>
    </w:p>
    <w:p w:rsidR="00C14669" w:rsidRDefault="00C14669" w:rsidP="00C14669">
      <w:pPr>
        <w:pStyle w:val="afc"/>
      </w:pPr>
      <w:r>
        <w:t xml:space="preserve">X-Originator-ID: </w:t>
      </w:r>
      <w:r>
        <w:rPr>
          <w:color w:val="4472C4"/>
        </w:rPr>
        <w:t>FQDN-OF-DEMETER-SERVER</w:t>
      </w:r>
      <w:r>
        <w:rPr>
          <w:color w:val="FFFFFF"/>
          <w:shd w:val="pct10" w:color="auto" w:fill="FFFFFF"/>
        </w:rPr>
        <w:t>/r/n</w:t>
      </w:r>
    </w:p>
    <w:p w:rsidR="00C14669" w:rsidRDefault="00C14669" w:rsidP="00C14669">
      <w:pPr>
        <w:pStyle w:val="afc"/>
      </w:pPr>
      <w:r>
        <w:t xml:space="preserve">X-Receiver-ID: </w:t>
      </w:r>
      <w:r>
        <w:rPr>
          <w:color w:val="4472C4"/>
        </w:rPr>
        <w:t>FQDN-OF-PARTNER</w:t>
      </w:r>
      <w:r>
        <w:rPr>
          <w:color w:val="FFFFFF"/>
          <w:shd w:val="pct10" w:color="auto" w:fill="FFFFFF"/>
        </w:rPr>
        <w:t>/r/n</w:t>
      </w:r>
    </w:p>
    <w:p w:rsidR="00C14669" w:rsidRDefault="00C14669" w:rsidP="00C14669">
      <w:pPr>
        <w:pStyle w:val="afc"/>
      </w:pPr>
      <w:r>
        <w:t>...</w:t>
      </w:r>
      <w:r>
        <w:rPr>
          <w:color w:val="FFFFFF"/>
          <w:shd w:val="pct10" w:color="auto" w:fill="FFFFFF"/>
        </w:rPr>
        <w:t>/r/n</w:t>
      </w:r>
    </w:p>
    <w:p w:rsidR="00C14669" w:rsidRDefault="00C14669" w:rsidP="00C14669">
      <w:pPr>
        <w:pStyle w:val="afc"/>
        <w:rPr>
          <w:color w:val="FFFFFF"/>
        </w:rPr>
      </w:pPr>
      <w:r>
        <w:rPr>
          <w:color w:val="FFFFFF"/>
          <w:shd w:val="pct10" w:color="auto" w:fill="FFFFFF"/>
        </w:rPr>
        <w:t>/r/n</w:t>
      </w:r>
    </w:p>
    <w:p w:rsidR="00C14669" w:rsidRDefault="00C14669" w:rsidP="00C14669">
      <w:pPr>
        <w:pStyle w:val="afc"/>
      </w:pPr>
      <w:r>
        <w:rPr>
          <w:rFonts w:hint="eastAsia"/>
        </w:rPr>
        <w:t>{</w:t>
      </w:r>
    </w:p>
    <w:p w:rsidR="00C14669" w:rsidRDefault="00C14669" w:rsidP="00C14669">
      <w:pPr>
        <w:pStyle w:val="afc"/>
        <w:ind w:left="640" w:hangingChars="400" w:hanging="640"/>
      </w:pPr>
      <w:r>
        <w:rPr>
          <w:rFonts w:hint="eastAsia"/>
        </w:rPr>
        <w:t xml:space="preserve">    </w:t>
      </w:r>
      <w:r>
        <w:rPr>
          <w:color w:val="ED7D31"/>
        </w:rPr>
        <w:t>"errors"</w:t>
      </w:r>
      <w:r>
        <w:t>: [{</w:t>
      </w:r>
      <w:r>
        <w:br/>
      </w:r>
      <w:r>
        <w:rPr>
          <w:color w:val="ED7D31"/>
        </w:rPr>
        <w:t>"code"</w:t>
      </w:r>
      <w:r>
        <w:t xml:space="preserve">: </w:t>
      </w:r>
      <w:r w:rsidR="00F94FC4">
        <w:rPr>
          <w:color w:val="4472C4"/>
        </w:rPr>
        <w:t>500</w:t>
      </w:r>
      <w:r>
        <w:t>,</w:t>
      </w:r>
    </w:p>
    <w:p w:rsidR="00C14669" w:rsidRDefault="00C14669" w:rsidP="00C14669">
      <w:pPr>
        <w:pStyle w:val="afc"/>
        <w:rPr>
          <w:color w:val="4472C4"/>
        </w:rPr>
      </w:pPr>
      <w:r>
        <w:lastRenderedPageBreak/>
        <w:t xml:space="preserve">        </w:t>
      </w:r>
      <w:r>
        <w:rPr>
          <w:color w:val="ED7D31"/>
        </w:rPr>
        <w:t>"detail"</w:t>
      </w:r>
      <w:r>
        <w:t xml:space="preserve">: </w:t>
      </w:r>
      <w:r>
        <w:rPr>
          <w:color w:val="4472C4"/>
        </w:rPr>
        <w:t>"</w:t>
      </w:r>
      <w:r w:rsidR="00F94FC4">
        <w:rPr>
          <w:color w:val="4472C4"/>
        </w:rPr>
        <w:t>INTERNAL SERVER ERROR</w:t>
      </w:r>
      <w:r>
        <w:rPr>
          <w:color w:val="4472C4"/>
        </w:rPr>
        <w:t>"</w:t>
      </w:r>
    </w:p>
    <w:p w:rsidR="00C14669" w:rsidRDefault="00C14669" w:rsidP="00C14669">
      <w:pPr>
        <w:pStyle w:val="afc"/>
      </w:pPr>
      <w:r>
        <w:t xml:space="preserve">    }]</w:t>
      </w:r>
    </w:p>
    <w:p w:rsidR="00C14669" w:rsidRPr="00ED21CA" w:rsidRDefault="00C14669" w:rsidP="00ED21CA">
      <w:pPr>
        <w:pStyle w:val="afc"/>
      </w:pPr>
      <w:r>
        <w:t>}</w:t>
      </w:r>
    </w:p>
    <w:p w:rsidR="003D5CF8" w:rsidRDefault="003D5CF8" w:rsidP="00E44572">
      <w:pPr>
        <w:pStyle w:val="2"/>
        <w:pageBreakBefore/>
        <w:rPr>
          <w:rFonts w:eastAsia="新細明體"/>
          <w:lang w:eastAsia="zh-TW"/>
        </w:rPr>
      </w:pPr>
      <w:bookmarkStart w:id="17" w:name="_Toc43213386"/>
      <w:r>
        <w:rPr>
          <w:rFonts w:eastAsia="新細明體"/>
          <w:lang w:eastAsia="zh-TW"/>
        </w:rPr>
        <w:lastRenderedPageBreak/>
        <w:t>Get Device Information</w:t>
      </w:r>
      <w:bookmarkEnd w:id="17"/>
    </w:p>
    <w:p w:rsidR="00781D25" w:rsidRPr="00171A04" w:rsidRDefault="00781D25" w:rsidP="00781D25">
      <w:pPr>
        <w:pStyle w:val="3"/>
        <w:spacing w:before="156"/>
        <w:rPr>
          <w:lang w:eastAsia="zh-TW"/>
        </w:rPr>
      </w:pPr>
      <w:bookmarkStart w:id="18" w:name="_Toc43213387"/>
      <w:r>
        <w:rPr>
          <w:rFonts w:eastAsiaTheme="minorEastAsia"/>
          <w:lang w:eastAsia="zh-TW"/>
        </w:rPr>
        <w:t xml:space="preserve">API </w:t>
      </w:r>
      <w:r>
        <w:rPr>
          <w:rFonts w:eastAsiaTheme="minorEastAsia" w:hint="eastAsia"/>
          <w:lang w:eastAsia="zh-TW"/>
        </w:rPr>
        <w:t>Details</w:t>
      </w:r>
      <w:bookmarkEnd w:id="18"/>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679"/>
        <w:gridCol w:w="5873"/>
      </w:tblGrid>
      <w:tr w:rsidR="00781D25" w:rsidTr="00B131BF">
        <w:tc>
          <w:tcPr>
            <w:tcW w:w="1518" w:type="dxa"/>
            <w:shd w:val="clear" w:color="auto" w:fill="D9D9D9"/>
          </w:tcPr>
          <w:p w:rsidR="00781D25" w:rsidRDefault="00781D25" w:rsidP="00B131BF">
            <w:pPr>
              <w:keepNext/>
              <w:jc w:val="center"/>
              <w:rPr>
                <w:rFonts w:eastAsia="新細明體"/>
                <w:b/>
                <w:sz w:val="18"/>
                <w:szCs w:val="18"/>
                <w:lang w:eastAsia="zh-TW"/>
              </w:rPr>
            </w:pPr>
            <w:r>
              <w:rPr>
                <w:rFonts w:eastAsia="新細明體" w:hint="eastAsia"/>
                <w:b/>
                <w:sz w:val="18"/>
                <w:szCs w:val="18"/>
                <w:lang w:eastAsia="zh-TW"/>
              </w:rPr>
              <w:t>HTTP Verb</w:t>
            </w:r>
          </w:p>
        </w:tc>
        <w:tc>
          <w:tcPr>
            <w:tcW w:w="2679" w:type="dxa"/>
            <w:shd w:val="clear" w:color="auto" w:fill="D9D9D9"/>
          </w:tcPr>
          <w:p w:rsidR="00781D25" w:rsidRDefault="00781D25" w:rsidP="00B131BF">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873" w:type="dxa"/>
            <w:shd w:val="clear" w:color="auto" w:fill="D9D9D9"/>
          </w:tcPr>
          <w:p w:rsidR="00781D25" w:rsidRDefault="00781D25" w:rsidP="00B131BF">
            <w:pPr>
              <w:keepNext/>
              <w:jc w:val="center"/>
              <w:rPr>
                <w:rFonts w:eastAsia="新細明體"/>
                <w:b/>
                <w:sz w:val="18"/>
                <w:szCs w:val="18"/>
                <w:lang w:eastAsia="zh-TW"/>
              </w:rPr>
            </w:pPr>
            <w:r>
              <w:rPr>
                <w:rFonts w:eastAsia="新細明體" w:hint="eastAsia"/>
                <w:b/>
                <w:sz w:val="18"/>
                <w:szCs w:val="18"/>
                <w:lang w:eastAsia="zh-TW"/>
              </w:rPr>
              <w:t>Description</w:t>
            </w:r>
          </w:p>
        </w:tc>
      </w:tr>
      <w:tr w:rsidR="00781D25" w:rsidTr="00B131BF">
        <w:tc>
          <w:tcPr>
            <w:tcW w:w="1518" w:type="dxa"/>
            <w:shd w:val="clear" w:color="auto" w:fill="auto"/>
          </w:tcPr>
          <w:p w:rsidR="00781D25" w:rsidRDefault="00781D25" w:rsidP="00B131BF">
            <w:pPr>
              <w:keepNext/>
              <w:rPr>
                <w:rFonts w:eastAsia="新細明體"/>
                <w:sz w:val="18"/>
                <w:szCs w:val="18"/>
                <w:lang w:eastAsia="zh-TW"/>
              </w:rPr>
            </w:pPr>
            <w:r>
              <w:rPr>
                <w:rFonts w:eastAsia="新細明體"/>
                <w:sz w:val="18"/>
                <w:szCs w:val="18"/>
                <w:lang w:eastAsia="zh-TW"/>
              </w:rPr>
              <w:t>GET</w:t>
            </w:r>
          </w:p>
        </w:tc>
        <w:tc>
          <w:tcPr>
            <w:tcW w:w="2679" w:type="dxa"/>
            <w:shd w:val="clear" w:color="auto" w:fill="auto"/>
          </w:tcPr>
          <w:p w:rsidR="00781D25" w:rsidRDefault="00717809" w:rsidP="00F143AF">
            <w:pPr>
              <w:keepNext/>
              <w:rPr>
                <w:rFonts w:eastAsia="新細明體"/>
                <w:sz w:val="18"/>
                <w:szCs w:val="18"/>
                <w:lang w:eastAsia="zh-TW"/>
              </w:rPr>
            </w:pPr>
            <w:r>
              <w:rPr>
                <w:rFonts w:eastAsia="新細明體"/>
                <w:sz w:val="18"/>
                <w:szCs w:val="18"/>
                <w:lang w:eastAsia="zh-TW"/>
              </w:rPr>
              <w:t>/umei/v1/device</w:t>
            </w:r>
            <w:r w:rsidR="00D34908">
              <w:rPr>
                <w:rFonts w:eastAsia="新細明體"/>
                <w:sz w:val="18"/>
                <w:szCs w:val="18"/>
                <w:lang w:eastAsia="zh-TW"/>
              </w:rPr>
              <w:t>/</w:t>
            </w:r>
            <w:r w:rsidR="00D34908" w:rsidRPr="00D34908">
              <w:rPr>
                <w:rFonts w:eastAsia="新細明體"/>
                <w:color w:val="4472C4" w:themeColor="accent5"/>
                <w:sz w:val="18"/>
                <w:szCs w:val="18"/>
                <w:lang w:eastAsia="zh-TW"/>
              </w:rPr>
              <w:t>{</w:t>
            </w:r>
            <w:r w:rsidR="00F143AF">
              <w:rPr>
                <w:rFonts w:eastAsia="新細明體"/>
                <w:color w:val="4472C4" w:themeColor="accent5"/>
                <w:sz w:val="18"/>
                <w:szCs w:val="18"/>
                <w:lang w:eastAsia="zh-TW"/>
              </w:rPr>
              <w:t>deviceId</w:t>
            </w:r>
            <w:r w:rsidR="00D34908" w:rsidRPr="00D34908">
              <w:rPr>
                <w:rFonts w:eastAsia="新細明體"/>
                <w:color w:val="4472C4" w:themeColor="accent5"/>
                <w:sz w:val="18"/>
                <w:szCs w:val="18"/>
                <w:lang w:eastAsia="zh-TW"/>
              </w:rPr>
              <w:t>}</w:t>
            </w:r>
          </w:p>
        </w:tc>
        <w:tc>
          <w:tcPr>
            <w:tcW w:w="5873" w:type="dxa"/>
            <w:shd w:val="clear" w:color="auto" w:fill="auto"/>
          </w:tcPr>
          <w:p w:rsidR="00781D25" w:rsidRDefault="00781D25" w:rsidP="004903C1">
            <w:pPr>
              <w:keepNext/>
              <w:rPr>
                <w:rFonts w:eastAsia="新細明體"/>
                <w:sz w:val="18"/>
                <w:szCs w:val="18"/>
                <w:lang w:eastAsia="zh-TW"/>
              </w:rPr>
            </w:pPr>
            <w:r>
              <w:rPr>
                <w:rFonts w:eastAsia="新細明體"/>
                <w:sz w:val="18"/>
                <w:szCs w:val="18"/>
                <w:lang w:eastAsia="zh-TW"/>
              </w:rPr>
              <w:t>Get device</w:t>
            </w:r>
            <w:r w:rsidR="004903C1">
              <w:rPr>
                <w:rFonts w:eastAsia="新細明體"/>
                <w:sz w:val="18"/>
                <w:szCs w:val="18"/>
                <w:lang w:eastAsia="zh-TW"/>
              </w:rPr>
              <w:t>’s</w:t>
            </w:r>
            <w:r>
              <w:rPr>
                <w:rFonts w:eastAsia="新細明體"/>
                <w:sz w:val="18"/>
                <w:szCs w:val="18"/>
                <w:lang w:eastAsia="zh-TW"/>
              </w:rPr>
              <w:t xml:space="preserve"> information from Demeter server. </w:t>
            </w:r>
          </w:p>
        </w:tc>
      </w:tr>
    </w:tbl>
    <w:p w:rsidR="00D34908" w:rsidRPr="00D34908" w:rsidRDefault="00D34908" w:rsidP="00D34908">
      <w:pPr>
        <w:pStyle w:val="aff0"/>
        <w:numPr>
          <w:ilvl w:val="0"/>
          <w:numId w:val="15"/>
        </w:numPr>
        <w:ind w:leftChars="0"/>
        <w:rPr>
          <w:rFonts w:eastAsiaTheme="minorEastAsia"/>
          <w:lang w:eastAsia="zh-TW"/>
        </w:rPr>
      </w:pPr>
      <w:r w:rsidRPr="00D34908">
        <w:rPr>
          <w:rFonts w:eastAsiaTheme="minorEastAsia" w:hint="eastAsia"/>
          <w:b/>
          <w:lang w:eastAsia="zh-TW"/>
        </w:rPr>
        <w:t>{</w:t>
      </w:r>
      <w:r w:rsidR="00F143AF">
        <w:rPr>
          <w:rFonts w:eastAsiaTheme="minorEastAsia"/>
          <w:b/>
          <w:lang w:eastAsia="zh-TW"/>
        </w:rPr>
        <w:t>deviceId</w:t>
      </w:r>
      <w:r w:rsidRPr="00D34908">
        <w:rPr>
          <w:rFonts w:eastAsiaTheme="minorEastAsia" w:hint="eastAsia"/>
          <w:b/>
          <w:lang w:eastAsia="zh-TW"/>
        </w:rPr>
        <w:t>}</w:t>
      </w:r>
      <w:r>
        <w:rPr>
          <w:rFonts w:eastAsiaTheme="minorEastAsia"/>
          <w:lang w:eastAsia="zh-TW"/>
        </w:rPr>
        <w:t xml:space="preserve">: </w:t>
      </w:r>
      <w:r w:rsidR="00F143AF">
        <w:rPr>
          <w:rFonts w:eastAsiaTheme="minorEastAsia"/>
          <w:lang w:eastAsia="zh-TW"/>
        </w:rPr>
        <w:t>Device ID</w:t>
      </w:r>
      <w:r>
        <w:rPr>
          <w:rFonts w:eastAsiaTheme="minorEastAsia"/>
          <w:lang w:eastAsia="zh-TW"/>
        </w:rPr>
        <w:t xml:space="preserve"> </w:t>
      </w:r>
      <w:r w:rsidR="00F143AF">
        <w:rPr>
          <w:rFonts w:eastAsiaTheme="minorEastAsia"/>
          <w:lang w:eastAsia="zh-TW"/>
        </w:rPr>
        <w:t>consists of its serial number and MAC address</w:t>
      </w:r>
      <w:r>
        <w:rPr>
          <w:rFonts w:eastAsiaTheme="minorEastAsia"/>
          <w:lang w:eastAsia="zh-TW"/>
        </w:rPr>
        <w:t>.</w:t>
      </w:r>
    </w:p>
    <w:p w:rsidR="00781D25" w:rsidRDefault="00E1474B" w:rsidP="00781D25">
      <w:pPr>
        <w:rPr>
          <w:rFonts w:eastAsia="新細明體"/>
          <w:lang w:eastAsia="zh-TW"/>
        </w:rPr>
      </w:pPr>
      <w:hyperlink w:anchor="_Action_Parameter" w:history="1">
        <w:r w:rsidR="00781D25">
          <w:rPr>
            <w:rStyle w:val="af2"/>
            <w:rFonts w:eastAsia="新細明體" w:hint="eastAsia"/>
            <w:lang w:eastAsia="zh-TW"/>
          </w:rPr>
          <w:t>Action Parameter(s)</w:t>
        </w:r>
      </w:hyperlink>
      <w:r w:rsidR="00781D25">
        <w:rPr>
          <w:rFonts w:eastAsia="新細明體"/>
          <w:lang w:eastAsia="zh-TW"/>
        </w:rPr>
        <w:t>:</w:t>
      </w:r>
    </w:p>
    <w:p w:rsidR="00781D25" w:rsidRDefault="00781D25" w:rsidP="00781D25">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781D25" w:rsidRDefault="00E1474B" w:rsidP="00781D25">
      <w:pPr>
        <w:rPr>
          <w:rFonts w:eastAsia="新細明體"/>
          <w:lang w:eastAsia="zh-TW"/>
        </w:rPr>
      </w:pPr>
      <w:hyperlink w:anchor="_Request_Payload" w:history="1">
        <w:r w:rsidR="00781D25">
          <w:rPr>
            <w:rStyle w:val="af2"/>
            <w:rFonts w:eastAsia="新細明體" w:hint="eastAsia"/>
            <w:lang w:eastAsia="zh-TW"/>
          </w:rPr>
          <w:t>Request Payload</w:t>
        </w:r>
      </w:hyperlink>
      <w:r w:rsidR="00781D25">
        <w:rPr>
          <w:rFonts w:eastAsia="新細明體" w:hint="eastAsia"/>
          <w:lang w:eastAsia="zh-TW"/>
        </w:rPr>
        <w:t>:</w:t>
      </w:r>
    </w:p>
    <w:p w:rsidR="004903C1" w:rsidRPr="004903C1" w:rsidRDefault="00781D25" w:rsidP="004903C1">
      <w:pPr>
        <w:numPr>
          <w:ilvl w:val="0"/>
          <w:numId w:val="4"/>
        </w:numPr>
        <w:rPr>
          <w:rFonts w:eastAsia="新細明體"/>
          <w:lang w:eastAsia="zh-TW"/>
        </w:rPr>
      </w:pPr>
      <w:r>
        <w:rPr>
          <w:rFonts w:eastAsia="新細明體"/>
          <w:lang w:eastAsia="zh-TW"/>
        </w:rPr>
        <w:t>Data Object</w:t>
      </w:r>
    </w:p>
    <w:p w:rsidR="004903C1" w:rsidRPr="004903C1" w:rsidRDefault="004903C1" w:rsidP="004903C1">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781D25" w:rsidRDefault="00781D25" w:rsidP="00781D25">
      <w:pPr>
        <w:numPr>
          <w:ilvl w:val="0"/>
          <w:numId w:val="5"/>
        </w:numPr>
        <w:rPr>
          <w:rFonts w:eastAsia="新細明體"/>
          <w:lang w:eastAsia="zh-TW"/>
        </w:rPr>
      </w:pPr>
      <w:r>
        <w:rPr>
          <w:rFonts w:eastAsia="新細明體"/>
          <w:lang w:eastAsia="zh-TW"/>
        </w:rPr>
        <w:t>Desire Object</w:t>
      </w:r>
    </w:p>
    <w:p w:rsidR="00D34908" w:rsidRDefault="00D34908" w:rsidP="00D34908">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781D25" w:rsidRDefault="00781D25" w:rsidP="00781D25">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Pr>
          <w:rFonts w:eastAsia="新細明體" w:hint="eastAsia"/>
          <w:lang w:eastAsia="zh-TW"/>
        </w:rPr>
        <w:t>Request:</w:t>
      </w:r>
    </w:p>
    <w:p w:rsidR="00781D25" w:rsidRDefault="00831CB5" w:rsidP="00781D25">
      <w:pPr>
        <w:pStyle w:val="afc"/>
      </w:pPr>
      <w:r>
        <w:rPr>
          <w:color w:val="ED7D31"/>
        </w:rPr>
        <w:t>GET</w:t>
      </w:r>
      <w:r w:rsidR="00781D25">
        <w:t xml:space="preserve"> </w:t>
      </w:r>
      <w:r w:rsidR="00781D25">
        <w:rPr>
          <w:color w:val="ED7D31"/>
        </w:rPr>
        <w:t>/</w:t>
      </w:r>
      <w:r w:rsidR="0082145D">
        <w:rPr>
          <w:color w:val="ED7D31"/>
        </w:rPr>
        <w:t>umei</w:t>
      </w:r>
      <w:r w:rsidR="00781D25">
        <w:rPr>
          <w:color w:val="ED7D31"/>
        </w:rPr>
        <w:t>/v1/</w:t>
      </w:r>
      <w:r w:rsidR="0082145D">
        <w:rPr>
          <w:color w:val="ED7D31"/>
        </w:rPr>
        <w:t>device</w:t>
      </w:r>
      <w:r w:rsidR="00D34908">
        <w:rPr>
          <w:color w:val="ED7D31"/>
        </w:rPr>
        <w:t>/</w:t>
      </w:r>
      <w:r w:rsidR="00C14669" w:rsidRPr="008A31EC">
        <w:rPr>
          <w:color w:val="ED7D31" w:themeColor="accent2"/>
        </w:rPr>
        <w:t>XX000XX00001-</w:t>
      </w:r>
      <w:r w:rsidR="00C14669">
        <w:rPr>
          <w:color w:val="ED7D31"/>
        </w:rPr>
        <w:t>AABBCCDDEEFF</w:t>
      </w:r>
      <w:r w:rsidR="00781D25">
        <w:t xml:space="preserve"> HTTP/1.1</w:t>
      </w:r>
      <w:r w:rsidR="00781D25">
        <w:rPr>
          <w:color w:val="FFFFFF"/>
          <w:shd w:val="pct10" w:color="auto" w:fill="FFFFFF"/>
        </w:rPr>
        <w:t>/r/n</w:t>
      </w:r>
      <w:r w:rsidR="00781D25">
        <w:br/>
        <w:t>...</w:t>
      </w:r>
      <w:r w:rsidR="00781D25">
        <w:rPr>
          <w:color w:val="FFFFFF"/>
          <w:shd w:val="pct10" w:color="auto" w:fill="FFFFFF"/>
        </w:rPr>
        <w:t>/r/n</w:t>
      </w:r>
      <w:r w:rsidR="00781D25">
        <w:br/>
        <w:t xml:space="preserve">X-Request-ID: </w:t>
      </w:r>
      <w:r w:rsidR="00781D25">
        <w:rPr>
          <w:color w:val="4472C4"/>
        </w:rPr>
        <w:t>7fe79306-366a-4098-bbb8-9ea5c77c09dc</w:t>
      </w:r>
      <w:r w:rsidR="00781D25">
        <w:rPr>
          <w:color w:val="FFFFFF"/>
          <w:shd w:val="pct10" w:color="auto" w:fill="FFFFFF"/>
        </w:rPr>
        <w:t>/r/n</w:t>
      </w:r>
      <w:r w:rsidR="00781D25">
        <w:br/>
        <w:t xml:space="preserve">X-Originator-ID: </w:t>
      </w:r>
      <w:r w:rsidR="00781D25">
        <w:rPr>
          <w:color w:val="4472C4"/>
        </w:rPr>
        <w:t>FQDN-OF-PARTNER</w:t>
      </w:r>
      <w:r w:rsidR="00781D25">
        <w:rPr>
          <w:color w:val="FFFFFF"/>
          <w:shd w:val="pct10" w:color="auto" w:fill="FFFFFF"/>
        </w:rPr>
        <w:t xml:space="preserve"> /r/n</w:t>
      </w:r>
      <w:r w:rsidR="00781D25">
        <w:br/>
        <w:t>...</w:t>
      </w:r>
      <w:r w:rsidR="00781D25">
        <w:rPr>
          <w:color w:val="FFFFFF"/>
          <w:shd w:val="pct10" w:color="auto" w:fill="FFFFFF"/>
        </w:rPr>
        <w:t>/r/n</w:t>
      </w:r>
      <w:r w:rsidR="00781D25">
        <w:br/>
      </w:r>
      <w:r w:rsidR="00781D25">
        <w:rPr>
          <w:color w:val="FFFFFF"/>
          <w:shd w:val="pct10" w:color="auto" w:fill="FFFFFF"/>
        </w:rPr>
        <w:t>/r/n</w:t>
      </w:r>
    </w:p>
    <w:p w:rsidR="00781D25" w:rsidRDefault="00E1474B" w:rsidP="00781D25">
      <w:pPr>
        <w:rPr>
          <w:rFonts w:eastAsia="新細明體"/>
          <w:lang w:eastAsia="zh-TW"/>
        </w:rPr>
      </w:pPr>
      <w:hyperlink w:anchor="_Response_Payload" w:history="1">
        <w:r w:rsidR="00781D25">
          <w:rPr>
            <w:rStyle w:val="af2"/>
            <w:rFonts w:eastAsia="新細明體" w:hint="eastAsia"/>
            <w:lang w:eastAsia="zh-TW"/>
          </w:rPr>
          <w:t>Response Payload</w:t>
        </w:r>
      </w:hyperlink>
      <w:r w:rsidR="00781D25">
        <w:rPr>
          <w:rFonts w:eastAsia="新細明體"/>
          <w:lang w:eastAsia="zh-TW"/>
        </w:rPr>
        <w:t>:</w:t>
      </w:r>
    </w:p>
    <w:p w:rsidR="00781D25" w:rsidRDefault="00781D25" w:rsidP="00781D25">
      <w:pPr>
        <w:numPr>
          <w:ilvl w:val="0"/>
          <w:numId w:val="5"/>
        </w:numPr>
        <w:rPr>
          <w:rFonts w:eastAsia="新細明體"/>
          <w:lang w:eastAsia="zh-TW"/>
        </w:rPr>
      </w:pPr>
      <w:r>
        <w:rPr>
          <w:rFonts w:eastAsia="新細明體"/>
          <w:lang w:eastAsia="zh-TW"/>
        </w:rPr>
        <w:t>Data Object</w:t>
      </w:r>
    </w:p>
    <w:p w:rsidR="00D34908" w:rsidRDefault="00D34908" w:rsidP="00D34908">
      <w:pPr>
        <w:ind w:left="300"/>
        <w:rPr>
          <w:rFonts w:eastAsia="新細明體"/>
          <w:lang w:eastAsia="zh-TW"/>
        </w:rPr>
      </w:pPr>
      <w:r>
        <w:rPr>
          <w:rFonts w:eastAsia="新細明體"/>
          <w:lang w:eastAsia="zh-TW"/>
        </w:rPr>
        <w:t>Device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4903C1" w:rsidTr="00B131BF">
        <w:tc>
          <w:tcPr>
            <w:tcW w:w="1701" w:type="dxa"/>
            <w:shd w:val="clear" w:color="auto" w:fill="D9D9D9"/>
          </w:tcPr>
          <w:p w:rsidR="004903C1" w:rsidRDefault="004903C1" w:rsidP="00B131BF">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4903C1" w:rsidRDefault="004903C1" w:rsidP="00B131BF">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4903C1" w:rsidRDefault="004903C1" w:rsidP="00B131BF">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4903C1" w:rsidRDefault="004903C1" w:rsidP="00B131BF">
            <w:pPr>
              <w:keepNext/>
              <w:jc w:val="center"/>
              <w:rPr>
                <w:rFonts w:eastAsia="新細明體"/>
                <w:b/>
                <w:sz w:val="18"/>
                <w:szCs w:val="18"/>
                <w:lang w:eastAsia="zh-TW"/>
              </w:rPr>
            </w:pPr>
            <w:r>
              <w:rPr>
                <w:rFonts w:eastAsia="新細明體" w:hint="eastAsia"/>
                <w:b/>
                <w:sz w:val="18"/>
                <w:szCs w:val="18"/>
                <w:lang w:eastAsia="zh-TW"/>
              </w:rPr>
              <w:t>Description</w:t>
            </w:r>
          </w:p>
        </w:tc>
      </w:tr>
      <w:tr w:rsidR="00B131BF" w:rsidTr="00B131BF">
        <w:tc>
          <w:tcPr>
            <w:tcW w:w="1701" w:type="dxa"/>
            <w:shd w:val="clear" w:color="auto" w:fill="auto"/>
          </w:tcPr>
          <w:p w:rsidR="00B131BF" w:rsidRDefault="00F143AF" w:rsidP="00B131BF">
            <w:pPr>
              <w:keepNext/>
              <w:jc w:val="center"/>
              <w:rPr>
                <w:rFonts w:eastAsia="新細明體"/>
                <w:sz w:val="18"/>
                <w:szCs w:val="18"/>
                <w:lang w:eastAsia="zh-TW"/>
              </w:rPr>
            </w:pPr>
            <w:r>
              <w:rPr>
                <w:rFonts w:eastAsia="新細明體"/>
                <w:sz w:val="18"/>
                <w:szCs w:val="18"/>
                <w:lang w:eastAsia="zh-TW"/>
              </w:rPr>
              <w:t>serial</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B131BF" w:rsidRDefault="00F143AF" w:rsidP="00B131BF">
            <w:pPr>
              <w:keepNext/>
              <w:jc w:val="both"/>
              <w:rPr>
                <w:rFonts w:eastAsia="新細明體"/>
                <w:sz w:val="18"/>
                <w:szCs w:val="18"/>
                <w:lang w:eastAsia="zh-TW"/>
              </w:rPr>
            </w:pPr>
            <w:r>
              <w:rPr>
                <w:rFonts w:eastAsia="新細明體"/>
                <w:sz w:val="18"/>
                <w:szCs w:val="18"/>
                <w:lang w:eastAsia="zh-TW"/>
              </w:rPr>
              <w:t>Serial number</w:t>
            </w:r>
            <w:r w:rsidR="00B131BF">
              <w:rPr>
                <w:rFonts w:eastAsia="新細明體" w:hint="eastAsia"/>
                <w:sz w:val="18"/>
                <w:szCs w:val="18"/>
                <w:lang w:eastAsia="zh-TW"/>
              </w:rPr>
              <w:t xml:space="preserve"> of </w:t>
            </w:r>
            <w:r w:rsidR="00B131BF">
              <w:rPr>
                <w:rFonts w:eastAsia="新細明體"/>
                <w:sz w:val="18"/>
                <w:szCs w:val="18"/>
                <w:lang w:eastAsia="zh-TW"/>
              </w:rPr>
              <w:t>the device.</w:t>
            </w:r>
          </w:p>
        </w:tc>
      </w:tr>
      <w:tr w:rsidR="00F143AF" w:rsidTr="00B131BF">
        <w:tc>
          <w:tcPr>
            <w:tcW w:w="1701" w:type="dxa"/>
            <w:shd w:val="clear" w:color="auto" w:fill="auto"/>
          </w:tcPr>
          <w:p w:rsidR="00F143AF" w:rsidRDefault="00F143AF" w:rsidP="00F143AF">
            <w:pPr>
              <w:keepNext/>
              <w:jc w:val="center"/>
              <w:rPr>
                <w:rFonts w:eastAsia="新細明體"/>
                <w:sz w:val="18"/>
                <w:szCs w:val="18"/>
                <w:lang w:eastAsia="zh-TW"/>
              </w:rPr>
            </w:pPr>
            <w:r>
              <w:rPr>
                <w:rFonts w:eastAsia="新細明體"/>
                <w:sz w:val="18"/>
                <w:szCs w:val="18"/>
                <w:lang w:eastAsia="zh-TW"/>
              </w:rPr>
              <w:t>mac</w:t>
            </w:r>
          </w:p>
        </w:tc>
        <w:tc>
          <w:tcPr>
            <w:tcW w:w="1134" w:type="dxa"/>
            <w:shd w:val="clear" w:color="auto" w:fill="auto"/>
          </w:tcPr>
          <w:p w:rsidR="00F143AF" w:rsidRDefault="00F143AF" w:rsidP="00F143A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F143AF" w:rsidRDefault="00F143AF" w:rsidP="00F143A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F143AF" w:rsidRDefault="00F143AF" w:rsidP="00F143AF">
            <w:pPr>
              <w:keepNext/>
              <w:jc w:val="both"/>
              <w:rPr>
                <w:rFonts w:eastAsia="新細明體"/>
                <w:sz w:val="18"/>
                <w:szCs w:val="18"/>
                <w:lang w:eastAsia="zh-TW"/>
              </w:rPr>
            </w:pPr>
            <w:r>
              <w:rPr>
                <w:rFonts w:eastAsia="新細明體"/>
                <w:sz w:val="18"/>
                <w:szCs w:val="18"/>
                <w:lang w:eastAsia="zh-TW"/>
              </w:rPr>
              <w:t>MAC address</w:t>
            </w:r>
            <w:r>
              <w:rPr>
                <w:rFonts w:eastAsia="新細明體" w:hint="eastAsia"/>
                <w:sz w:val="18"/>
                <w:szCs w:val="18"/>
                <w:lang w:eastAsia="zh-TW"/>
              </w:rPr>
              <w:t xml:space="preserve"> of </w:t>
            </w:r>
            <w:r>
              <w:rPr>
                <w:rFonts w:eastAsia="新細明體"/>
                <w:sz w:val="18"/>
                <w:szCs w:val="18"/>
                <w:lang w:eastAsia="zh-TW"/>
              </w:rPr>
              <w:t>the device.</w:t>
            </w:r>
          </w:p>
        </w:tc>
      </w:tr>
      <w:tr w:rsidR="00011C87" w:rsidTr="00B131BF">
        <w:tc>
          <w:tcPr>
            <w:tcW w:w="1701" w:type="dxa"/>
            <w:shd w:val="clear" w:color="auto" w:fill="auto"/>
          </w:tcPr>
          <w:p w:rsidR="00011C87" w:rsidRDefault="00011C87" w:rsidP="00B131BF">
            <w:pPr>
              <w:keepNext/>
              <w:jc w:val="center"/>
              <w:rPr>
                <w:rFonts w:eastAsia="新細明體"/>
                <w:sz w:val="18"/>
                <w:szCs w:val="18"/>
                <w:lang w:eastAsia="zh-TW"/>
              </w:rPr>
            </w:pPr>
            <w:r>
              <w:rPr>
                <w:rFonts w:eastAsia="新細明體" w:hint="eastAsia"/>
                <w:sz w:val="18"/>
                <w:szCs w:val="18"/>
                <w:lang w:eastAsia="zh-TW"/>
              </w:rPr>
              <w:t>model</w:t>
            </w:r>
          </w:p>
        </w:tc>
        <w:tc>
          <w:tcPr>
            <w:tcW w:w="1134" w:type="dxa"/>
            <w:shd w:val="clear" w:color="auto" w:fill="auto"/>
          </w:tcPr>
          <w:p w:rsidR="00011C87" w:rsidRDefault="00011C87"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011C87" w:rsidRDefault="00011C87"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011C87" w:rsidRDefault="00011C87" w:rsidP="00B131BF">
            <w:pPr>
              <w:keepNext/>
              <w:jc w:val="both"/>
              <w:rPr>
                <w:rFonts w:eastAsia="新細明體"/>
                <w:sz w:val="18"/>
                <w:szCs w:val="18"/>
                <w:lang w:eastAsia="zh-TW"/>
              </w:rPr>
            </w:pPr>
            <w:r>
              <w:rPr>
                <w:rFonts w:eastAsia="新細明體" w:hint="eastAsia"/>
                <w:sz w:val="18"/>
                <w:szCs w:val="18"/>
                <w:lang w:eastAsia="zh-TW"/>
              </w:rPr>
              <w:t>Model name of the device.</w:t>
            </w:r>
          </w:p>
        </w:tc>
      </w:tr>
      <w:tr w:rsidR="00B131BF" w:rsidTr="00B131BF">
        <w:tc>
          <w:tcPr>
            <w:tcW w:w="1701"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state</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B131BF" w:rsidRDefault="00B131BF" w:rsidP="00B131BF">
            <w:pPr>
              <w:keepNext/>
              <w:jc w:val="both"/>
              <w:rPr>
                <w:rFonts w:eastAsia="新細明體"/>
                <w:sz w:val="18"/>
                <w:szCs w:val="18"/>
                <w:lang w:eastAsia="zh-TW"/>
              </w:rPr>
            </w:pPr>
            <w:r>
              <w:rPr>
                <w:rFonts w:eastAsia="新細明體" w:hint="eastAsia"/>
                <w:sz w:val="18"/>
                <w:szCs w:val="18"/>
                <w:lang w:eastAsia="zh-TW"/>
              </w:rPr>
              <w:t>The most current state of the device. State will be as the f</w:t>
            </w:r>
            <w:r w:rsidR="00011C87">
              <w:rPr>
                <w:rFonts w:eastAsia="新細明體"/>
                <w:sz w:val="18"/>
                <w:szCs w:val="18"/>
                <w:lang w:eastAsia="zh-TW"/>
              </w:rPr>
              <w:t>ollowing values:</w:t>
            </w:r>
            <w:r w:rsidR="00011C87">
              <w:rPr>
                <w:rFonts w:eastAsia="新細明體"/>
                <w:sz w:val="18"/>
                <w:szCs w:val="18"/>
                <w:lang w:eastAsia="zh-TW"/>
              </w:rPr>
              <w:br/>
              <w:t xml:space="preserve">- </w:t>
            </w:r>
            <w:r w:rsidRPr="00B131BF">
              <w:rPr>
                <w:rFonts w:eastAsia="新細明體"/>
                <w:b/>
                <w:sz w:val="18"/>
                <w:szCs w:val="18"/>
                <w:lang w:eastAsia="zh-TW"/>
              </w:rPr>
              <w:t>offline</w:t>
            </w:r>
            <w:r>
              <w:rPr>
                <w:rFonts w:eastAsia="新細明體"/>
                <w:sz w:val="18"/>
                <w:szCs w:val="18"/>
                <w:lang w:eastAsia="zh-TW"/>
              </w:rPr>
              <w:br/>
              <w:t xml:space="preserve">- </w:t>
            </w:r>
            <w:r w:rsidRPr="00B131BF">
              <w:rPr>
                <w:rFonts w:eastAsia="新細明體"/>
                <w:b/>
                <w:sz w:val="18"/>
                <w:szCs w:val="18"/>
                <w:lang w:eastAsia="zh-TW"/>
              </w:rPr>
              <w:t>online</w:t>
            </w:r>
          </w:p>
        </w:tc>
      </w:tr>
      <w:tr w:rsidR="00B131BF" w:rsidTr="00B131BF">
        <w:tc>
          <w:tcPr>
            <w:tcW w:w="1701"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firmware</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B131BF" w:rsidRDefault="00B131BF" w:rsidP="00B131BF">
            <w:pPr>
              <w:keepNext/>
              <w:jc w:val="both"/>
              <w:rPr>
                <w:rFonts w:eastAsia="新細明體"/>
                <w:sz w:val="18"/>
                <w:szCs w:val="18"/>
                <w:lang w:eastAsia="zh-TW"/>
              </w:rPr>
            </w:pPr>
            <w:r>
              <w:rPr>
                <w:rFonts w:eastAsia="新細明體" w:hint="eastAsia"/>
                <w:sz w:val="18"/>
                <w:szCs w:val="18"/>
                <w:lang w:eastAsia="zh-TW"/>
              </w:rPr>
              <w:t xml:space="preserve">The most current </w:t>
            </w:r>
            <w:r>
              <w:rPr>
                <w:rFonts w:eastAsia="新細明體"/>
                <w:sz w:val="18"/>
                <w:szCs w:val="18"/>
                <w:lang w:eastAsia="zh-TW"/>
              </w:rPr>
              <w:t>f</w:t>
            </w:r>
            <w:r>
              <w:rPr>
                <w:rFonts w:eastAsia="新細明體" w:hint="eastAsia"/>
                <w:sz w:val="18"/>
                <w:szCs w:val="18"/>
                <w:lang w:eastAsia="zh-TW"/>
              </w:rPr>
              <w:t>irmware version</w:t>
            </w:r>
            <w:r>
              <w:rPr>
                <w:rFonts w:eastAsia="新細明體"/>
                <w:sz w:val="18"/>
                <w:szCs w:val="18"/>
                <w:lang w:eastAsia="zh-TW"/>
              </w:rPr>
              <w:t>.</w:t>
            </w:r>
          </w:p>
        </w:tc>
      </w:tr>
      <w:tr w:rsidR="00B131BF" w:rsidTr="00B131BF">
        <w:tc>
          <w:tcPr>
            <w:tcW w:w="1701" w:type="dxa"/>
            <w:shd w:val="clear" w:color="auto" w:fill="auto"/>
          </w:tcPr>
          <w:p w:rsidR="00B131BF" w:rsidRDefault="00B131BF" w:rsidP="00B131BF">
            <w:pPr>
              <w:keepNext/>
              <w:jc w:val="center"/>
              <w:rPr>
                <w:rFonts w:eastAsia="新細明體"/>
                <w:sz w:val="18"/>
                <w:szCs w:val="18"/>
                <w:lang w:eastAsia="zh-TW"/>
              </w:rPr>
            </w:pPr>
            <w:r>
              <w:rPr>
                <w:rFonts w:eastAsia="新細明體"/>
                <w:sz w:val="18"/>
                <w:szCs w:val="18"/>
                <w:lang w:eastAsia="zh-TW"/>
              </w:rPr>
              <w:t>creation</w:t>
            </w:r>
            <w:r w:rsidR="00B15AC0">
              <w:rPr>
                <w:rFonts w:eastAsia="新細明體"/>
                <w:sz w:val="18"/>
                <w:szCs w:val="18"/>
                <w:lang w:eastAsia="zh-TW"/>
              </w:rPr>
              <w:t>Time</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B131BF" w:rsidRDefault="00B131BF" w:rsidP="00B131BF">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B131BF" w:rsidRDefault="00B131BF" w:rsidP="00B131BF">
            <w:pPr>
              <w:keepNext/>
              <w:jc w:val="both"/>
              <w:rPr>
                <w:rFonts w:eastAsia="新細明體"/>
                <w:sz w:val="18"/>
                <w:szCs w:val="18"/>
                <w:lang w:eastAsia="zh-TW"/>
              </w:rPr>
            </w:pPr>
            <w:r>
              <w:rPr>
                <w:rFonts w:eastAsia="新細明體"/>
                <w:sz w:val="18"/>
                <w:szCs w:val="18"/>
                <w:lang w:eastAsia="zh-TW"/>
              </w:rPr>
              <w:t>Creation timestamp of device’s registration.</w:t>
            </w:r>
          </w:p>
        </w:tc>
      </w:tr>
    </w:tbl>
    <w:p w:rsidR="00781D25" w:rsidRDefault="00781D25" w:rsidP="00781D25">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w:t>
      </w:r>
      <w:r w:rsidR="002D353F">
        <w:rPr>
          <w:rFonts w:eastAsia="新細明體"/>
          <w:lang w:eastAsia="zh-TW"/>
        </w:rPr>
        <w:t>r</w:t>
      </w:r>
      <w:r>
        <w:rPr>
          <w:rFonts w:eastAsia="新細明體"/>
          <w:lang w:eastAsia="zh-TW"/>
        </w:rPr>
        <w:t xml:space="preserve">esponse without </w:t>
      </w:r>
      <w:r w:rsidR="002D353F">
        <w:rPr>
          <w:rFonts w:eastAsia="新細明體"/>
          <w:lang w:eastAsia="zh-TW"/>
        </w:rPr>
        <w:t>e</w:t>
      </w:r>
      <w:r>
        <w:rPr>
          <w:rFonts w:eastAsia="新細明體"/>
          <w:lang w:eastAsia="zh-TW"/>
        </w:rPr>
        <w:t>rror</w:t>
      </w:r>
      <w:r>
        <w:rPr>
          <w:rFonts w:eastAsia="新細明體" w:hint="eastAsia"/>
          <w:lang w:eastAsia="zh-TW"/>
        </w:rPr>
        <w:t>:</w:t>
      </w:r>
    </w:p>
    <w:p w:rsidR="00781D25" w:rsidRDefault="00781D25" w:rsidP="00781D25">
      <w:pPr>
        <w:pStyle w:val="afc"/>
      </w:pPr>
      <w:r>
        <w:t>HTTP/1.1 200 OK</w:t>
      </w:r>
      <w:r>
        <w:rPr>
          <w:color w:val="FFFFFF"/>
          <w:shd w:val="pct10" w:color="auto" w:fill="FFFFFF"/>
        </w:rPr>
        <w:t>/r/n</w:t>
      </w:r>
    </w:p>
    <w:p w:rsidR="00781D25" w:rsidRDefault="00781D25" w:rsidP="00781D25">
      <w:pPr>
        <w:pStyle w:val="afc"/>
      </w:pPr>
      <w:r>
        <w:t>...</w:t>
      </w:r>
      <w:r>
        <w:rPr>
          <w:color w:val="FFFFFF"/>
          <w:shd w:val="pct10" w:color="auto" w:fill="FFFFFF"/>
        </w:rPr>
        <w:t>/r/n</w:t>
      </w:r>
    </w:p>
    <w:p w:rsidR="00781D25" w:rsidRDefault="00781D25" w:rsidP="00781D25">
      <w:pPr>
        <w:pStyle w:val="afc"/>
      </w:pPr>
      <w:r>
        <w:t xml:space="preserve">X-Request-ID: </w:t>
      </w:r>
      <w:r>
        <w:rPr>
          <w:color w:val="4472C4"/>
        </w:rPr>
        <w:t>7fe79306-366a-4098-bbb8-9ea5c77c09dc</w:t>
      </w:r>
      <w:r>
        <w:rPr>
          <w:color w:val="FFFFFF"/>
          <w:shd w:val="pct10" w:color="auto" w:fill="FFFFFF"/>
        </w:rPr>
        <w:t>/r/n</w:t>
      </w:r>
    </w:p>
    <w:p w:rsidR="00781D25" w:rsidRDefault="00781D25" w:rsidP="00781D25">
      <w:pPr>
        <w:pStyle w:val="afc"/>
      </w:pPr>
      <w:r>
        <w:t xml:space="preserve">X-Originator-ID: </w:t>
      </w:r>
      <w:r>
        <w:rPr>
          <w:color w:val="4472C4"/>
        </w:rPr>
        <w:t>FQDN-OF-DEMETER-SERVER</w:t>
      </w:r>
      <w:r>
        <w:rPr>
          <w:color w:val="FFFFFF"/>
          <w:shd w:val="pct10" w:color="auto" w:fill="FFFFFF"/>
        </w:rPr>
        <w:t>/r/n</w:t>
      </w:r>
    </w:p>
    <w:p w:rsidR="00781D25" w:rsidRDefault="00781D25" w:rsidP="00781D25">
      <w:pPr>
        <w:pStyle w:val="afc"/>
      </w:pPr>
      <w:r>
        <w:t xml:space="preserve">X-Receiver-ID: </w:t>
      </w:r>
      <w:r>
        <w:rPr>
          <w:color w:val="4472C4"/>
        </w:rPr>
        <w:t>FQDN-OF-PARTNER</w:t>
      </w:r>
      <w:r>
        <w:rPr>
          <w:color w:val="FFFFFF"/>
          <w:shd w:val="pct10" w:color="auto" w:fill="FFFFFF"/>
        </w:rPr>
        <w:t>/r/n</w:t>
      </w:r>
    </w:p>
    <w:p w:rsidR="00781D25" w:rsidRDefault="00781D25" w:rsidP="00781D25">
      <w:pPr>
        <w:pStyle w:val="afc"/>
      </w:pPr>
      <w:r>
        <w:t>...</w:t>
      </w:r>
      <w:r>
        <w:rPr>
          <w:color w:val="FFFFFF"/>
          <w:shd w:val="pct10" w:color="auto" w:fill="FFFFFF"/>
        </w:rPr>
        <w:t>/r/n</w:t>
      </w:r>
    </w:p>
    <w:p w:rsidR="0017704F" w:rsidRDefault="00781D25" w:rsidP="0017704F">
      <w:pPr>
        <w:pStyle w:val="afc"/>
      </w:pPr>
      <w:r>
        <w:rPr>
          <w:color w:val="FFFFFF"/>
          <w:shd w:val="pct10" w:color="auto" w:fill="FFFFFF"/>
        </w:rPr>
        <w:lastRenderedPageBreak/>
        <w:t>/r/n</w:t>
      </w:r>
      <w:r w:rsidR="0017704F">
        <w:rPr>
          <w:color w:val="FFFFFF"/>
          <w:shd w:val="pct10" w:color="auto" w:fill="FFFFFF"/>
        </w:rPr>
        <w:br/>
      </w:r>
      <w:r w:rsidR="0017704F">
        <w:rPr>
          <w:rFonts w:hint="eastAsia"/>
        </w:rPr>
        <w:t>{</w:t>
      </w:r>
      <w:r w:rsidR="0017704F">
        <w:br/>
      </w:r>
      <w:r w:rsidR="0017704F">
        <w:rPr>
          <w:rFonts w:hint="eastAsia"/>
        </w:rPr>
        <w:t xml:space="preserve">    </w:t>
      </w:r>
      <w:r w:rsidR="0017704F">
        <w:rPr>
          <w:color w:val="ED7D31"/>
        </w:rPr>
        <w:t>"data"</w:t>
      </w:r>
      <w:r w:rsidR="0017704F">
        <w:t>: {</w:t>
      </w:r>
      <w:r w:rsidR="0017704F">
        <w:br/>
      </w:r>
      <w:r w:rsidR="00F143AF">
        <w:t xml:space="preserve">        </w:t>
      </w:r>
      <w:r w:rsidR="00F143AF">
        <w:rPr>
          <w:color w:val="ED7D31"/>
        </w:rPr>
        <w:t>"serial"</w:t>
      </w:r>
      <w:r w:rsidR="00F143AF">
        <w:t xml:space="preserve">: </w:t>
      </w:r>
      <w:r w:rsidR="00F143AF">
        <w:rPr>
          <w:color w:val="4472C4"/>
        </w:rPr>
        <w:t>"XX000XX00001",</w:t>
      </w:r>
      <w:r w:rsidR="00F143AF">
        <w:rPr>
          <w:color w:val="4472C4"/>
        </w:rPr>
        <w:br/>
      </w:r>
      <w:r w:rsidR="0017704F">
        <w:rPr>
          <w:color w:val="ED7D31"/>
        </w:rPr>
        <w:t xml:space="preserve">        "mac"</w:t>
      </w:r>
      <w:r w:rsidR="0017704F">
        <w:t xml:space="preserve">: </w:t>
      </w:r>
      <w:r w:rsidR="0017704F">
        <w:rPr>
          <w:color w:val="4472C4"/>
        </w:rPr>
        <w:t>"AABBCCDDEEFF"</w:t>
      </w:r>
      <w:r w:rsidR="0017704F">
        <w:t>,</w:t>
      </w:r>
      <w:r w:rsidR="0017704F">
        <w:br/>
      </w:r>
      <w:r w:rsidR="001B0A5F">
        <w:rPr>
          <w:color w:val="ED7D31"/>
        </w:rPr>
        <w:t xml:space="preserve">        "model"</w:t>
      </w:r>
      <w:r w:rsidR="001B0A5F">
        <w:t xml:space="preserve">: </w:t>
      </w:r>
      <w:r w:rsidR="001B0A5F">
        <w:rPr>
          <w:color w:val="4472C4"/>
        </w:rPr>
        <w:t>"HG4234B"</w:t>
      </w:r>
      <w:r w:rsidR="001B0A5F">
        <w:t>,</w:t>
      </w:r>
      <w:r w:rsidR="001B0A5F">
        <w:br/>
      </w:r>
      <w:r w:rsidR="0017704F">
        <w:rPr>
          <w:color w:val="ED7D31"/>
        </w:rPr>
        <w:t xml:space="preserve">        "state"</w:t>
      </w:r>
      <w:r w:rsidR="0017704F">
        <w:t xml:space="preserve">: </w:t>
      </w:r>
      <w:r w:rsidR="0017704F">
        <w:rPr>
          <w:color w:val="4472C4"/>
        </w:rPr>
        <w:t>"online"</w:t>
      </w:r>
      <w:r w:rsidR="0017704F">
        <w:t>,</w:t>
      </w:r>
      <w:r w:rsidR="0017704F">
        <w:br/>
      </w:r>
      <w:r w:rsidR="001B0A5F">
        <w:rPr>
          <w:color w:val="ED7D31"/>
        </w:rPr>
        <w:t xml:space="preserve">        "firmware"</w:t>
      </w:r>
      <w:r w:rsidR="001B0A5F">
        <w:t xml:space="preserve">: </w:t>
      </w:r>
      <w:r w:rsidR="001B0A5F">
        <w:rPr>
          <w:color w:val="4472C4"/>
        </w:rPr>
        <w:t>"</w:t>
      </w:r>
      <w:r w:rsidR="001B0A5F" w:rsidRPr="001B0A5F">
        <w:rPr>
          <w:color w:val="4472C4"/>
        </w:rPr>
        <w:t>3.2.03_T5</w:t>
      </w:r>
      <w:r w:rsidR="001B0A5F">
        <w:rPr>
          <w:color w:val="4472C4"/>
        </w:rPr>
        <w:t>"</w:t>
      </w:r>
      <w:r w:rsidR="001B0A5F">
        <w:t>,</w:t>
      </w:r>
      <w:r w:rsidR="001B0A5F">
        <w:br/>
      </w:r>
      <w:r w:rsidR="001B0A5F">
        <w:rPr>
          <w:color w:val="ED7D31"/>
        </w:rPr>
        <w:t xml:space="preserve">        "creationTime"</w:t>
      </w:r>
      <w:r w:rsidR="001B0A5F">
        <w:t xml:space="preserve">: </w:t>
      </w:r>
      <w:r w:rsidR="001B0A5F">
        <w:rPr>
          <w:color w:val="4472C4"/>
        </w:rPr>
        <w:t>"2019-12-12T00:11:</w:t>
      </w:r>
      <w:r w:rsidR="000C735B">
        <w:rPr>
          <w:color w:val="4472C4"/>
        </w:rPr>
        <w:t>00</w:t>
      </w:r>
      <w:r w:rsidR="001B0A5F">
        <w:rPr>
          <w:color w:val="4472C4"/>
        </w:rPr>
        <w:t>+0000"</w:t>
      </w:r>
      <w:r w:rsidR="001B0A5F">
        <w:t>,</w:t>
      </w:r>
      <w:r w:rsidR="001B0A5F">
        <w:br/>
      </w:r>
      <w:r w:rsidR="0017704F">
        <w:t xml:space="preserve">    }</w:t>
      </w:r>
      <w:r w:rsidR="0017704F">
        <w:br/>
        <w:t>}</w:t>
      </w:r>
    </w:p>
    <w:p w:rsidR="00781D25" w:rsidRPr="001717E6" w:rsidRDefault="00781D25" w:rsidP="00781D25">
      <w:pPr>
        <w:pStyle w:val="afc"/>
        <w:rPr>
          <w:color w:val="FFFFFF"/>
        </w:rPr>
      </w:pPr>
    </w:p>
    <w:p w:rsidR="00781D25" w:rsidRDefault="00781D25" w:rsidP="00781D25">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w:t>
      </w:r>
      <w:r w:rsidR="002D353F">
        <w:rPr>
          <w:rFonts w:eastAsia="新細明體"/>
          <w:lang w:eastAsia="zh-TW"/>
        </w:rPr>
        <w:t>r</w:t>
      </w:r>
      <w:r>
        <w:rPr>
          <w:rFonts w:eastAsia="新細明體"/>
          <w:lang w:eastAsia="zh-TW"/>
        </w:rPr>
        <w:t xml:space="preserve">esponse with </w:t>
      </w:r>
      <w:r w:rsidR="002D353F">
        <w:rPr>
          <w:rFonts w:eastAsia="新細明體"/>
          <w:lang w:eastAsia="zh-TW"/>
        </w:rPr>
        <w:t>e</w:t>
      </w:r>
      <w:r>
        <w:rPr>
          <w:rFonts w:eastAsia="新細明體"/>
          <w:lang w:eastAsia="zh-TW"/>
        </w:rPr>
        <w:t>rror</w:t>
      </w:r>
      <w:r>
        <w:rPr>
          <w:rFonts w:eastAsia="新細明體" w:hint="eastAsia"/>
          <w:lang w:eastAsia="zh-TW"/>
        </w:rPr>
        <w:t>:</w:t>
      </w:r>
    </w:p>
    <w:p w:rsidR="00781D25" w:rsidRDefault="00781D25" w:rsidP="00781D25">
      <w:pPr>
        <w:pStyle w:val="afc"/>
      </w:pPr>
      <w:r>
        <w:t>HTTP/1.1 200 OK</w:t>
      </w:r>
      <w:r>
        <w:rPr>
          <w:color w:val="FFFFFF"/>
          <w:shd w:val="pct10" w:color="auto" w:fill="FFFFFF"/>
        </w:rPr>
        <w:t>/r/n</w:t>
      </w:r>
    </w:p>
    <w:p w:rsidR="00781D25" w:rsidRDefault="00781D25" w:rsidP="00781D25">
      <w:pPr>
        <w:pStyle w:val="afc"/>
      </w:pPr>
      <w:r>
        <w:t>...</w:t>
      </w:r>
      <w:r>
        <w:rPr>
          <w:color w:val="FFFFFF"/>
          <w:shd w:val="pct10" w:color="auto" w:fill="FFFFFF"/>
        </w:rPr>
        <w:t>/r/n</w:t>
      </w:r>
    </w:p>
    <w:p w:rsidR="00781D25" w:rsidRDefault="00781D25" w:rsidP="00781D25">
      <w:pPr>
        <w:pStyle w:val="afc"/>
      </w:pPr>
      <w:r>
        <w:t xml:space="preserve">X-Request-ID: </w:t>
      </w:r>
      <w:r>
        <w:rPr>
          <w:color w:val="4472C4"/>
        </w:rPr>
        <w:t>7fe79306-366a-4098-bbb8-9ea5c77c09dc</w:t>
      </w:r>
      <w:r>
        <w:rPr>
          <w:color w:val="FFFFFF"/>
          <w:shd w:val="pct10" w:color="auto" w:fill="FFFFFF"/>
        </w:rPr>
        <w:t>/r/n</w:t>
      </w:r>
    </w:p>
    <w:p w:rsidR="00781D25" w:rsidRDefault="00781D25" w:rsidP="00781D25">
      <w:pPr>
        <w:pStyle w:val="afc"/>
      </w:pPr>
      <w:r>
        <w:t xml:space="preserve">X-Originator-ID: </w:t>
      </w:r>
      <w:r>
        <w:rPr>
          <w:color w:val="4472C4"/>
        </w:rPr>
        <w:t>FQDN-OF-DEMETER-SERVER</w:t>
      </w:r>
      <w:r>
        <w:rPr>
          <w:color w:val="FFFFFF"/>
          <w:shd w:val="pct10" w:color="auto" w:fill="FFFFFF"/>
        </w:rPr>
        <w:t>/r/n</w:t>
      </w:r>
    </w:p>
    <w:p w:rsidR="00781D25" w:rsidRDefault="00781D25" w:rsidP="00781D25">
      <w:pPr>
        <w:pStyle w:val="afc"/>
      </w:pPr>
      <w:r>
        <w:t xml:space="preserve">X-Receiver-ID: </w:t>
      </w:r>
      <w:r>
        <w:rPr>
          <w:color w:val="4472C4"/>
        </w:rPr>
        <w:t>FQDN-OF-PARTNER</w:t>
      </w:r>
      <w:r>
        <w:rPr>
          <w:color w:val="FFFFFF"/>
          <w:shd w:val="pct10" w:color="auto" w:fill="FFFFFF"/>
        </w:rPr>
        <w:t>/r/n</w:t>
      </w:r>
    </w:p>
    <w:p w:rsidR="00781D25" w:rsidRDefault="00781D25" w:rsidP="00781D25">
      <w:pPr>
        <w:pStyle w:val="afc"/>
      </w:pPr>
      <w:r>
        <w:t>...</w:t>
      </w:r>
      <w:r>
        <w:rPr>
          <w:color w:val="FFFFFF"/>
          <w:shd w:val="pct10" w:color="auto" w:fill="FFFFFF"/>
        </w:rPr>
        <w:t>/r/n</w:t>
      </w:r>
    </w:p>
    <w:p w:rsidR="00781D25" w:rsidRDefault="00781D25" w:rsidP="00781D25">
      <w:pPr>
        <w:pStyle w:val="afc"/>
        <w:rPr>
          <w:color w:val="FFFFFF"/>
        </w:rPr>
      </w:pPr>
      <w:r>
        <w:rPr>
          <w:color w:val="FFFFFF"/>
          <w:shd w:val="pct10" w:color="auto" w:fill="FFFFFF"/>
        </w:rPr>
        <w:t>/r/n</w:t>
      </w:r>
    </w:p>
    <w:p w:rsidR="00781D25" w:rsidRDefault="00781D25" w:rsidP="00781D25">
      <w:pPr>
        <w:pStyle w:val="afc"/>
      </w:pPr>
      <w:r>
        <w:rPr>
          <w:rFonts w:hint="eastAsia"/>
        </w:rPr>
        <w:t>{</w:t>
      </w:r>
    </w:p>
    <w:p w:rsidR="00781D25" w:rsidRDefault="00781D25" w:rsidP="00781D25">
      <w:pPr>
        <w:pStyle w:val="afc"/>
        <w:ind w:left="640" w:hangingChars="400" w:hanging="640"/>
      </w:pPr>
      <w:r>
        <w:rPr>
          <w:rFonts w:hint="eastAsia"/>
        </w:rPr>
        <w:t xml:space="preserve">    </w:t>
      </w:r>
      <w:r>
        <w:rPr>
          <w:color w:val="ED7D31"/>
        </w:rPr>
        <w:t>"error</w:t>
      </w:r>
      <w:r w:rsidR="00BD799B">
        <w:rPr>
          <w:color w:val="ED7D31"/>
        </w:rPr>
        <w:t>s</w:t>
      </w:r>
      <w:r>
        <w:rPr>
          <w:color w:val="ED7D31"/>
        </w:rPr>
        <w:t>"</w:t>
      </w:r>
      <w:r>
        <w:t xml:space="preserve">: </w:t>
      </w:r>
      <w:r w:rsidR="00BD799B">
        <w:t>[</w:t>
      </w:r>
      <w:r>
        <w:t>{</w:t>
      </w:r>
      <w:r>
        <w:br/>
      </w:r>
      <w:r>
        <w:rPr>
          <w:color w:val="ED7D31"/>
        </w:rPr>
        <w:t>"code"</w:t>
      </w:r>
      <w:r>
        <w:t xml:space="preserve">: </w:t>
      </w:r>
      <w:r w:rsidR="0017704F">
        <w:rPr>
          <w:color w:val="4472C4"/>
        </w:rPr>
        <w:t>4</w:t>
      </w:r>
      <w:r>
        <w:rPr>
          <w:color w:val="4472C4"/>
        </w:rPr>
        <w:t>0</w:t>
      </w:r>
      <w:r w:rsidR="0017704F">
        <w:rPr>
          <w:color w:val="4472C4"/>
        </w:rPr>
        <w:t>4</w:t>
      </w:r>
      <w:r>
        <w:t>,</w:t>
      </w:r>
    </w:p>
    <w:p w:rsidR="00781D25" w:rsidRDefault="00781D25" w:rsidP="00781D25">
      <w:pPr>
        <w:pStyle w:val="afc"/>
        <w:rPr>
          <w:color w:val="4472C4"/>
        </w:rPr>
      </w:pPr>
      <w:r>
        <w:t xml:space="preserve">        </w:t>
      </w:r>
      <w:r>
        <w:rPr>
          <w:color w:val="ED7D31"/>
        </w:rPr>
        <w:t>"detail"</w:t>
      </w:r>
      <w:r>
        <w:t xml:space="preserve">: </w:t>
      </w:r>
      <w:r>
        <w:rPr>
          <w:color w:val="4472C4"/>
        </w:rPr>
        <w:t>"</w:t>
      </w:r>
      <w:r w:rsidR="002D353F">
        <w:rPr>
          <w:color w:val="4472C4"/>
        </w:rPr>
        <w:t>DEVICE CANNOT BE FOUND</w:t>
      </w:r>
      <w:r>
        <w:rPr>
          <w:color w:val="4472C4"/>
        </w:rPr>
        <w:t>"</w:t>
      </w:r>
    </w:p>
    <w:p w:rsidR="00781D25" w:rsidRDefault="00781D25" w:rsidP="00781D25">
      <w:pPr>
        <w:pStyle w:val="afc"/>
      </w:pPr>
      <w:r>
        <w:t xml:space="preserve">    }</w:t>
      </w:r>
      <w:r w:rsidR="00BD799B">
        <w:t>]</w:t>
      </w:r>
    </w:p>
    <w:p w:rsidR="00781D25" w:rsidRDefault="00781D25" w:rsidP="00781D25">
      <w:pPr>
        <w:pStyle w:val="afc"/>
      </w:pPr>
      <w:r>
        <w:t>}</w:t>
      </w:r>
    </w:p>
    <w:p w:rsidR="00275F72" w:rsidRDefault="00275F72" w:rsidP="005F5747">
      <w:pPr>
        <w:pStyle w:val="2"/>
        <w:pageBreakBefore/>
        <w:rPr>
          <w:rFonts w:eastAsia="新細明體"/>
          <w:lang w:eastAsia="zh-TW"/>
        </w:rPr>
      </w:pPr>
      <w:bookmarkStart w:id="19" w:name="_Toc43213388"/>
      <w:r>
        <w:rPr>
          <w:rFonts w:eastAsia="新細明體"/>
          <w:lang w:eastAsia="zh-TW"/>
        </w:rPr>
        <w:lastRenderedPageBreak/>
        <w:t>Get Installed App</w:t>
      </w:r>
      <w:r w:rsidR="005F5747">
        <w:rPr>
          <w:rFonts w:eastAsia="新細明體"/>
          <w:lang w:eastAsia="zh-TW"/>
        </w:rPr>
        <w:t>s</w:t>
      </w:r>
      <w:r>
        <w:rPr>
          <w:rFonts w:eastAsia="新細明體"/>
          <w:lang w:eastAsia="zh-TW"/>
        </w:rPr>
        <w:t xml:space="preserve"> Information of Specific Device</w:t>
      </w:r>
      <w:bookmarkEnd w:id="19"/>
    </w:p>
    <w:p w:rsidR="00275F72" w:rsidRPr="00171A04" w:rsidRDefault="00275F72" w:rsidP="00275F72">
      <w:pPr>
        <w:pStyle w:val="3"/>
        <w:spacing w:before="156"/>
        <w:rPr>
          <w:lang w:eastAsia="zh-TW"/>
        </w:rPr>
      </w:pPr>
      <w:bookmarkStart w:id="20" w:name="_Toc43213389"/>
      <w:r>
        <w:rPr>
          <w:rFonts w:eastAsiaTheme="minorEastAsia"/>
          <w:lang w:eastAsia="zh-TW"/>
        </w:rPr>
        <w:t xml:space="preserve">API </w:t>
      </w:r>
      <w:r>
        <w:rPr>
          <w:rFonts w:eastAsiaTheme="minorEastAsia" w:hint="eastAsia"/>
          <w:lang w:eastAsia="zh-TW"/>
        </w:rPr>
        <w:t>Details</w:t>
      </w:r>
      <w:bookmarkEnd w:id="20"/>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864"/>
        <w:gridCol w:w="4688"/>
      </w:tblGrid>
      <w:tr w:rsidR="00275F72" w:rsidTr="00275F72">
        <w:tc>
          <w:tcPr>
            <w:tcW w:w="1518"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HTTP Verb</w:t>
            </w:r>
          </w:p>
        </w:tc>
        <w:tc>
          <w:tcPr>
            <w:tcW w:w="3864"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4688"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275F72" w:rsidTr="00275F72">
        <w:tc>
          <w:tcPr>
            <w:tcW w:w="1518" w:type="dxa"/>
            <w:shd w:val="clear" w:color="auto" w:fill="auto"/>
          </w:tcPr>
          <w:p w:rsidR="00275F72" w:rsidRDefault="00275F72" w:rsidP="001A71E2">
            <w:pPr>
              <w:keepNext/>
              <w:rPr>
                <w:rFonts w:eastAsia="新細明體"/>
                <w:sz w:val="18"/>
                <w:szCs w:val="18"/>
                <w:lang w:eastAsia="zh-TW"/>
              </w:rPr>
            </w:pPr>
            <w:r>
              <w:rPr>
                <w:rFonts w:eastAsia="新細明體"/>
                <w:sz w:val="18"/>
                <w:szCs w:val="18"/>
                <w:lang w:eastAsia="zh-TW"/>
              </w:rPr>
              <w:t>GET</w:t>
            </w:r>
          </w:p>
        </w:tc>
        <w:tc>
          <w:tcPr>
            <w:tcW w:w="3864" w:type="dxa"/>
            <w:shd w:val="clear" w:color="auto" w:fill="auto"/>
          </w:tcPr>
          <w:p w:rsidR="00275F72" w:rsidRDefault="00275F72" w:rsidP="00445C8F">
            <w:pPr>
              <w:keepNext/>
              <w:rPr>
                <w:rFonts w:eastAsia="新細明體"/>
                <w:sz w:val="18"/>
                <w:szCs w:val="18"/>
                <w:lang w:eastAsia="zh-TW"/>
              </w:rPr>
            </w:pPr>
            <w:r>
              <w:rPr>
                <w:rFonts w:eastAsia="新細明體"/>
                <w:sz w:val="18"/>
                <w:szCs w:val="18"/>
                <w:lang w:eastAsia="zh-TW"/>
              </w:rPr>
              <w:t>/umei/v1/device/</w:t>
            </w:r>
            <w:r w:rsidRPr="00D34908">
              <w:rPr>
                <w:rFonts w:eastAsia="新細明體"/>
                <w:color w:val="4472C4" w:themeColor="accent5"/>
                <w:sz w:val="18"/>
                <w:szCs w:val="18"/>
                <w:lang w:eastAsia="zh-TW"/>
              </w:rPr>
              <w:t>{</w:t>
            </w:r>
            <w:r>
              <w:rPr>
                <w:rFonts w:eastAsia="新細明體"/>
                <w:color w:val="4472C4" w:themeColor="accent5"/>
                <w:sz w:val="18"/>
                <w:szCs w:val="18"/>
                <w:lang w:eastAsia="zh-TW"/>
              </w:rPr>
              <w:t>deviceId</w:t>
            </w:r>
            <w:r w:rsidRPr="00D34908">
              <w:rPr>
                <w:rFonts w:eastAsia="新細明體"/>
                <w:color w:val="4472C4" w:themeColor="accent5"/>
                <w:sz w:val="18"/>
                <w:szCs w:val="18"/>
                <w:lang w:eastAsia="zh-TW"/>
              </w:rPr>
              <w:t>}</w:t>
            </w:r>
            <w:r w:rsidRPr="00275F72">
              <w:rPr>
                <w:rFonts w:eastAsia="新細明體"/>
                <w:sz w:val="18"/>
                <w:szCs w:val="18"/>
                <w:lang w:eastAsia="zh-TW"/>
              </w:rPr>
              <w:t>/app</w:t>
            </w:r>
            <w:r w:rsidR="00445C8F">
              <w:rPr>
                <w:rFonts w:eastAsia="新細明體"/>
                <w:sz w:val="18"/>
                <w:szCs w:val="18"/>
                <w:lang w:eastAsia="zh-TW"/>
              </w:rPr>
              <w:t>s</w:t>
            </w:r>
          </w:p>
        </w:tc>
        <w:tc>
          <w:tcPr>
            <w:tcW w:w="4688" w:type="dxa"/>
            <w:shd w:val="clear" w:color="auto" w:fill="auto"/>
          </w:tcPr>
          <w:p w:rsidR="00275F72" w:rsidRDefault="00275F72" w:rsidP="00275F72">
            <w:pPr>
              <w:keepNext/>
              <w:rPr>
                <w:rFonts w:eastAsia="新細明體"/>
                <w:sz w:val="18"/>
                <w:szCs w:val="18"/>
                <w:lang w:eastAsia="zh-TW"/>
              </w:rPr>
            </w:pPr>
            <w:r>
              <w:rPr>
                <w:rFonts w:eastAsia="新細明體"/>
                <w:sz w:val="18"/>
                <w:szCs w:val="18"/>
                <w:lang w:eastAsia="zh-TW"/>
              </w:rPr>
              <w:t>Get device’s installed App</w:t>
            </w:r>
            <w:r w:rsidR="009C33EE">
              <w:rPr>
                <w:rFonts w:eastAsia="新細明體"/>
                <w:sz w:val="18"/>
                <w:szCs w:val="18"/>
                <w:lang w:eastAsia="zh-TW"/>
              </w:rPr>
              <w:t>s</w:t>
            </w:r>
            <w:r>
              <w:rPr>
                <w:rFonts w:eastAsia="新細明體"/>
                <w:sz w:val="18"/>
                <w:szCs w:val="18"/>
                <w:lang w:eastAsia="zh-TW"/>
              </w:rPr>
              <w:t xml:space="preserve"> information from Demeter server. </w:t>
            </w:r>
          </w:p>
        </w:tc>
      </w:tr>
    </w:tbl>
    <w:p w:rsidR="00275F72" w:rsidRPr="00D34908" w:rsidRDefault="00275F72" w:rsidP="00275F72">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275F72" w:rsidRDefault="00E1474B" w:rsidP="00275F72">
      <w:pPr>
        <w:rPr>
          <w:rFonts w:eastAsia="新細明體"/>
          <w:lang w:eastAsia="zh-TW"/>
        </w:rPr>
      </w:pPr>
      <w:hyperlink w:anchor="_Action_Parameter" w:history="1">
        <w:r w:rsidR="00275F72">
          <w:rPr>
            <w:rStyle w:val="af2"/>
            <w:rFonts w:eastAsia="新細明體" w:hint="eastAsia"/>
            <w:lang w:eastAsia="zh-TW"/>
          </w:rPr>
          <w:t>Action Parameter(s)</w:t>
        </w:r>
      </w:hyperlink>
      <w:r w:rsidR="00275F72">
        <w:rPr>
          <w:rFonts w:eastAsia="新細明體"/>
          <w:lang w:eastAsia="zh-TW"/>
        </w:rPr>
        <w:t>:</w:t>
      </w:r>
    </w:p>
    <w:p w:rsidR="00275F72" w:rsidRDefault="00275F72" w:rsidP="00275F72">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275F72" w:rsidRDefault="00E1474B" w:rsidP="00275F72">
      <w:pPr>
        <w:rPr>
          <w:rFonts w:eastAsia="新細明體"/>
          <w:lang w:eastAsia="zh-TW"/>
        </w:rPr>
      </w:pPr>
      <w:hyperlink w:anchor="_Request_Payload" w:history="1">
        <w:r w:rsidR="00275F72">
          <w:rPr>
            <w:rStyle w:val="af2"/>
            <w:rFonts w:eastAsia="新細明體" w:hint="eastAsia"/>
            <w:lang w:eastAsia="zh-TW"/>
          </w:rPr>
          <w:t>Request Payload</w:t>
        </w:r>
      </w:hyperlink>
      <w:r w:rsidR="00275F72">
        <w:rPr>
          <w:rFonts w:eastAsia="新細明體" w:hint="eastAsia"/>
          <w:lang w:eastAsia="zh-TW"/>
        </w:rPr>
        <w:t>:</w:t>
      </w:r>
    </w:p>
    <w:p w:rsidR="00275F72" w:rsidRPr="004903C1" w:rsidRDefault="00275F72" w:rsidP="00275F72">
      <w:pPr>
        <w:numPr>
          <w:ilvl w:val="0"/>
          <w:numId w:val="4"/>
        </w:numPr>
        <w:rPr>
          <w:rFonts w:eastAsia="新細明體"/>
          <w:lang w:eastAsia="zh-TW"/>
        </w:rPr>
      </w:pPr>
      <w:r>
        <w:rPr>
          <w:rFonts w:eastAsia="新細明體"/>
          <w:lang w:eastAsia="zh-TW"/>
        </w:rPr>
        <w:t>Data Object</w:t>
      </w:r>
    </w:p>
    <w:p w:rsidR="00275F72" w:rsidRPr="004903C1" w:rsidRDefault="00275F72" w:rsidP="00275F72">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275F72" w:rsidRDefault="00275F72" w:rsidP="00275F72">
      <w:pPr>
        <w:numPr>
          <w:ilvl w:val="0"/>
          <w:numId w:val="5"/>
        </w:numPr>
        <w:rPr>
          <w:rFonts w:eastAsia="新細明體"/>
          <w:lang w:eastAsia="zh-TW"/>
        </w:rPr>
      </w:pPr>
      <w:r>
        <w:rPr>
          <w:rFonts w:eastAsia="新細明體"/>
          <w:lang w:eastAsia="zh-TW"/>
        </w:rPr>
        <w:t>Desire Object</w:t>
      </w:r>
    </w:p>
    <w:p w:rsidR="00275F72" w:rsidRDefault="00275F72" w:rsidP="00275F72">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275F72" w:rsidRDefault="00275F72" w:rsidP="00275F72">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Pr>
          <w:rFonts w:eastAsia="新細明體" w:hint="eastAsia"/>
          <w:lang w:eastAsia="zh-TW"/>
        </w:rPr>
        <w:t>Request:</w:t>
      </w:r>
    </w:p>
    <w:p w:rsidR="00275F72" w:rsidRDefault="00275F72" w:rsidP="00275F72">
      <w:pPr>
        <w:pStyle w:val="afc"/>
      </w:pPr>
      <w:r>
        <w:rPr>
          <w:color w:val="ED7D31"/>
        </w:rPr>
        <w:t>GET</w:t>
      </w:r>
      <w:r>
        <w:t xml:space="preserve"> </w:t>
      </w:r>
      <w:r>
        <w:rPr>
          <w:color w:val="ED7D31"/>
        </w:rPr>
        <w:t>/umei/v1/device/</w:t>
      </w:r>
      <w:r w:rsidRPr="008A31EC">
        <w:rPr>
          <w:color w:val="ED7D31" w:themeColor="accent2"/>
        </w:rPr>
        <w:t>XX000XX00001-</w:t>
      </w:r>
      <w:r>
        <w:rPr>
          <w:color w:val="ED7D31"/>
        </w:rPr>
        <w:t>AABBCCDDEEFF/ap</w:t>
      </w:r>
      <w:r w:rsidRPr="00275F72">
        <w:rPr>
          <w:color w:val="ED7D31" w:themeColor="accent2"/>
        </w:rPr>
        <w:t>p</w:t>
      </w:r>
      <w:r w:rsidR="00B42870">
        <w:rPr>
          <w:color w:val="ED7D31" w:themeColor="accent2"/>
        </w:rPr>
        <w:t>s</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p>
    <w:p w:rsidR="00275F72" w:rsidRDefault="00E1474B" w:rsidP="00275F72">
      <w:pPr>
        <w:rPr>
          <w:rFonts w:eastAsia="新細明體"/>
          <w:lang w:eastAsia="zh-TW"/>
        </w:rPr>
      </w:pPr>
      <w:hyperlink w:anchor="_Response_Payload" w:history="1">
        <w:r w:rsidR="00275F72">
          <w:rPr>
            <w:rStyle w:val="af2"/>
            <w:rFonts w:eastAsia="新細明體" w:hint="eastAsia"/>
            <w:lang w:eastAsia="zh-TW"/>
          </w:rPr>
          <w:t>Response Payload</w:t>
        </w:r>
      </w:hyperlink>
      <w:r w:rsidR="00275F72">
        <w:rPr>
          <w:rFonts w:eastAsia="新細明體"/>
          <w:lang w:eastAsia="zh-TW"/>
        </w:rPr>
        <w:t>:</w:t>
      </w:r>
    </w:p>
    <w:p w:rsidR="00275F72" w:rsidRPr="00275F72" w:rsidRDefault="00275F72" w:rsidP="00275F72">
      <w:pPr>
        <w:numPr>
          <w:ilvl w:val="0"/>
          <w:numId w:val="5"/>
        </w:numPr>
        <w:rPr>
          <w:rFonts w:eastAsia="新細明體"/>
          <w:lang w:eastAsia="zh-TW"/>
        </w:rPr>
      </w:pPr>
      <w:r>
        <w:rPr>
          <w:rFonts w:eastAsia="新細明體"/>
          <w:lang w:eastAsia="zh-TW"/>
        </w:rPr>
        <w:t>Data Object</w:t>
      </w:r>
    </w:p>
    <w:p w:rsidR="00275F72" w:rsidRDefault="00275F72" w:rsidP="00275F72">
      <w:pPr>
        <w:ind w:left="300"/>
        <w:rPr>
          <w:rFonts w:eastAsia="新細明體"/>
          <w:lang w:eastAsia="zh-TW"/>
        </w:rPr>
      </w:pPr>
      <w:r>
        <w:rPr>
          <w:rFonts w:eastAsia="新細明體"/>
          <w:lang w:eastAsia="zh-TW"/>
        </w:rPr>
        <w:t xml:space="preserve">Installed </w:t>
      </w:r>
      <w:r>
        <w:rPr>
          <w:rFonts w:eastAsia="新細明體" w:hint="eastAsia"/>
          <w:lang w:eastAsia="zh-TW"/>
        </w:rPr>
        <w:t xml:space="preserve">App </w:t>
      </w:r>
      <w:r>
        <w:rPr>
          <w:rFonts w:eastAsia="新細明體"/>
          <w:lang w:eastAsia="zh-TW"/>
        </w:rPr>
        <w:t>O</w:t>
      </w:r>
      <w:r>
        <w:rPr>
          <w:rFonts w:eastAsia="新細明體" w:hint="eastAsia"/>
          <w:lang w:eastAsia="zh-TW"/>
        </w:rPr>
        <w:t>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275F72" w:rsidTr="001A71E2">
        <w:tc>
          <w:tcPr>
            <w:tcW w:w="1701" w:type="dxa"/>
            <w:shd w:val="clear" w:color="auto" w:fill="D9D9D9"/>
          </w:tcPr>
          <w:p w:rsidR="00275F72" w:rsidRDefault="00275F72" w:rsidP="001A71E2">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275F72" w:rsidRDefault="00275F72" w:rsidP="001A71E2">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sz w:val="18"/>
                <w:szCs w:val="18"/>
                <w:lang w:eastAsia="zh-TW"/>
              </w:rPr>
              <w:t>appName</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Name of the App.</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publisher</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P</w:t>
            </w:r>
            <w:r>
              <w:rPr>
                <w:rFonts w:eastAsia="新細明體" w:hint="eastAsia"/>
                <w:sz w:val="18"/>
                <w:szCs w:val="18"/>
                <w:lang w:eastAsia="zh-TW"/>
              </w:rPr>
              <w:t>ublisher</w:t>
            </w:r>
            <w:r>
              <w:rPr>
                <w:rFonts w:eastAsia="新細明體"/>
                <w:sz w:val="18"/>
                <w:szCs w:val="18"/>
                <w:lang w:eastAsia="zh-TW"/>
              </w:rPr>
              <w:t xml:space="preserve"> name of the App.</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sz w:val="18"/>
                <w:szCs w:val="18"/>
                <w:lang w:eastAsia="zh-TW"/>
              </w:rPr>
              <w:t>appId</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ID of the App.</w:t>
            </w:r>
          </w:p>
        </w:tc>
      </w:tr>
      <w:tr w:rsidR="0021259C" w:rsidTr="001A71E2">
        <w:tc>
          <w:tcPr>
            <w:tcW w:w="1701" w:type="dxa"/>
            <w:shd w:val="clear" w:color="auto" w:fill="auto"/>
          </w:tcPr>
          <w:p w:rsidR="0021259C" w:rsidRDefault="0021259C" w:rsidP="001A71E2">
            <w:pPr>
              <w:keepNext/>
              <w:jc w:val="center"/>
              <w:rPr>
                <w:rFonts w:eastAsia="新細明體"/>
                <w:sz w:val="18"/>
                <w:szCs w:val="18"/>
                <w:lang w:eastAsia="zh-TW"/>
              </w:rPr>
            </w:pPr>
            <w:r>
              <w:rPr>
                <w:rFonts w:eastAsia="新細明體" w:hint="eastAsia"/>
                <w:sz w:val="18"/>
                <w:szCs w:val="18"/>
                <w:lang w:eastAsia="zh-TW"/>
              </w:rPr>
              <w:t>status</w:t>
            </w:r>
          </w:p>
        </w:tc>
        <w:tc>
          <w:tcPr>
            <w:tcW w:w="1134" w:type="dxa"/>
            <w:shd w:val="clear" w:color="auto" w:fill="auto"/>
          </w:tcPr>
          <w:p w:rsidR="0021259C" w:rsidRDefault="0021259C"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1259C" w:rsidRDefault="0021259C"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1259C" w:rsidRDefault="0021259C" w:rsidP="001A71E2">
            <w:pPr>
              <w:keepNext/>
              <w:jc w:val="both"/>
              <w:rPr>
                <w:rFonts w:eastAsia="新細明體"/>
                <w:sz w:val="18"/>
                <w:szCs w:val="18"/>
                <w:lang w:eastAsia="zh-TW"/>
              </w:rPr>
            </w:pPr>
            <w:r>
              <w:rPr>
                <w:rFonts w:eastAsia="新細明體" w:hint="eastAsia"/>
                <w:sz w:val="18"/>
                <w:szCs w:val="18"/>
                <w:lang w:eastAsia="zh-TW"/>
              </w:rPr>
              <w:t>Status of the install App:</w:t>
            </w:r>
          </w:p>
          <w:p w:rsidR="0021259C" w:rsidRDefault="00DE6D9D" w:rsidP="00DE6D9D">
            <w:pPr>
              <w:pStyle w:val="aff0"/>
              <w:keepNext/>
              <w:numPr>
                <w:ilvl w:val="0"/>
                <w:numId w:val="15"/>
              </w:numPr>
              <w:ind w:leftChars="0" w:left="170" w:hanging="170"/>
              <w:jc w:val="both"/>
              <w:rPr>
                <w:rFonts w:eastAsia="新細明體"/>
                <w:sz w:val="18"/>
                <w:szCs w:val="18"/>
                <w:lang w:eastAsia="zh-TW"/>
              </w:rPr>
            </w:pPr>
            <w:r>
              <w:rPr>
                <w:rFonts w:eastAsia="新細明體"/>
                <w:b/>
                <w:sz w:val="18"/>
                <w:szCs w:val="18"/>
                <w:lang w:eastAsia="zh-TW"/>
              </w:rPr>
              <w:t>i</w:t>
            </w:r>
            <w:r w:rsidR="0021259C" w:rsidRPr="00172FC3">
              <w:rPr>
                <w:rFonts w:eastAsia="新細明體" w:hint="eastAsia"/>
                <w:b/>
                <w:sz w:val="18"/>
                <w:szCs w:val="18"/>
                <w:lang w:eastAsia="zh-TW"/>
              </w:rPr>
              <w:t>nstalled</w:t>
            </w:r>
            <w:r w:rsidR="0021259C">
              <w:rPr>
                <w:rFonts w:eastAsia="新細明體" w:hint="eastAsia"/>
                <w:sz w:val="18"/>
                <w:szCs w:val="18"/>
                <w:lang w:eastAsia="zh-TW"/>
              </w:rPr>
              <w:t>:</w:t>
            </w:r>
            <w:r w:rsidR="0021259C">
              <w:rPr>
                <w:rFonts w:eastAsia="新細明體"/>
                <w:sz w:val="18"/>
                <w:szCs w:val="18"/>
                <w:lang w:eastAsia="zh-TW"/>
              </w:rPr>
              <w:t xml:space="preserve"> The App was installed but is not executing.</w:t>
            </w:r>
          </w:p>
          <w:p w:rsidR="0021259C" w:rsidRPr="00810B51" w:rsidRDefault="00DE6D9D" w:rsidP="00DE6D9D">
            <w:pPr>
              <w:pStyle w:val="aff0"/>
              <w:keepNext/>
              <w:numPr>
                <w:ilvl w:val="0"/>
                <w:numId w:val="15"/>
              </w:numPr>
              <w:ind w:leftChars="0" w:left="170" w:hanging="170"/>
              <w:jc w:val="both"/>
              <w:rPr>
                <w:rFonts w:eastAsia="新細明體"/>
                <w:sz w:val="18"/>
                <w:szCs w:val="18"/>
                <w:lang w:eastAsia="zh-TW"/>
              </w:rPr>
            </w:pPr>
            <w:r>
              <w:rPr>
                <w:rFonts w:eastAsia="新細明體"/>
                <w:b/>
                <w:sz w:val="18"/>
                <w:szCs w:val="18"/>
                <w:lang w:eastAsia="zh-TW"/>
              </w:rPr>
              <w:t>r</w:t>
            </w:r>
            <w:r w:rsidR="0021259C" w:rsidRPr="00172FC3">
              <w:rPr>
                <w:rFonts w:eastAsia="新細明體"/>
                <w:b/>
                <w:sz w:val="18"/>
                <w:szCs w:val="18"/>
                <w:lang w:eastAsia="zh-TW"/>
              </w:rPr>
              <w:t>unning</w:t>
            </w:r>
            <w:r w:rsidR="0021259C">
              <w:rPr>
                <w:rFonts w:eastAsia="新細明體"/>
                <w:sz w:val="18"/>
                <w:szCs w:val="18"/>
                <w:lang w:eastAsia="zh-TW"/>
              </w:rPr>
              <w:t>: The App was installed and is executing.</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version</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Installed version of the App</w:t>
            </w:r>
            <w:r>
              <w:rPr>
                <w:rFonts w:eastAsia="新細明體" w:hint="eastAsia"/>
                <w:sz w:val="18"/>
                <w:szCs w:val="18"/>
                <w:lang w:eastAsia="zh-TW"/>
              </w:rPr>
              <w:t>.</w:t>
            </w:r>
            <w:r>
              <w:rPr>
                <w:rFonts w:eastAsia="新細明體"/>
                <w:sz w:val="18"/>
                <w:szCs w:val="18"/>
                <w:lang w:eastAsia="zh-TW"/>
              </w:rPr>
              <w:t xml:space="preserve"> Please refer to Installed Version Object.</w:t>
            </w:r>
          </w:p>
        </w:tc>
      </w:tr>
    </w:tbl>
    <w:p w:rsidR="00275F72" w:rsidRDefault="00275F72" w:rsidP="00275F72">
      <w:pPr>
        <w:ind w:left="300"/>
        <w:rPr>
          <w:rFonts w:eastAsia="新細明體"/>
          <w:lang w:eastAsia="zh-TW"/>
        </w:rPr>
      </w:pPr>
      <w:r>
        <w:rPr>
          <w:rFonts w:eastAsia="新細明體"/>
          <w:lang w:eastAsia="zh-TW"/>
        </w:rPr>
        <w:t xml:space="preserve">Installed </w:t>
      </w:r>
      <w:r>
        <w:rPr>
          <w:rFonts w:eastAsia="新細明體" w:hint="eastAsia"/>
          <w:lang w:eastAsia="zh-TW"/>
        </w:rPr>
        <w:t>Version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275F72" w:rsidTr="001A71E2">
        <w:tc>
          <w:tcPr>
            <w:tcW w:w="1701" w:type="dxa"/>
            <w:shd w:val="clear" w:color="auto" w:fill="D9D9D9"/>
          </w:tcPr>
          <w:p w:rsidR="00275F72" w:rsidRDefault="00275F72" w:rsidP="001A71E2">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275F72" w:rsidRDefault="00275F72" w:rsidP="001A71E2">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275F72" w:rsidRDefault="00275F72"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sz w:val="18"/>
                <w:szCs w:val="18"/>
                <w:lang w:eastAsia="zh-TW"/>
              </w:rPr>
              <w:t>versionName</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Name of the version.</w:t>
            </w:r>
          </w:p>
        </w:tc>
      </w:tr>
      <w:tr w:rsidR="00275F72" w:rsidTr="001A71E2">
        <w:tc>
          <w:tcPr>
            <w:tcW w:w="1701" w:type="dxa"/>
            <w:shd w:val="clear" w:color="auto" w:fill="auto"/>
          </w:tcPr>
          <w:p w:rsidR="00275F72" w:rsidRDefault="00275F72" w:rsidP="001A71E2">
            <w:pPr>
              <w:keepNext/>
              <w:jc w:val="center"/>
              <w:rPr>
                <w:rFonts w:eastAsia="新細明體"/>
                <w:sz w:val="18"/>
                <w:szCs w:val="18"/>
                <w:lang w:eastAsia="zh-TW"/>
              </w:rPr>
            </w:pPr>
            <w:r>
              <w:rPr>
                <w:rFonts w:eastAsia="新細明體"/>
                <w:sz w:val="18"/>
                <w:szCs w:val="18"/>
                <w:lang w:eastAsia="zh-TW"/>
              </w:rPr>
              <w:t>versionId</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275F72" w:rsidRDefault="00275F72"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275F72" w:rsidRDefault="00275F72" w:rsidP="001A71E2">
            <w:pPr>
              <w:keepNext/>
              <w:jc w:val="both"/>
              <w:rPr>
                <w:rFonts w:eastAsia="新細明體"/>
                <w:sz w:val="18"/>
                <w:szCs w:val="18"/>
                <w:lang w:eastAsia="zh-TW"/>
              </w:rPr>
            </w:pPr>
            <w:r>
              <w:rPr>
                <w:rFonts w:eastAsia="新細明體"/>
                <w:sz w:val="18"/>
                <w:szCs w:val="18"/>
                <w:lang w:eastAsia="zh-TW"/>
              </w:rPr>
              <w:t>ID of the version</w:t>
            </w:r>
          </w:p>
        </w:tc>
      </w:tr>
    </w:tbl>
    <w:p w:rsidR="00275F72" w:rsidRDefault="00275F72" w:rsidP="00275F72">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response without error</w:t>
      </w:r>
      <w:r>
        <w:rPr>
          <w:rFonts w:eastAsia="新細明體" w:hint="eastAsia"/>
          <w:lang w:eastAsia="zh-TW"/>
        </w:rPr>
        <w:t>:</w:t>
      </w:r>
    </w:p>
    <w:p w:rsidR="00275F72" w:rsidRDefault="00275F72" w:rsidP="00275F72">
      <w:pPr>
        <w:pStyle w:val="afc"/>
      </w:pPr>
      <w:r>
        <w:lastRenderedPageBreak/>
        <w:t>HTTP/1.1 200 OK</w:t>
      </w:r>
      <w:r>
        <w:rPr>
          <w:color w:val="FFFFFF"/>
          <w:shd w:val="pct10" w:color="auto" w:fill="FFFFFF"/>
        </w:rPr>
        <w:t>/r/n</w:t>
      </w:r>
    </w:p>
    <w:p w:rsidR="00275F72" w:rsidRDefault="00275F72" w:rsidP="00275F72">
      <w:pPr>
        <w:pStyle w:val="afc"/>
      </w:pPr>
      <w:r>
        <w:t>...</w:t>
      </w:r>
      <w:r>
        <w:rPr>
          <w:color w:val="FFFFFF"/>
          <w:shd w:val="pct10" w:color="auto" w:fill="FFFFFF"/>
        </w:rPr>
        <w:t>/r/n</w:t>
      </w:r>
    </w:p>
    <w:p w:rsidR="00275F72" w:rsidRDefault="00275F72" w:rsidP="00275F72">
      <w:pPr>
        <w:pStyle w:val="afc"/>
      </w:pPr>
      <w:r>
        <w:t xml:space="preserve">X-Request-ID: </w:t>
      </w:r>
      <w:r>
        <w:rPr>
          <w:color w:val="4472C4"/>
        </w:rPr>
        <w:t>7fe79306-366a-4098-bbb8-9ea5c77c09dc</w:t>
      </w:r>
      <w:r>
        <w:rPr>
          <w:color w:val="FFFFFF"/>
          <w:shd w:val="pct10" w:color="auto" w:fill="FFFFFF"/>
        </w:rPr>
        <w:t>/r/n</w:t>
      </w:r>
    </w:p>
    <w:p w:rsidR="00275F72" w:rsidRDefault="00275F72" w:rsidP="00275F72">
      <w:pPr>
        <w:pStyle w:val="afc"/>
      </w:pPr>
      <w:r>
        <w:t xml:space="preserve">X-Originator-ID: </w:t>
      </w:r>
      <w:r>
        <w:rPr>
          <w:color w:val="4472C4"/>
        </w:rPr>
        <w:t>FQDN-OF-DEMETER-SERVER</w:t>
      </w:r>
      <w:r>
        <w:rPr>
          <w:color w:val="FFFFFF"/>
          <w:shd w:val="pct10" w:color="auto" w:fill="FFFFFF"/>
        </w:rPr>
        <w:t>/r/n</w:t>
      </w:r>
    </w:p>
    <w:p w:rsidR="00275F72" w:rsidRDefault="00275F72" w:rsidP="00275F72">
      <w:pPr>
        <w:pStyle w:val="afc"/>
      </w:pPr>
      <w:r>
        <w:t xml:space="preserve">X-Receiver-ID: </w:t>
      </w:r>
      <w:r>
        <w:rPr>
          <w:color w:val="4472C4"/>
        </w:rPr>
        <w:t>FQDN-OF-PARTNER</w:t>
      </w:r>
      <w:r>
        <w:rPr>
          <w:color w:val="FFFFFF"/>
          <w:shd w:val="pct10" w:color="auto" w:fill="FFFFFF"/>
        </w:rPr>
        <w:t>/r/n</w:t>
      </w:r>
    </w:p>
    <w:p w:rsidR="00275F72" w:rsidRDefault="00275F72" w:rsidP="00275F72">
      <w:pPr>
        <w:pStyle w:val="afc"/>
      </w:pPr>
      <w:r>
        <w:t>...</w:t>
      </w:r>
      <w:r>
        <w:rPr>
          <w:color w:val="FFFFFF"/>
          <w:shd w:val="pct10" w:color="auto" w:fill="FFFFFF"/>
        </w:rPr>
        <w:t>/r/n</w:t>
      </w:r>
    </w:p>
    <w:p w:rsidR="00275F72" w:rsidRDefault="00275F72" w:rsidP="00275F72">
      <w:pPr>
        <w:pStyle w:val="afc"/>
      </w:pPr>
      <w:r>
        <w:rPr>
          <w:color w:val="FFFFFF"/>
          <w:shd w:val="pct10" w:color="auto" w:fill="FFFFFF"/>
        </w:rPr>
        <w:t>/r/n</w:t>
      </w:r>
      <w:r>
        <w:rPr>
          <w:color w:val="FFFFFF"/>
          <w:shd w:val="pct10" w:color="auto" w:fill="FFFFFF"/>
        </w:rPr>
        <w:br/>
      </w:r>
      <w:r>
        <w:rPr>
          <w:rFonts w:hint="eastAsia"/>
        </w:rPr>
        <w:t>{</w:t>
      </w:r>
      <w:r>
        <w:br/>
      </w:r>
      <w:r>
        <w:rPr>
          <w:rFonts w:hint="eastAsia"/>
        </w:rPr>
        <w:t xml:space="preserve">    </w:t>
      </w:r>
      <w:r>
        <w:rPr>
          <w:color w:val="ED7D31"/>
        </w:rPr>
        <w:t>"data"</w:t>
      </w:r>
      <w:r>
        <w:t xml:space="preserve">: </w:t>
      </w:r>
      <w:r w:rsidR="00B42870">
        <w:t>[</w:t>
      </w:r>
      <w:r w:rsidR="00B42870">
        <w:br/>
        <w:t xml:space="preserve">        </w:t>
      </w:r>
      <w:r>
        <w:t>{</w:t>
      </w:r>
      <w:r>
        <w:br/>
      </w:r>
      <w:r>
        <w:rPr>
          <w:color w:val="ED7D31"/>
        </w:rPr>
        <w:t xml:space="preserve">        </w:t>
      </w:r>
      <w:r w:rsidR="00B42870">
        <w:rPr>
          <w:color w:val="ED7D31"/>
        </w:rPr>
        <w:t xml:space="preserve">    </w:t>
      </w:r>
      <w:r>
        <w:rPr>
          <w:color w:val="ED7D31"/>
        </w:rPr>
        <w:t>"appName"</w:t>
      </w:r>
      <w:r>
        <w:t xml:space="preserve">: </w:t>
      </w:r>
      <w:r>
        <w:rPr>
          <w:color w:val="4472C4"/>
        </w:rPr>
        <w:t>"</w:t>
      </w:r>
      <w:r w:rsidRPr="000C735B">
        <w:rPr>
          <w:color w:val="4472C4"/>
        </w:rPr>
        <w:t>helloworld_1_arm</w:t>
      </w:r>
      <w:r>
        <w:rPr>
          <w:color w:val="4472C4"/>
        </w:rPr>
        <w:t>"</w:t>
      </w:r>
      <w:r>
        <w:t>,</w:t>
      </w:r>
      <w:r>
        <w:br/>
      </w:r>
      <w:r>
        <w:rPr>
          <w:color w:val="ED7D31"/>
        </w:rPr>
        <w:t xml:space="preserve">        </w:t>
      </w:r>
      <w:r w:rsidR="00B42870">
        <w:rPr>
          <w:color w:val="ED7D31"/>
        </w:rPr>
        <w:t xml:space="preserve">    </w:t>
      </w:r>
      <w:r>
        <w:rPr>
          <w:color w:val="ED7D31"/>
        </w:rPr>
        <w:t>"publisher"</w:t>
      </w:r>
      <w:r>
        <w:t xml:space="preserve">: </w:t>
      </w:r>
      <w:r>
        <w:rPr>
          <w:color w:val="4472C4"/>
        </w:rPr>
        <w:t>"sercomm"</w:t>
      </w:r>
      <w:r>
        <w:t>,</w:t>
      </w:r>
      <w:r>
        <w:br/>
      </w:r>
      <w:r>
        <w:rPr>
          <w:color w:val="ED7D31"/>
        </w:rPr>
        <w:t xml:space="preserve">        </w:t>
      </w:r>
      <w:r w:rsidR="00B42870">
        <w:rPr>
          <w:color w:val="ED7D31"/>
        </w:rPr>
        <w:t xml:space="preserve">    </w:t>
      </w:r>
      <w:r>
        <w:rPr>
          <w:color w:val="ED7D31"/>
        </w:rPr>
        <w:t>"appId"</w:t>
      </w:r>
      <w:r>
        <w:t xml:space="preserve">: </w:t>
      </w:r>
      <w:r>
        <w:rPr>
          <w:color w:val="4472C4"/>
        </w:rPr>
        <w:t>"</w:t>
      </w:r>
      <w:r w:rsidRPr="000C735B">
        <w:rPr>
          <w:color w:val="4472C4"/>
        </w:rPr>
        <w:t>52CC495F818A5615289D582EEE7AC825</w:t>
      </w:r>
      <w:r>
        <w:rPr>
          <w:color w:val="4472C4"/>
        </w:rPr>
        <w:t>"</w:t>
      </w:r>
      <w:r>
        <w:t>,</w:t>
      </w:r>
      <w:r>
        <w:br/>
      </w:r>
      <w:r w:rsidR="00B42870">
        <w:rPr>
          <w:color w:val="ED7D31"/>
        </w:rPr>
        <w:t xml:space="preserve">            "status"</w:t>
      </w:r>
      <w:r w:rsidR="00B42870">
        <w:t xml:space="preserve">: </w:t>
      </w:r>
      <w:r w:rsidR="00B42870">
        <w:rPr>
          <w:color w:val="4472C4"/>
        </w:rPr>
        <w:t>"</w:t>
      </w:r>
      <w:r w:rsidR="00DE6D9D">
        <w:rPr>
          <w:color w:val="4472C4"/>
        </w:rPr>
        <w:t>r</w:t>
      </w:r>
      <w:r w:rsidR="00B42870">
        <w:rPr>
          <w:color w:val="4472C4"/>
        </w:rPr>
        <w:t>unning"</w:t>
      </w:r>
      <w:r w:rsidR="00B42870">
        <w:t>,</w:t>
      </w:r>
      <w:r w:rsidR="00B42870">
        <w:br/>
      </w:r>
      <w:r>
        <w:rPr>
          <w:color w:val="ED7D31"/>
        </w:rPr>
        <w:t xml:space="preserve">        </w:t>
      </w:r>
      <w:r w:rsidR="00B42870">
        <w:rPr>
          <w:color w:val="ED7D31"/>
        </w:rPr>
        <w:t xml:space="preserve">    </w:t>
      </w:r>
      <w:r>
        <w:rPr>
          <w:color w:val="ED7D31"/>
        </w:rPr>
        <w:t>"version"</w:t>
      </w:r>
      <w:r>
        <w:t>: {</w:t>
      </w:r>
      <w:r>
        <w:br/>
      </w:r>
      <w:r>
        <w:rPr>
          <w:color w:val="ED7D31"/>
        </w:rPr>
        <w:t xml:space="preserve">            </w:t>
      </w:r>
      <w:r w:rsidR="00B42870">
        <w:rPr>
          <w:color w:val="ED7D31"/>
        </w:rPr>
        <w:t xml:space="preserve">    </w:t>
      </w:r>
      <w:r>
        <w:rPr>
          <w:color w:val="ED7D31"/>
        </w:rPr>
        <w:t>"versionName"</w:t>
      </w:r>
      <w:r>
        <w:t xml:space="preserve">: </w:t>
      </w:r>
      <w:r>
        <w:rPr>
          <w:color w:val="4472C4"/>
        </w:rPr>
        <w:t>"1.0"</w:t>
      </w:r>
      <w:r>
        <w:t>,</w:t>
      </w:r>
      <w:r>
        <w:br/>
      </w:r>
      <w:r>
        <w:rPr>
          <w:color w:val="ED7D31"/>
        </w:rPr>
        <w:t xml:space="preserve">            </w:t>
      </w:r>
      <w:r w:rsidR="00B42870">
        <w:rPr>
          <w:color w:val="ED7D31"/>
        </w:rPr>
        <w:t xml:space="preserve">    </w:t>
      </w:r>
      <w:r>
        <w:rPr>
          <w:color w:val="ED7D31"/>
        </w:rPr>
        <w:t>"versionId"</w:t>
      </w:r>
      <w:r>
        <w:t xml:space="preserve">: </w:t>
      </w:r>
      <w:r>
        <w:rPr>
          <w:color w:val="4472C4"/>
        </w:rPr>
        <w:t>"</w:t>
      </w:r>
      <w:r w:rsidRPr="000C735B">
        <w:rPr>
          <w:color w:val="4472C4"/>
        </w:rPr>
        <w:t>22B10A14A77A931AA1FD183D28230D17</w:t>
      </w:r>
      <w:r>
        <w:rPr>
          <w:color w:val="4472C4"/>
        </w:rPr>
        <w:t>"</w:t>
      </w:r>
      <w:r>
        <w:br/>
      </w:r>
      <w:r>
        <w:rPr>
          <w:color w:val="4472C4"/>
        </w:rPr>
        <w:t xml:space="preserve">        </w:t>
      </w:r>
      <w:r>
        <w:t>}</w:t>
      </w:r>
      <w:r w:rsidR="00B42870">
        <w:t>,</w:t>
      </w:r>
      <w:r>
        <w:rPr>
          <w:color w:val="4472C4"/>
        </w:rPr>
        <w:br/>
      </w:r>
      <w:r w:rsidR="00B42870">
        <w:t xml:space="preserve">        {</w:t>
      </w:r>
      <w:r w:rsidR="00B42870">
        <w:br/>
      </w:r>
      <w:r w:rsidR="00B42870">
        <w:rPr>
          <w:color w:val="ED7D31"/>
        </w:rPr>
        <w:t xml:space="preserve">            "appName"</w:t>
      </w:r>
      <w:r w:rsidR="00B42870">
        <w:t xml:space="preserve">: </w:t>
      </w:r>
      <w:r w:rsidR="00B42870">
        <w:rPr>
          <w:color w:val="4472C4"/>
        </w:rPr>
        <w:t>"</w:t>
      </w:r>
      <w:r w:rsidR="00B42870" w:rsidRPr="000C735B">
        <w:rPr>
          <w:color w:val="4472C4"/>
        </w:rPr>
        <w:t>helloworld_</w:t>
      </w:r>
      <w:r w:rsidR="00B42870">
        <w:rPr>
          <w:color w:val="4472C4"/>
        </w:rPr>
        <w:t>2</w:t>
      </w:r>
      <w:r w:rsidR="00B42870" w:rsidRPr="000C735B">
        <w:rPr>
          <w:color w:val="4472C4"/>
        </w:rPr>
        <w:t>_arm</w:t>
      </w:r>
      <w:r w:rsidR="00B42870">
        <w:rPr>
          <w:color w:val="4472C4"/>
        </w:rPr>
        <w:t>"</w:t>
      </w:r>
      <w:r w:rsidR="00B42870">
        <w:t>,</w:t>
      </w:r>
      <w:r w:rsidR="00B42870">
        <w:br/>
      </w:r>
      <w:r w:rsidR="00B42870">
        <w:rPr>
          <w:color w:val="ED7D31"/>
        </w:rPr>
        <w:t xml:space="preserve">            "publisher"</w:t>
      </w:r>
      <w:r w:rsidR="00B42870">
        <w:t xml:space="preserve">: </w:t>
      </w:r>
      <w:r w:rsidR="00B42870">
        <w:rPr>
          <w:color w:val="4472C4"/>
        </w:rPr>
        <w:t>"sercomm"</w:t>
      </w:r>
      <w:r w:rsidR="00B42870">
        <w:t>,</w:t>
      </w:r>
      <w:r w:rsidR="00B42870">
        <w:br/>
      </w:r>
      <w:r w:rsidR="00B42870">
        <w:rPr>
          <w:color w:val="ED7D31"/>
        </w:rPr>
        <w:t xml:space="preserve">            "appId"</w:t>
      </w:r>
      <w:r w:rsidR="00B42870">
        <w:t xml:space="preserve">: </w:t>
      </w:r>
      <w:r w:rsidR="00B42870">
        <w:rPr>
          <w:color w:val="4472C4"/>
        </w:rPr>
        <w:t>"</w:t>
      </w:r>
      <w:r w:rsidR="00B42870" w:rsidRPr="000C735B">
        <w:rPr>
          <w:color w:val="4472C4"/>
        </w:rPr>
        <w:t>52CC495F818A5615289D582EEE7AC82</w:t>
      </w:r>
      <w:r w:rsidR="00B42870">
        <w:rPr>
          <w:color w:val="4472C4"/>
        </w:rPr>
        <w:t>6"</w:t>
      </w:r>
      <w:r w:rsidR="00B42870">
        <w:t>,</w:t>
      </w:r>
      <w:r w:rsidR="00B42870">
        <w:br/>
      </w:r>
      <w:r w:rsidR="00B42870">
        <w:rPr>
          <w:color w:val="ED7D31"/>
        </w:rPr>
        <w:t xml:space="preserve">            "status"</w:t>
      </w:r>
      <w:r w:rsidR="00B42870">
        <w:t xml:space="preserve">: </w:t>
      </w:r>
      <w:r w:rsidR="00B42870">
        <w:rPr>
          <w:color w:val="4472C4"/>
        </w:rPr>
        <w:t>"</w:t>
      </w:r>
      <w:r w:rsidR="00DE6D9D">
        <w:rPr>
          <w:color w:val="4472C4"/>
        </w:rPr>
        <w:t>i</w:t>
      </w:r>
      <w:r w:rsidR="00B42870">
        <w:rPr>
          <w:color w:val="4472C4"/>
        </w:rPr>
        <w:t>nstalled"</w:t>
      </w:r>
      <w:r w:rsidR="00B42870">
        <w:t>,</w:t>
      </w:r>
      <w:r w:rsidR="00B42870">
        <w:br/>
      </w:r>
      <w:r w:rsidR="00B42870">
        <w:rPr>
          <w:color w:val="ED7D31"/>
        </w:rPr>
        <w:t xml:space="preserve">            "version"</w:t>
      </w:r>
      <w:r w:rsidR="00B42870">
        <w:t>: {</w:t>
      </w:r>
      <w:r w:rsidR="00B42870">
        <w:br/>
      </w:r>
      <w:r w:rsidR="00B42870">
        <w:rPr>
          <w:color w:val="ED7D31"/>
        </w:rPr>
        <w:t xml:space="preserve">                "versionName"</w:t>
      </w:r>
      <w:r w:rsidR="00B42870">
        <w:t xml:space="preserve">: </w:t>
      </w:r>
      <w:r w:rsidR="00B42870">
        <w:rPr>
          <w:color w:val="4472C4"/>
        </w:rPr>
        <w:t>"1.0"</w:t>
      </w:r>
      <w:r w:rsidR="00B42870">
        <w:t>,</w:t>
      </w:r>
      <w:r w:rsidR="00B42870">
        <w:br/>
      </w:r>
      <w:r w:rsidR="00B42870">
        <w:rPr>
          <w:color w:val="ED7D31"/>
        </w:rPr>
        <w:t xml:space="preserve">                "versionId"</w:t>
      </w:r>
      <w:r w:rsidR="00B42870">
        <w:t xml:space="preserve">: </w:t>
      </w:r>
      <w:r w:rsidR="00B42870">
        <w:rPr>
          <w:color w:val="4472C4"/>
        </w:rPr>
        <w:t>"</w:t>
      </w:r>
      <w:r w:rsidR="00B42870" w:rsidRPr="000C735B">
        <w:rPr>
          <w:color w:val="4472C4"/>
        </w:rPr>
        <w:t>22B10A14A77A931AA1FD183D28230D1</w:t>
      </w:r>
      <w:r w:rsidR="00B42870">
        <w:rPr>
          <w:color w:val="4472C4"/>
        </w:rPr>
        <w:t>8"</w:t>
      </w:r>
      <w:r w:rsidR="00B42870">
        <w:br/>
      </w:r>
      <w:r>
        <w:t xml:space="preserve">    </w:t>
      </w:r>
      <w:r w:rsidR="00B42870">
        <w:t xml:space="preserve">    </w:t>
      </w:r>
      <w:r>
        <w:t>}</w:t>
      </w:r>
      <w:r w:rsidR="00B42870">
        <w:t>,</w:t>
      </w:r>
      <w:r w:rsidR="00B42870">
        <w:br/>
        <w:t xml:space="preserve">    ]</w:t>
      </w:r>
      <w:r>
        <w:br/>
        <w:t>}</w:t>
      </w:r>
    </w:p>
    <w:p w:rsidR="00275F72" w:rsidRPr="001717E6" w:rsidRDefault="00275F72" w:rsidP="00275F72">
      <w:pPr>
        <w:pStyle w:val="afc"/>
        <w:rPr>
          <w:color w:val="FFFFFF"/>
        </w:rPr>
      </w:pPr>
    </w:p>
    <w:p w:rsidR="00275F72" w:rsidRDefault="00275F72" w:rsidP="00275F72">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275F72" w:rsidRDefault="00275F72" w:rsidP="00275F72">
      <w:pPr>
        <w:pStyle w:val="afc"/>
      </w:pPr>
      <w:r>
        <w:t>HTTP/1.1 200 OK</w:t>
      </w:r>
      <w:r>
        <w:rPr>
          <w:color w:val="FFFFFF"/>
          <w:shd w:val="pct10" w:color="auto" w:fill="FFFFFF"/>
        </w:rPr>
        <w:t>/r/n</w:t>
      </w:r>
    </w:p>
    <w:p w:rsidR="00275F72" w:rsidRDefault="00275F72" w:rsidP="00275F72">
      <w:pPr>
        <w:pStyle w:val="afc"/>
      </w:pPr>
      <w:r>
        <w:t>...</w:t>
      </w:r>
      <w:r>
        <w:rPr>
          <w:color w:val="FFFFFF"/>
          <w:shd w:val="pct10" w:color="auto" w:fill="FFFFFF"/>
        </w:rPr>
        <w:t>/r/n</w:t>
      </w:r>
    </w:p>
    <w:p w:rsidR="00275F72" w:rsidRDefault="00275F72" w:rsidP="00275F72">
      <w:pPr>
        <w:pStyle w:val="afc"/>
      </w:pPr>
      <w:r>
        <w:t xml:space="preserve">X-Request-ID: </w:t>
      </w:r>
      <w:r>
        <w:rPr>
          <w:color w:val="4472C4"/>
        </w:rPr>
        <w:t>7fe79306-366a-4098-bbb8-9ea5c77c09dc</w:t>
      </w:r>
      <w:r>
        <w:rPr>
          <w:color w:val="FFFFFF"/>
          <w:shd w:val="pct10" w:color="auto" w:fill="FFFFFF"/>
        </w:rPr>
        <w:t>/r/n</w:t>
      </w:r>
    </w:p>
    <w:p w:rsidR="00275F72" w:rsidRDefault="00275F72" w:rsidP="00275F72">
      <w:pPr>
        <w:pStyle w:val="afc"/>
      </w:pPr>
      <w:r>
        <w:t xml:space="preserve">X-Originator-ID: </w:t>
      </w:r>
      <w:r>
        <w:rPr>
          <w:color w:val="4472C4"/>
        </w:rPr>
        <w:t>FQDN-OF-DEMETER-SERVER</w:t>
      </w:r>
      <w:r>
        <w:rPr>
          <w:color w:val="FFFFFF"/>
          <w:shd w:val="pct10" w:color="auto" w:fill="FFFFFF"/>
        </w:rPr>
        <w:t>/r/n</w:t>
      </w:r>
    </w:p>
    <w:p w:rsidR="00275F72" w:rsidRDefault="00275F72" w:rsidP="00275F72">
      <w:pPr>
        <w:pStyle w:val="afc"/>
      </w:pPr>
      <w:r>
        <w:t xml:space="preserve">X-Receiver-ID: </w:t>
      </w:r>
      <w:r>
        <w:rPr>
          <w:color w:val="4472C4"/>
        </w:rPr>
        <w:t>FQDN-OF-PARTNER</w:t>
      </w:r>
      <w:r>
        <w:rPr>
          <w:color w:val="FFFFFF"/>
          <w:shd w:val="pct10" w:color="auto" w:fill="FFFFFF"/>
        </w:rPr>
        <w:t>/r/n</w:t>
      </w:r>
    </w:p>
    <w:p w:rsidR="00275F72" w:rsidRDefault="00275F72" w:rsidP="00275F72">
      <w:pPr>
        <w:pStyle w:val="afc"/>
      </w:pPr>
      <w:r>
        <w:t>...</w:t>
      </w:r>
      <w:r>
        <w:rPr>
          <w:color w:val="FFFFFF"/>
          <w:shd w:val="pct10" w:color="auto" w:fill="FFFFFF"/>
        </w:rPr>
        <w:t>/r/n</w:t>
      </w:r>
    </w:p>
    <w:p w:rsidR="00275F72" w:rsidRDefault="00275F72" w:rsidP="00275F72">
      <w:pPr>
        <w:pStyle w:val="afc"/>
        <w:rPr>
          <w:color w:val="FFFFFF"/>
        </w:rPr>
      </w:pPr>
      <w:r>
        <w:rPr>
          <w:color w:val="FFFFFF"/>
          <w:shd w:val="pct10" w:color="auto" w:fill="FFFFFF"/>
        </w:rPr>
        <w:t>/r/n</w:t>
      </w:r>
    </w:p>
    <w:p w:rsidR="00275F72" w:rsidRDefault="00275F72" w:rsidP="00275F72">
      <w:pPr>
        <w:pStyle w:val="afc"/>
      </w:pPr>
      <w:r>
        <w:rPr>
          <w:rFonts w:hint="eastAsia"/>
        </w:rPr>
        <w:t>{</w:t>
      </w:r>
    </w:p>
    <w:p w:rsidR="005F5747" w:rsidRDefault="005F5747" w:rsidP="005F5747">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404</w:t>
      </w:r>
      <w:r>
        <w:t>,</w:t>
      </w:r>
    </w:p>
    <w:p w:rsidR="005F5747" w:rsidRDefault="005F5747" w:rsidP="005F5747">
      <w:pPr>
        <w:pStyle w:val="afc"/>
        <w:rPr>
          <w:color w:val="4472C4"/>
        </w:rPr>
      </w:pPr>
      <w:r>
        <w:t xml:space="preserve">        </w:t>
      </w:r>
      <w:r>
        <w:rPr>
          <w:color w:val="ED7D31"/>
        </w:rPr>
        <w:t>"detail"</w:t>
      </w:r>
      <w:r>
        <w:t xml:space="preserve">: </w:t>
      </w:r>
      <w:r>
        <w:rPr>
          <w:color w:val="4472C4"/>
        </w:rPr>
        <w:t>"DEVICE CANNOT BE FOUND"</w:t>
      </w:r>
    </w:p>
    <w:p w:rsidR="005F5747" w:rsidRDefault="005F5747" w:rsidP="005F5747">
      <w:pPr>
        <w:pStyle w:val="afc"/>
      </w:pPr>
      <w:r>
        <w:t xml:space="preserve">    }]</w:t>
      </w:r>
    </w:p>
    <w:p w:rsidR="00275F72" w:rsidRDefault="00275F72" w:rsidP="00275F72">
      <w:pPr>
        <w:pStyle w:val="afc"/>
      </w:pPr>
      <w:r>
        <w:t>}</w:t>
      </w:r>
    </w:p>
    <w:p w:rsidR="005F5747" w:rsidRDefault="005F5747" w:rsidP="005F5747">
      <w:pPr>
        <w:pStyle w:val="2"/>
        <w:pageBreakBefore/>
        <w:rPr>
          <w:rFonts w:eastAsia="新細明體"/>
          <w:lang w:eastAsia="zh-TW"/>
        </w:rPr>
      </w:pPr>
      <w:bookmarkStart w:id="21" w:name="_Toc43213390"/>
      <w:r>
        <w:rPr>
          <w:rFonts w:eastAsia="新細明體"/>
          <w:lang w:eastAsia="zh-TW"/>
        </w:rPr>
        <w:lastRenderedPageBreak/>
        <w:t>Get Installed App Information of Specific Device</w:t>
      </w:r>
      <w:bookmarkEnd w:id="21"/>
    </w:p>
    <w:p w:rsidR="005F5747" w:rsidRPr="00171A04" w:rsidRDefault="005F5747" w:rsidP="005F5747">
      <w:pPr>
        <w:pStyle w:val="3"/>
        <w:spacing w:before="156"/>
        <w:rPr>
          <w:lang w:eastAsia="zh-TW"/>
        </w:rPr>
      </w:pPr>
      <w:bookmarkStart w:id="22" w:name="_Toc43213391"/>
      <w:r>
        <w:rPr>
          <w:rFonts w:eastAsiaTheme="minorEastAsia"/>
          <w:lang w:eastAsia="zh-TW"/>
        </w:rPr>
        <w:t xml:space="preserve">API </w:t>
      </w:r>
      <w:r>
        <w:rPr>
          <w:rFonts w:eastAsiaTheme="minorEastAsia" w:hint="eastAsia"/>
          <w:lang w:eastAsia="zh-TW"/>
        </w:rPr>
        <w:t>Details</w:t>
      </w:r>
      <w:bookmarkEnd w:id="22"/>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864"/>
        <w:gridCol w:w="4688"/>
      </w:tblGrid>
      <w:tr w:rsidR="005F5747" w:rsidTr="001A71E2">
        <w:tc>
          <w:tcPr>
            <w:tcW w:w="1518"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HTTP Verb</w:t>
            </w:r>
          </w:p>
        </w:tc>
        <w:tc>
          <w:tcPr>
            <w:tcW w:w="3864"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4688"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5F5747" w:rsidTr="001A71E2">
        <w:tc>
          <w:tcPr>
            <w:tcW w:w="1518" w:type="dxa"/>
            <w:shd w:val="clear" w:color="auto" w:fill="auto"/>
          </w:tcPr>
          <w:p w:rsidR="005F5747" w:rsidRDefault="005F5747" w:rsidP="001A71E2">
            <w:pPr>
              <w:keepNext/>
              <w:rPr>
                <w:rFonts w:eastAsia="新細明體"/>
                <w:sz w:val="18"/>
                <w:szCs w:val="18"/>
                <w:lang w:eastAsia="zh-TW"/>
              </w:rPr>
            </w:pPr>
            <w:r>
              <w:rPr>
                <w:rFonts w:eastAsia="新細明體"/>
                <w:sz w:val="18"/>
                <w:szCs w:val="18"/>
                <w:lang w:eastAsia="zh-TW"/>
              </w:rPr>
              <w:t>GET</w:t>
            </w:r>
          </w:p>
        </w:tc>
        <w:tc>
          <w:tcPr>
            <w:tcW w:w="3864" w:type="dxa"/>
            <w:shd w:val="clear" w:color="auto" w:fill="auto"/>
          </w:tcPr>
          <w:p w:rsidR="005F5747" w:rsidRDefault="005F5747" w:rsidP="001A71E2">
            <w:pPr>
              <w:keepNext/>
              <w:rPr>
                <w:rFonts w:eastAsia="新細明體"/>
                <w:sz w:val="18"/>
                <w:szCs w:val="18"/>
                <w:lang w:eastAsia="zh-TW"/>
              </w:rPr>
            </w:pPr>
            <w:r>
              <w:rPr>
                <w:rFonts w:eastAsia="新細明體"/>
                <w:sz w:val="18"/>
                <w:szCs w:val="18"/>
                <w:lang w:eastAsia="zh-TW"/>
              </w:rPr>
              <w:t>/umei/v1/device/</w:t>
            </w:r>
            <w:r w:rsidRPr="00D34908">
              <w:rPr>
                <w:rFonts w:eastAsia="新細明體"/>
                <w:color w:val="4472C4" w:themeColor="accent5"/>
                <w:sz w:val="18"/>
                <w:szCs w:val="18"/>
                <w:lang w:eastAsia="zh-TW"/>
              </w:rPr>
              <w:t>{</w:t>
            </w:r>
            <w:r>
              <w:rPr>
                <w:rFonts w:eastAsia="新細明體"/>
                <w:color w:val="4472C4" w:themeColor="accent5"/>
                <w:sz w:val="18"/>
                <w:szCs w:val="18"/>
                <w:lang w:eastAsia="zh-TW"/>
              </w:rPr>
              <w:t>deviceId</w:t>
            </w:r>
            <w:r w:rsidRPr="00D34908">
              <w:rPr>
                <w:rFonts w:eastAsia="新細明體"/>
                <w:color w:val="4472C4" w:themeColor="accent5"/>
                <w:sz w:val="18"/>
                <w:szCs w:val="18"/>
                <w:lang w:eastAsia="zh-TW"/>
              </w:rPr>
              <w:t>}</w:t>
            </w:r>
            <w:r w:rsidRPr="00275F72">
              <w:rPr>
                <w:rFonts w:eastAsia="新細明體"/>
                <w:sz w:val="18"/>
                <w:szCs w:val="18"/>
                <w:lang w:eastAsia="zh-TW"/>
              </w:rPr>
              <w:t>/app/</w:t>
            </w:r>
            <w:r>
              <w:rPr>
                <w:rFonts w:eastAsia="新細明體"/>
                <w:color w:val="4472C4" w:themeColor="accent5"/>
                <w:sz w:val="18"/>
                <w:szCs w:val="18"/>
                <w:lang w:eastAsia="zh-TW"/>
              </w:rPr>
              <w:t>{appId}</w:t>
            </w:r>
          </w:p>
        </w:tc>
        <w:tc>
          <w:tcPr>
            <w:tcW w:w="4688" w:type="dxa"/>
            <w:shd w:val="clear" w:color="auto" w:fill="auto"/>
          </w:tcPr>
          <w:p w:rsidR="005F5747" w:rsidRDefault="005F5747" w:rsidP="001A71E2">
            <w:pPr>
              <w:keepNext/>
              <w:rPr>
                <w:rFonts w:eastAsia="新細明體"/>
                <w:sz w:val="18"/>
                <w:szCs w:val="18"/>
                <w:lang w:eastAsia="zh-TW"/>
              </w:rPr>
            </w:pPr>
            <w:r>
              <w:rPr>
                <w:rFonts w:eastAsia="新細明體"/>
                <w:sz w:val="18"/>
                <w:szCs w:val="18"/>
                <w:lang w:eastAsia="zh-TW"/>
              </w:rPr>
              <w:t xml:space="preserve">Get device’s installed App information from Demeter server. </w:t>
            </w:r>
          </w:p>
        </w:tc>
      </w:tr>
    </w:tbl>
    <w:p w:rsidR="005F5747" w:rsidRPr="00D34908" w:rsidRDefault="005F5747" w:rsidP="005F5747">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5F5747" w:rsidRPr="00D34908" w:rsidRDefault="005F5747" w:rsidP="005F5747">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appId</w:t>
      </w:r>
      <w:r w:rsidRPr="00D34908">
        <w:rPr>
          <w:rFonts w:eastAsiaTheme="minorEastAsia" w:hint="eastAsia"/>
          <w:b/>
          <w:lang w:eastAsia="zh-TW"/>
        </w:rPr>
        <w:t>}</w:t>
      </w:r>
      <w:r>
        <w:rPr>
          <w:rFonts w:eastAsiaTheme="minorEastAsia"/>
          <w:lang w:eastAsia="zh-TW"/>
        </w:rPr>
        <w:t>: ID of the installed App.</w:t>
      </w:r>
    </w:p>
    <w:p w:rsidR="005F5747" w:rsidRDefault="00E1474B" w:rsidP="005F5747">
      <w:pPr>
        <w:rPr>
          <w:rFonts w:eastAsia="新細明體"/>
          <w:lang w:eastAsia="zh-TW"/>
        </w:rPr>
      </w:pPr>
      <w:hyperlink w:anchor="_Action_Parameter" w:history="1">
        <w:r w:rsidR="005F5747">
          <w:rPr>
            <w:rStyle w:val="af2"/>
            <w:rFonts w:eastAsia="新細明體" w:hint="eastAsia"/>
            <w:lang w:eastAsia="zh-TW"/>
          </w:rPr>
          <w:t>Action Parameter(s)</w:t>
        </w:r>
      </w:hyperlink>
      <w:r w:rsidR="005F5747">
        <w:rPr>
          <w:rFonts w:eastAsia="新細明體"/>
          <w:lang w:eastAsia="zh-TW"/>
        </w:rPr>
        <w:t>:</w:t>
      </w:r>
    </w:p>
    <w:p w:rsidR="005F5747" w:rsidRDefault="005F5747" w:rsidP="005F5747">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5F5747" w:rsidRDefault="00E1474B" w:rsidP="005F5747">
      <w:pPr>
        <w:rPr>
          <w:rFonts w:eastAsia="新細明體"/>
          <w:lang w:eastAsia="zh-TW"/>
        </w:rPr>
      </w:pPr>
      <w:hyperlink w:anchor="_Request_Payload" w:history="1">
        <w:r w:rsidR="005F5747">
          <w:rPr>
            <w:rStyle w:val="af2"/>
            <w:rFonts w:eastAsia="新細明體" w:hint="eastAsia"/>
            <w:lang w:eastAsia="zh-TW"/>
          </w:rPr>
          <w:t>Request Payload</w:t>
        </w:r>
      </w:hyperlink>
      <w:r w:rsidR="005F5747">
        <w:rPr>
          <w:rFonts w:eastAsia="新細明體" w:hint="eastAsia"/>
          <w:lang w:eastAsia="zh-TW"/>
        </w:rPr>
        <w:t>:</w:t>
      </w:r>
    </w:p>
    <w:p w:rsidR="005F5747" w:rsidRPr="004903C1" w:rsidRDefault="005F5747" w:rsidP="005F5747">
      <w:pPr>
        <w:numPr>
          <w:ilvl w:val="0"/>
          <w:numId w:val="4"/>
        </w:numPr>
        <w:rPr>
          <w:rFonts w:eastAsia="新細明體"/>
          <w:lang w:eastAsia="zh-TW"/>
        </w:rPr>
      </w:pPr>
      <w:r>
        <w:rPr>
          <w:rFonts w:eastAsia="新細明體"/>
          <w:lang w:eastAsia="zh-TW"/>
        </w:rPr>
        <w:t>Data Object</w:t>
      </w:r>
    </w:p>
    <w:p w:rsidR="005F5747" w:rsidRPr="004903C1" w:rsidRDefault="005F5747" w:rsidP="005F5747">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5F5747" w:rsidRDefault="005F5747" w:rsidP="005F5747">
      <w:pPr>
        <w:numPr>
          <w:ilvl w:val="0"/>
          <w:numId w:val="5"/>
        </w:numPr>
        <w:rPr>
          <w:rFonts w:eastAsia="新細明體"/>
          <w:lang w:eastAsia="zh-TW"/>
        </w:rPr>
      </w:pPr>
      <w:r>
        <w:rPr>
          <w:rFonts w:eastAsia="新細明體"/>
          <w:lang w:eastAsia="zh-TW"/>
        </w:rPr>
        <w:t>Desire Object</w:t>
      </w:r>
    </w:p>
    <w:p w:rsidR="005F5747" w:rsidRDefault="005F5747" w:rsidP="005F5747">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5F5747" w:rsidRDefault="005F5747" w:rsidP="005F5747">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Pr>
          <w:rFonts w:eastAsia="新細明體" w:hint="eastAsia"/>
          <w:lang w:eastAsia="zh-TW"/>
        </w:rPr>
        <w:t>Request:</w:t>
      </w:r>
    </w:p>
    <w:p w:rsidR="005F5747" w:rsidRDefault="005F5747" w:rsidP="005F5747">
      <w:pPr>
        <w:pStyle w:val="afc"/>
      </w:pPr>
      <w:r>
        <w:rPr>
          <w:color w:val="ED7D31"/>
        </w:rPr>
        <w:t>GET</w:t>
      </w:r>
      <w:r>
        <w:t xml:space="preserve"> </w:t>
      </w:r>
      <w:r>
        <w:rPr>
          <w:color w:val="ED7D31"/>
        </w:rPr>
        <w:t>/umei/v1/device/</w:t>
      </w:r>
      <w:r w:rsidRPr="008A31EC">
        <w:rPr>
          <w:color w:val="ED7D31" w:themeColor="accent2"/>
        </w:rPr>
        <w:t>XX000XX00001-</w:t>
      </w:r>
      <w:r>
        <w:rPr>
          <w:color w:val="ED7D31"/>
        </w:rPr>
        <w:t>AABBCCDDEEFF/ap</w:t>
      </w:r>
      <w:r w:rsidRPr="00275F72">
        <w:rPr>
          <w:color w:val="ED7D31" w:themeColor="accent2"/>
        </w:rPr>
        <w:t>p/52CC495F818A5615289D582EEE7AC825</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p>
    <w:p w:rsidR="005F5747" w:rsidRDefault="00E1474B" w:rsidP="005F5747">
      <w:pPr>
        <w:rPr>
          <w:rFonts w:eastAsia="新細明體"/>
          <w:lang w:eastAsia="zh-TW"/>
        </w:rPr>
      </w:pPr>
      <w:hyperlink w:anchor="_Response_Payload" w:history="1">
        <w:r w:rsidR="005F5747">
          <w:rPr>
            <w:rStyle w:val="af2"/>
            <w:rFonts w:eastAsia="新細明體" w:hint="eastAsia"/>
            <w:lang w:eastAsia="zh-TW"/>
          </w:rPr>
          <w:t>Response Payload</w:t>
        </w:r>
      </w:hyperlink>
      <w:r w:rsidR="005F5747">
        <w:rPr>
          <w:rFonts w:eastAsia="新細明體"/>
          <w:lang w:eastAsia="zh-TW"/>
        </w:rPr>
        <w:t>:</w:t>
      </w:r>
    </w:p>
    <w:p w:rsidR="005F5747" w:rsidRPr="00275F72" w:rsidRDefault="005F5747" w:rsidP="005F5747">
      <w:pPr>
        <w:numPr>
          <w:ilvl w:val="0"/>
          <w:numId w:val="5"/>
        </w:numPr>
        <w:rPr>
          <w:rFonts w:eastAsia="新細明體"/>
          <w:lang w:eastAsia="zh-TW"/>
        </w:rPr>
      </w:pPr>
      <w:r>
        <w:rPr>
          <w:rFonts w:eastAsia="新細明體"/>
          <w:lang w:eastAsia="zh-TW"/>
        </w:rPr>
        <w:t>Data Object</w:t>
      </w:r>
    </w:p>
    <w:p w:rsidR="005F5747" w:rsidRDefault="005F5747" w:rsidP="005F5747">
      <w:pPr>
        <w:ind w:left="300"/>
        <w:rPr>
          <w:rFonts w:eastAsia="新細明體"/>
          <w:lang w:eastAsia="zh-TW"/>
        </w:rPr>
      </w:pPr>
      <w:r>
        <w:rPr>
          <w:rFonts w:eastAsia="新細明體"/>
          <w:lang w:eastAsia="zh-TW"/>
        </w:rPr>
        <w:t xml:space="preserve">Installed </w:t>
      </w:r>
      <w:r>
        <w:rPr>
          <w:rFonts w:eastAsia="新細明體" w:hint="eastAsia"/>
          <w:lang w:eastAsia="zh-TW"/>
        </w:rPr>
        <w:t xml:space="preserve">App </w:t>
      </w:r>
      <w:r>
        <w:rPr>
          <w:rFonts w:eastAsia="新細明體"/>
          <w:lang w:eastAsia="zh-TW"/>
        </w:rPr>
        <w:t>O</w:t>
      </w:r>
      <w:r>
        <w:rPr>
          <w:rFonts w:eastAsia="新細明體" w:hint="eastAsia"/>
          <w:lang w:eastAsia="zh-TW"/>
        </w:rPr>
        <w:t>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5F5747" w:rsidTr="001A71E2">
        <w:tc>
          <w:tcPr>
            <w:tcW w:w="1701" w:type="dxa"/>
            <w:shd w:val="clear" w:color="auto" w:fill="D9D9D9"/>
          </w:tcPr>
          <w:p w:rsidR="005F5747" w:rsidRDefault="005F5747" w:rsidP="001A71E2">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5F5747" w:rsidRDefault="005F5747" w:rsidP="001A71E2">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sz w:val="18"/>
                <w:szCs w:val="18"/>
                <w:lang w:eastAsia="zh-TW"/>
              </w:rPr>
              <w:t>appName</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Name of the App.</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publisher</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P</w:t>
            </w:r>
            <w:r>
              <w:rPr>
                <w:rFonts w:eastAsia="新細明體" w:hint="eastAsia"/>
                <w:sz w:val="18"/>
                <w:szCs w:val="18"/>
                <w:lang w:eastAsia="zh-TW"/>
              </w:rPr>
              <w:t>ublisher</w:t>
            </w:r>
            <w:r>
              <w:rPr>
                <w:rFonts w:eastAsia="新細明體"/>
                <w:sz w:val="18"/>
                <w:szCs w:val="18"/>
                <w:lang w:eastAsia="zh-TW"/>
              </w:rPr>
              <w:t xml:space="preserve"> name of the App.</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sz w:val="18"/>
                <w:szCs w:val="18"/>
                <w:lang w:eastAsia="zh-TW"/>
              </w:rPr>
              <w:t>appId</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ID of the App.</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status</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hint="eastAsia"/>
                <w:sz w:val="18"/>
                <w:szCs w:val="18"/>
                <w:lang w:eastAsia="zh-TW"/>
              </w:rPr>
              <w:t>Status of the install App:</w:t>
            </w:r>
          </w:p>
          <w:p w:rsidR="005F5747" w:rsidRDefault="00DE6D9D" w:rsidP="00DE6D9D">
            <w:pPr>
              <w:pStyle w:val="aff0"/>
              <w:keepNext/>
              <w:numPr>
                <w:ilvl w:val="0"/>
                <w:numId w:val="15"/>
              </w:numPr>
              <w:ind w:leftChars="0" w:left="170" w:hanging="170"/>
              <w:jc w:val="both"/>
              <w:rPr>
                <w:rFonts w:eastAsia="新細明體"/>
                <w:sz w:val="18"/>
                <w:szCs w:val="18"/>
                <w:lang w:eastAsia="zh-TW"/>
              </w:rPr>
            </w:pPr>
            <w:r>
              <w:rPr>
                <w:rFonts w:eastAsia="新細明體"/>
                <w:b/>
                <w:sz w:val="18"/>
                <w:szCs w:val="18"/>
                <w:lang w:eastAsia="zh-TW"/>
              </w:rPr>
              <w:t>i</w:t>
            </w:r>
            <w:r w:rsidR="005F5747" w:rsidRPr="00172FC3">
              <w:rPr>
                <w:rFonts w:eastAsia="新細明體" w:hint="eastAsia"/>
                <w:b/>
                <w:sz w:val="18"/>
                <w:szCs w:val="18"/>
                <w:lang w:eastAsia="zh-TW"/>
              </w:rPr>
              <w:t>nstalled</w:t>
            </w:r>
            <w:r w:rsidR="005F5747">
              <w:rPr>
                <w:rFonts w:eastAsia="新細明體" w:hint="eastAsia"/>
                <w:sz w:val="18"/>
                <w:szCs w:val="18"/>
                <w:lang w:eastAsia="zh-TW"/>
              </w:rPr>
              <w:t>:</w:t>
            </w:r>
            <w:r w:rsidR="005F5747">
              <w:rPr>
                <w:rFonts w:eastAsia="新細明體"/>
                <w:sz w:val="18"/>
                <w:szCs w:val="18"/>
                <w:lang w:eastAsia="zh-TW"/>
              </w:rPr>
              <w:t xml:space="preserve"> The App was installed but is not executing.</w:t>
            </w:r>
          </w:p>
          <w:p w:rsidR="005F5747" w:rsidRPr="00810B51" w:rsidRDefault="00DE6D9D" w:rsidP="00DE6D9D">
            <w:pPr>
              <w:pStyle w:val="aff0"/>
              <w:keepNext/>
              <w:numPr>
                <w:ilvl w:val="0"/>
                <w:numId w:val="15"/>
              </w:numPr>
              <w:ind w:leftChars="0" w:left="170" w:hanging="170"/>
              <w:jc w:val="both"/>
              <w:rPr>
                <w:rFonts w:eastAsia="新細明體"/>
                <w:sz w:val="18"/>
                <w:szCs w:val="18"/>
                <w:lang w:eastAsia="zh-TW"/>
              </w:rPr>
            </w:pPr>
            <w:r>
              <w:rPr>
                <w:rFonts w:eastAsia="新細明體"/>
                <w:b/>
                <w:sz w:val="18"/>
                <w:szCs w:val="18"/>
                <w:lang w:eastAsia="zh-TW"/>
              </w:rPr>
              <w:t>r</w:t>
            </w:r>
            <w:r w:rsidR="005F5747" w:rsidRPr="00172FC3">
              <w:rPr>
                <w:rFonts w:eastAsia="新細明體"/>
                <w:b/>
                <w:sz w:val="18"/>
                <w:szCs w:val="18"/>
                <w:lang w:eastAsia="zh-TW"/>
              </w:rPr>
              <w:t>unning</w:t>
            </w:r>
            <w:r w:rsidR="005F5747">
              <w:rPr>
                <w:rFonts w:eastAsia="新細明體"/>
                <w:sz w:val="18"/>
                <w:szCs w:val="18"/>
                <w:lang w:eastAsia="zh-TW"/>
              </w:rPr>
              <w:t>: The App was installed and is executing.</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version</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Installed version of the App</w:t>
            </w:r>
            <w:r>
              <w:rPr>
                <w:rFonts w:eastAsia="新細明體" w:hint="eastAsia"/>
                <w:sz w:val="18"/>
                <w:szCs w:val="18"/>
                <w:lang w:eastAsia="zh-TW"/>
              </w:rPr>
              <w:t>.</w:t>
            </w:r>
            <w:r>
              <w:rPr>
                <w:rFonts w:eastAsia="新細明體"/>
                <w:sz w:val="18"/>
                <w:szCs w:val="18"/>
                <w:lang w:eastAsia="zh-TW"/>
              </w:rPr>
              <w:t xml:space="preserve"> Please refer to Installed Version Object.</w:t>
            </w:r>
          </w:p>
        </w:tc>
      </w:tr>
    </w:tbl>
    <w:p w:rsidR="005F5747" w:rsidRDefault="005F5747" w:rsidP="005F5747">
      <w:pPr>
        <w:ind w:left="300"/>
        <w:rPr>
          <w:rFonts w:eastAsia="新細明體"/>
          <w:lang w:eastAsia="zh-TW"/>
        </w:rPr>
      </w:pPr>
      <w:r>
        <w:rPr>
          <w:rFonts w:eastAsia="新細明體"/>
          <w:lang w:eastAsia="zh-TW"/>
        </w:rPr>
        <w:t xml:space="preserve">Installed </w:t>
      </w:r>
      <w:r>
        <w:rPr>
          <w:rFonts w:eastAsia="新細明體" w:hint="eastAsia"/>
          <w:lang w:eastAsia="zh-TW"/>
        </w:rPr>
        <w:t>Version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5F5747" w:rsidTr="001A71E2">
        <w:tc>
          <w:tcPr>
            <w:tcW w:w="1701" w:type="dxa"/>
            <w:shd w:val="clear" w:color="auto" w:fill="D9D9D9"/>
          </w:tcPr>
          <w:p w:rsidR="005F5747" w:rsidRDefault="005F5747" w:rsidP="001A71E2">
            <w:pPr>
              <w:keepNext/>
              <w:jc w:val="center"/>
              <w:rPr>
                <w:rFonts w:eastAsia="新細明體"/>
                <w:b/>
                <w:sz w:val="18"/>
                <w:szCs w:val="18"/>
                <w:lang w:eastAsia="zh-TW"/>
              </w:rPr>
            </w:pPr>
            <w:r>
              <w:rPr>
                <w:rFonts w:eastAsia="新細明體"/>
                <w:b/>
                <w:sz w:val="18"/>
                <w:szCs w:val="18"/>
                <w:lang w:eastAsia="zh-TW"/>
              </w:rPr>
              <w:lastRenderedPageBreak/>
              <w:t>Attribute Name</w:t>
            </w:r>
          </w:p>
        </w:tc>
        <w:tc>
          <w:tcPr>
            <w:tcW w:w="1134" w:type="dxa"/>
            <w:shd w:val="clear" w:color="auto" w:fill="D9D9D9"/>
          </w:tcPr>
          <w:p w:rsidR="005F5747" w:rsidRDefault="005F5747" w:rsidP="001A71E2">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5F5747" w:rsidRDefault="005F5747"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sz w:val="18"/>
                <w:szCs w:val="18"/>
                <w:lang w:eastAsia="zh-TW"/>
              </w:rPr>
              <w:t>versionName</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Name of the version.</w:t>
            </w:r>
          </w:p>
        </w:tc>
      </w:tr>
      <w:tr w:rsidR="005F5747" w:rsidTr="001A71E2">
        <w:tc>
          <w:tcPr>
            <w:tcW w:w="1701" w:type="dxa"/>
            <w:shd w:val="clear" w:color="auto" w:fill="auto"/>
          </w:tcPr>
          <w:p w:rsidR="005F5747" w:rsidRDefault="005F5747" w:rsidP="001A71E2">
            <w:pPr>
              <w:keepNext/>
              <w:jc w:val="center"/>
              <w:rPr>
                <w:rFonts w:eastAsia="新細明體"/>
                <w:sz w:val="18"/>
                <w:szCs w:val="18"/>
                <w:lang w:eastAsia="zh-TW"/>
              </w:rPr>
            </w:pPr>
            <w:r>
              <w:rPr>
                <w:rFonts w:eastAsia="新細明體"/>
                <w:sz w:val="18"/>
                <w:szCs w:val="18"/>
                <w:lang w:eastAsia="zh-TW"/>
              </w:rPr>
              <w:t>versionId</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5747" w:rsidRDefault="005F5747" w:rsidP="001A71E2">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F5747" w:rsidRDefault="005F5747" w:rsidP="001A71E2">
            <w:pPr>
              <w:keepNext/>
              <w:jc w:val="both"/>
              <w:rPr>
                <w:rFonts w:eastAsia="新細明體"/>
                <w:sz w:val="18"/>
                <w:szCs w:val="18"/>
                <w:lang w:eastAsia="zh-TW"/>
              </w:rPr>
            </w:pPr>
            <w:r>
              <w:rPr>
                <w:rFonts w:eastAsia="新細明體"/>
                <w:sz w:val="18"/>
                <w:szCs w:val="18"/>
                <w:lang w:eastAsia="zh-TW"/>
              </w:rPr>
              <w:t>ID of the version</w:t>
            </w:r>
          </w:p>
        </w:tc>
      </w:tr>
    </w:tbl>
    <w:p w:rsidR="005F5747" w:rsidRDefault="005F5747" w:rsidP="005F5747">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response without error</w:t>
      </w:r>
      <w:r>
        <w:rPr>
          <w:rFonts w:eastAsia="新細明體" w:hint="eastAsia"/>
          <w:lang w:eastAsia="zh-TW"/>
        </w:rPr>
        <w:t>:</w:t>
      </w:r>
    </w:p>
    <w:p w:rsidR="005F5747" w:rsidRDefault="005F5747" w:rsidP="005F5747">
      <w:pPr>
        <w:pStyle w:val="afc"/>
      </w:pPr>
      <w:r>
        <w:t>HTTP/1.1 200 OK</w:t>
      </w:r>
      <w:r>
        <w:rPr>
          <w:color w:val="FFFFFF"/>
          <w:shd w:val="pct10" w:color="auto" w:fill="FFFFFF"/>
        </w:rPr>
        <w:t>/r/n</w:t>
      </w:r>
    </w:p>
    <w:p w:rsidR="005F5747" w:rsidRDefault="005F5747" w:rsidP="005F5747">
      <w:pPr>
        <w:pStyle w:val="afc"/>
      </w:pPr>
      <w:r>
        <w:t>...</w:t>
      </w:r>
      <w:r>
        <w:rPr>
          <w:color w:val="FFFFFF"/>
          <w:shd w:val="pct10" w:color="auto" w:fill="FFFFFF"/>
        </w:rPr>
        <w:t>/r/n</w:t>
      </w:r>
    </w:p>
    <w:p w:rsidR="005F5747" w:rsidRDefault="005F5747" w:rsidP="005F5747">
      <w:pPr>
        <w:pStyle w:val="afc"/>
      </w:pPr>
      <w:r>
        <w:t xml:space="preserve">X-Request-ID: </w:t>
      </w:r>
      <w:r>
        <w:rPr>
          <w:color w:val="4472C4"/>
        </w:rPr>
        <w:t>7fe79306-366a-4098-bbb8-9ea5c77c09dc</w:t>
      </w:r>
      <w:r>
        <w:rPr>
          <w:color w:val="FFFFFF"/>
          <w:shd w:val="pct10" w:color="auto" w:fill="FFFFFF"/>
        </w:rPr>
        <w:t>/r/n</w:t>
      </w:r>
    </w:p>
    <w:p w:rsidR="005F5747" w:rsidRDefault="005F5747" w:rsidP="005F5747">
      <w:pPr>
        <w:pStyle w:val="afc"/>
      </w:pPr>
      <w:r>
        <w:t xml:space="preserve">X-Originator-ID: </w:t>
      </w:r>
      <w:r>
        <w:rPr>
          <w:color w:val="4472C4"/>
        </w:rPr>
        <w:t>FQDN-OF-DEMETER-SERVER</w:t>
      </w:r>
      <w:r>
        <w:rPr>
          <w:color w:val="FFFFFF"/>
          <w:shd w:val="pct10" w:color="auto" w:fill="FFFFFF"/>
        </w:rPr>
        <w:t>/r/n</w:t>
      </w:r>
    </w:p>
    <w:p w:rsidR="005F5747" w:rsidRDefault="005F5747" w:rsidP="005F5747">
      <w:pPr>
        <w:pStyle w:val="afc"/>
      </w:pPr>
      <w:r>
        <w:t xml:space="preserve">X-Receiver-ID: </w:t>
      </w:r>
      <w:r>
        <w:rPr>
          <w:color w:val="4472C4"/>
        </w:rPr>
        <w:t>FQDN-OF-PARTNER</w:t>
      </w:r>
      <w:r>
        <w:rPr>
          <w:color w:val="FFFFFF"/>
          <w:shd w:val="pct10" w:color="auto" w:fill="FFFFFF"/>
        </w:rPr>
        <w:t>/r/n</w:t>
      </w:r>
    </w:p>
    <w:p w:rsidR="005F5747" w:rsidRDefault="005F5747" w:rsidP="005F5747">
      <w:pPr>
        <w:pStyle w:val="afc"/>
      </w:pPr>
      <w:r>
        <w:t>...</w:t>
      </w:r>
      <w:r>
        <w:rPr>
          <w:color w:val="FFFFFF"/>
          <w:shd w:val="pct10" w:color="auto" w:fill="FFFFFF"/>
        </w:rPr>
        <w:t>/r/n</w:t>
      </w:r>
    </w:p>
    <w:p w:rsidR="005F5747" w:rsidRDefault="005F5747" w:rsidP="005F5747">
      <w:pPr>
        <w:pStyle w:val="afc"/>
      </w:pPr>
      <w:r>
        <w:rPr>
          <w:color w:val="FFFFFF"/>
          <w:shd w:val="pct10" w:color="auto" w:fill="FFFFFF"/>
        </w:rPr>
        <w:t>/r/n</w:t>
      </w:r>
      <w:r>
        <w:rPr>
          <w:color w:val="FFFFFF"/>
          <w:shd w:val="pct10" w:color="auto" w:fill="FFFFFF"/>
        </w:rPr>
        <w:br/>
      </w:r>
      <w:r>
        <w:rPr>
          <w:rFonts w:hint="eastAsia"/>
        </w:rPr>
        <w:t>{</w:t>
      </w:r>
      <w:r>
        <w:br/>
      </w:r>
      <w:r>
        <w:rPr>
          <w:rFonts w:hint="eastAsia"/>
        </w:rPr>
        <w:t xml:space="preserve">    </w:t>
      </w:r>
      <w:r>
        <w:rPr>
          <w:color w:val="ED7D31"/>
        </w:rPr>
        <w:t>"data"</w:t>
      </w:r>
      <w:r>
        <w:t>: {</w:t>
      </w:r>
      <w:r>
        <w:br/>
      </w:r>
      <w:r>
        <w:rPr>
          <w:color w:val="ED7D31"/>
        </w:rPr>
        <w:t xml:space="preserve">        "appName"</w:t>
      </w:r>
      <w:r>
        <w:t xml:space="preserve">: </w:t>
      </w:r>
      <w:r>
        <w:rPr>
          <w:color w:val="4472C4"/>
        </w:rPr>
        <w:t>"</w:t>
      </w:r>
      <w:r w:rsidRPr="000C735B">
        <w:rPr>
          <w:color w:val="4472C4"/>
        </w:rPr>
        <w:t>helloworld_1_arm</w:t>
      </w:r>
      <w:r>
        <w:rPr>
          <w:color w:val="4472C4"/>
        </w:rPr>
        <w:t>"</w:t>
      </w:r>
      <w:r>
        <w:t>,</w:t>
      </w:r>
      <w:r>
        <w:br/>
      </w:r>
      <w:r>
        <w:rPr>
          <w:color w:val="ED7D31"/>
        </w:rPr>
        <w:t xml:space="preserve">        "publisher"</w:t>
      </w:r>
      <w:r>
        <w:t xml:space="preserve">: </w:t>
      </w:r>
      <w:r>
        <w:rPr>
          <w:color w:val="4472C4"/>
        </w:rPr>
        <w:t>"sercomm"</w:t>
      </w:r>
      <w:r>
        <w:t>,</w:t>
      </w:r>
      <w:r>
        <w:br/>
      </w:r>
      <w:r>
        <w:rPr>
          <w:color w:val="ED7D31"/>
        </w:rPr>
        <w:t xml:space="preserve">        "appId"</w:t>
      </w:r>
      <w:r>
        <w:t xml:space="preserve">: </w:t>
      </w:r>
      <w:r>
        <w:rPr>
          <w:color w:val="4472C4"/>
        </w:rPr>
        <w:t>"</w:t>
      </w:r>
      <w:r w:rsidRPr="000C735B">
        <w:rPr>
          <w:color w:val="4472C4"/>
        </w:rPr>
        <w:t>52CC495F818A5615289D582EEE7AC825</w:t>
      </w:r>
      <w:r>
        <w:rPr>
          <w:color w:val="4472C4"/>
        </w:rPr>
        <w:t>"</w:t>
      </w:r>
      <w:r>
        <w:t>,</w:t>
      </w:r>
      <w:r>
        <w:br/>
      </w:r>
      <w:r w:rsidR="00B42870">
        <w:rPr>
          <w:color w:val="ED7D31"/>
        </w:rPr>
        <w:t xml:space="preserve">        "status"</w:t>
      </w:r>
      <w:r w:rsidR="00B42870">
        <w:t xml:space="preserve">: </w:t>
      </w:r>
      <w:r w:rsidR="00B42870">
        <w:rPr>
          <w:color w:val="4472C4"/>
        </w:rPr>
        <w:t>"</w:t>
      </w:r>
      <w:r w:rsidR="00DE6D9D">
        <w:rPr>
          <w:color w:val="4472C4"/>
        </w:rPr>
        <w:t>r</w:t>
      </w:r>
      <w:r w:rsidR="00B42870">
        <w:rPr>
          <w:color w:val="4472C4"/>
        </w:rPr>
        <w:t>unning"</w:t>
      </w:r>
      <w:r w:rsidR="00B42870">
        <w:t>,</w:t>
      </w:r>
      <w:r w:rsidR="00B42870">
        <w:br/>
      </w:r>
      <w:r>
        <w:rPr>
          <w:color w:val="ED7D31"/>
        </w:rPr>
        <w:t xml:space="preserve">        "version"</w:t>
      </w:r>
      <w:r>
        <w:t>: {</w:t>
      </w:r>
      <w:r>
        <w:br/>
      </w:r>
      <w:r>
        <w:rPr>
          <w:color w:val="ED7D31"/>
        </w:rPr>
        <w:t xml:space="preserve">            "versionName"</w:t>
      </w:r>
      <w:r>
        <w:t xml:space="preserve">: </w:t>
      </w:r>
      <w:r>
        <w:rPr>
          <w:color w:val="4472C4"/>
        </w:rPr>
        <w:t>"1.0"</w:t>
      </w:r>
      <w:r>
        <w:t>,</w:t>
      </w:r>
      <w:r>
        <w:br/>
      </w:r>
      <w:r>
        <w:rPr>
          <w:color w:val="ED7D31"/>
        </w:rPr>
        <w:t xml:space="preserve">            "versionId"</w:t>
      </w:r>
      <w:r>
        <w:t xml:space="preserve">: </w:t>
      </w:r>
      <w:r>
        <w:rPr>
          <w:color w:val="4472C4"/>
        </w:rPr>
        <w:t>"</w:t>
      </w:r>
      <w:r w:rsidRPr="000C735B">
        <w:rPr>
          <w:color w:val="4472C4"/>
        </w:rPr>
        <w:t>22B10A14A77A931AA1FD183D28230D17</w:t>
      </w:r>
      <w:r>
        <w:rPr>
          <w:color w:val="4472C4"/>
        </w:rPr>
        <w:t>"</w:t>
      </w:r>
      <w:r>
        <w:t>,</w:t>
      </w:r>
      <w:r>
        <w:br/>
      </w:r>
      <w:r>
        <w:rPr>
          <w:color w:val="4472C4"/>
        </w:rPr>
        <w:t xml:space="preserve">        </w:t>
      </w:r>
      <w:r>
        <w:t>}</w:t>
      </w:r>
      <w:r>
        <w:rPr>
          <w:color w:val="4472C4"/>
        </w:rPr>
        <w:br/>
      </w:r>
      <w:r>
        <w:t xml:space="preserve">    }</w:t>
      </w:r>
      <w:r>
        <w:br/>
        <w:t>}</w:t>
      </w:r>
    </w:p>
    <w:p w:rsidR="005F5747" w:rsidRPr="001717E6" w:rsidRDefault="005F5747" w:rsidP="005F5747">
      <w:pPr>
        <w:pStyle w:val="afc"/>
        <w:rPr>
          <w:color w:val="FFFFFF"/>
        </w:rPr>
      </w:pPr>
    </w:p>
    <w:p w:rsidR="005F5747" w:rsidRDefault="005F5747" w:rsidP="005F5747">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5F5747" w:rsidRDefault="005F5747" w:rsidP="005F5747">
      <w:pPr>
        <w:pStyle w:val="afc"/>
      </w:pPr>
      <w:r>
        <w:t>HTTP/1.1 200 OK</w:t>
      </w:r>
      <w:r>
        <w:rPr>
          <w:color w:val="FFFFFF"/>
          <w:shd w:val="pct10" w:color="auto" w:fill="FFFFFF"/>
        </w:rPr>
        <w:t>/r/n</w:t>
      </w:r>
    </w:p>
    <w:p w:rsidR="005F5747" w:rsidRDefault="005F5747" w:rsidP="005F5747">
      <w:pPr>
        <w:pStyle w:val="afc"/>
      </w:pPr>
      <w:r>
        <w:t>...</w:t>
      </w:r>
      <w:r>
        <w:rPr>
          <w:color w:val="FFFFFF"/>
          <w:shd w:val="pct10" w:color="auto" w:fill="FFFFFF"/>
        </w:rPr>
        <w:t>/r/n</w:t>
      </w:r>
    </w:p>
    <w:p w:rsidR="005F5747" w:rsidRDefault="005F5747" w:rsidP="005F5747">
      <w:pPr>
        <w:pStyle w:val="afc"/>
      </w:pPr>
      <w:r>
        <w:t xml:space="preserve">X-Request-ID: </w:t>
      </w:r>
      <w:r>
        <w:rPr>
          <w:color w:val="4472C4"/>
        </w:rPr>
        <w:t>7fe79306-366a-4098-bbb8-9ea5c77c09dc</w:t>
      </w:r>
      <w:r>
        <w:rPr>
          <w:color w:val="FFFFFF"/>
          <w:shd w:val="pct10" w:color="auto" w:fill="FFFFFF"/>
        </w:rPr>
        <w:t>/r/n</w:t>
      </w:r>
    </w:p>
    <w:p w:rsidR="005F5747" w:rsidRDefault="005F5747" w:rsidP="005F5747">
      <w:pPr>
        <w:pStyle w:val="afc"/>
      </w:pPr>
      <w:r>
        <w:t xml:space="preserve">X-Originator-ID: </w:t>
      </w:r>
      <w:r>
        <w:rPr>
          <w:color w:val="4472C4"/>
        </w:rPr>
        <w:t>FQDN-OF-DEMETER-SERVER</w:t>
      </w:r>
      <w:r>
        <w:rPr>
          <w:color w:val="FFFFFF"/>
          <w:shd w:val="pct10" w:color="auto" w:fill="FFFFFF"/>
        </w:rPr>
        <w:t>/r/n</w:t>
      </w:r>
    </w:p>
    <w:p w:rsidR="005F5747" w:rsidRDefault="005F5747" w:rsidP="005F5747">
      <w:pPr>
        <w:pStyle w:val="afc"/>
      </w:pPr>
      <w:r>
        <w:t xml:space="preserve">X-Receiver-ID: </w:t>
      </w:r>
      <w:r>
        <w:rPr>
          <w:color w:val="4472C4"/>
        </w:rPr>
        <w:t>FQDN-OF-PARTNER</w:t>
      </w:r>
      <w:r>
        <w:rPr>
          <w:color w:val="FFFFFF"/>
          <w:shd w:val="pct10" w:color="auto" w:fill="FFFFFF"/>
        </w:rPr>
        <w:t>/r/n</w:t>
      </w:r>
    </w:p>
    <w:p w:rsidR="005F5747" w:rsidRDefault="005F5747" w:rsidP="005F5747">
      <w:pPr>
        <w:pStyle w:val="afc"/>
      </w:pPr>
      <w:r>
        <w:t>...</w:t>
      </w:r>
      <w:r>
        <w:rPr>
          <w:color w:val="FFFFFF"/>
          <w:shd w:val="pct10" w:color="auto" w:fill="FFFFFF"/>
        </w:rPr>
        <w:t>/r/n</w:t>
      </w:r>
    </w:p>
    <w:p w:rsidR="005F5747" w:rsidRDefault="005F5747" w:rsidP="005F5747">
      <w:pPr>
        <w:pStyle w:val="afc"/>
        <w:rPr>
          <w:color w:val="FFFFFF"/>
        </w:rPr>
      </w:pPr>
      <w:r>
        <w:rPr>
          <w:color w:val="FFFFFF"/>
          <w:shd w:val="pct10" w:color="auto" w:fill="FFFFFF"/>
        </w:rPr>
        <w:t>/r/n</w:t>
      </w:r>
    </w:p>
    <w:p w:rsidR="005F5747" w:rsidRDefault="005F5747" w:rsidP="005F5747">
      <w:pPr>
        <w:pStyle w:val="afc"/>
      </w:pPr>
      <w:r>
        <w:rPr>
          <w:rFonts w:hint="eastAsia"/>
        </w:rPr>
        <w:t>{</w:t>
      </w:r>
    </w:p>
    <w:p w:rsidR="005F5747" w:rsidRDefault="005F5747" w:rsidP="005F5747">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404</w:t>
      </w:r>
      <w:r>
        <w:t>,</w:t>
      </w:r>
    </w:p>
    <w:p w:rsidR="005F5747" w:rsidRDefault="005F5747" w:rsidP="005F5747">
      <w:pPr>
        <w:pStyle w:val="afc"/>
        <w:rPr>
          <w:color w:val="4472C4"/>
        </w:rPr>
      </w:pPr>
      <w:r>
        <w:t xml:space="preserve">        </w:t>
      </w:r>
      <w:r>
        <w:rPr>
          <w:color w:val="ED7D31"/>
        </w:rPr>
        <w:t>"detail"</w:t>
      </w:r>
      <w:r>
        <w:t xml:space="preserve">: </w:t>
      </w:r>
      <w:r>
        <w:rPr>
          <w:color w:val="4472C4"/>
        </w:rPr>
        <w:t>"APP WAS NOT INSTALLED"</w:t>
      </w:r>
    </w:p>
    <w:p w:rsidR="005F5747" w:rsidRDefault="005F5747" w:rsidP="005F5747">
      <w:pPr>
        <w:pStyle w:val="afc"/>
      </w:pPr>
      <w:r>
        <w:t xml:space="preserve">    }]</w:t>
      </w:r>
    </w:p>
    <w:p w:rsidR="005F5747" w:rsidRDefault="005F5747" w:rsidP="005F5747">
      <w:pPr>
        <w:pStyle w:val="afc"/>
      </w:pPr>
      <w:r>
        <w:t>}</w:t>
      </w:r>
    </w:p>
    <w:p w:rsidR="003D5CF8" w:rsidRDefault="00B60DB8" w:rsidP="00336946">
      <w:pPr>
        <w:pStyle w:val="2"/>
        <w:pageBreakBefore/>
        <w:rPr>
          <w:rFonts w:eastAsiaTheme="minorEastAsia"/>
          <w:lang w:eastAsia="zh-TW"/>
        </w:rPr>
      </w:pPr>
      <w:bookmarkStart w:id="23" w:name="_Toc43213392"/>
      <w:r>
        <w:rPr>
          <w:rFonts w:eastAsiaTheme="minorEastAsia" w:hint="eastAsia"/>
          <w:lang w:eastAsia="zh-TW"/>
        </w:rPr>
        <w:lastRenderedPageBreak/>
        <w:t xml:space="preserve">Get </w:t>
      </w:r>
      <w:r w:rsidR="00651D67">
        <w:rPr>
          <w:rFonts w:eastAsiaTheme="minorEastAsia"/>
          <w:lang w:eastAsia="zh-TW"/>
        </w:rPr>
        <w:t>Installable</w:t>
      </w:r>
      <w:r>
        <w:rPr>
          <w:rFonts w:eastAsiaTheme="minorEastAsia"/>
          <w:lang w:eastAsia="zh-TW"/>
        </w:rPr>
        <w:t xml:space="preserve"> </w:t>
      </w:r>
      <w:r w:rsidR="003C574A">
        <w:rPr>
          <w:rFonts w:eastAsiaTheme="minorEastAsia" w:hint="eastAsia"/>
          <w:lang w:eastAsia="zh-TW"/>
        </w:rPr>
        <w:t>App</w:t>
      </w:r>
      <w:r w:rsidR="003C574A">
        <w:rPr>
          <w:rFonts w:eastAsiaTheme="minorEastAsia"/>
          <w:lang w:eastAsia="zh-TW"/>
        </w:rPr>
        <w:t>s</w:t>
      </w:r>
      <w:r w:rsidR="004E3DDB">
        <w:rPr>
          <w:rFonts w:eastAsiaTheme="minorEastAsia"/>
          <w:lang w:eastAsia="zh-TW"/>
        </w:rPr>
        <w:t xml:space="preserve"> </w:t>
      </w:r>
      <w:r w:rsidR="003C574A">
        <w:rPr>
          <w:rFonts w:eastAsiaTheme="minorEastAsia" w:hint="eastAsia"/>
          <w:lang w:eastAsia="zh-TW"/>
        </w:rPr>
        <w:t>Information</w:t>
      </w:r>
      <w:r w:rsidR="005152AA">
        <w:rPr>
          <w:rFonts w:eastAsiaTheme="minorEastAsia"/>
          <w:lang w:eastAsia="zh-TW"/>
        </w:rPr>
        <w:t xml:space="preserve"> of Device Model</w:t>
      </w:r>
      <w:bookmarkEnd w:id="23"/>
    </w:p>
    <w:p w:rsidR="0082145D" w:rsidRPr="00171A04" w:rsidRDefault="0082145D" w:rsidP="0082145D">
      <w:pPr>
        <w:pStyle w:val="3"/>
        <w:spacing w:before="156"/>
        <w:rPr>
          <w:lang w:eastAsia="zh-TW"/>
        </w:rPr>
      </w:pPr>
      <w:bookmarkStart w:id="24" w:name="_Toc43213393"/>
      <w:r>
        <w:rPr>
          <w:rFonts w:eastAsiaTheme="minorEastAsia"/>
          <w:lang w:eastAsia="zh-TW"/>
        </w:rPr>
        <w:t xml:space="preserve">API </w:t>
      </w:r>
      <w:r>
        <w:rPr>
          <w:rFonts w:eastAsiaTheme="minorEastAsia" w:hint="eastAsia"/>
          <w:lang w:eastAsia="zh-TW"/>
        </w:rPr>
        <w:t>Details</w:t>
      </w:r>
      <w:bookmarkEnd w:id="24"/>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679"/>
        <w:gridCol w:w="5873"/>
      </w:tblGrid>
      <w:tr w:rsidR="0082145D" w:rsidTr="006233A7">
        <w:tc>
          <w:tcPr>
            <w:tcW w:w="1518"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HTTP Verb</w:t>
            </w:r>
          </w:p>
        </w:tc>
        <w:tc>
          <w:tcPr>
            <w:tcW w:w="2679"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873"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Description</w:t>
            </w:r>
          </w:p>
        </w:tc>
      </w:tr>
      <w:tr w:rsidR="0082145D" w:rsidTr="006233A7">
        <w:tc>
          <w:tcPr>
            <w:tcW w:w="1518" w:type="dxa"/>
            <w:shd w:val="clear" w:color="auto" w:fill="auto"/>
          </w:tcPr>
          <w:p w:rsidR="0082145D" w:rsidRDefault="0082145D" w:rsidP="006233A7">
            <w:pPr>
              <w:keepNext/>
              <w:rPr>
                <w:rFonts w:eastAsia="新細明體"/>
                <w:sz w:val="18"/>
                <w:szCs w:val="18"/>
                <w:lang w:eastAsia="zh-TW"/>
              </w:rPr>
            </w:pPr>
            <w:r>
              <w:rPr>
                <w:rFonts w:eastAsia="新細明體"/>
                <w:sz w:val="18"/>
                <w:szCs w:val="18"/>
                <w:lang w:eastAsia="zh-TW"/>
              </w:rPr>
              <w:t>GET</w:t>
            </w:r>
          </w:p>
        </w:tc>
        <w:tc>
          <w:tcPr>
            <w:tcW w:w="2679" w:type="dxa"/>
            <w:shd w:val="clear" w:color="auto" w:fill="auto"/>
          </w:tcPr>
          <w:p w:rsidR="0082145D" w:rsidRDefault="0082145D" w:rsidP="00A05C22">
            <w:pPr>
              <w:keepNext/>
              <w:rPr>
                <w:rFonts w:eastAsia="新細明體"/>
                <w:sz w:val="18"/>
                <w:szCs w:val="18"/>
                <w:lang w:eastAsia="zh-TW"/>
              </w:rPr>
            </w:pPr>
            <w:r>
              <w:rPr>
                <w:rFonts w:eastAsia="新細明體"/>
                <w:sz w:val="18"/>
                <w:szCs w:val="18"/>
                <w:lang w:eastAsia="zh-TW"/>
              </w:rPr>
              <w:t>/umei/v1/apps</w:t>
            </w:r>
            <w:r w:rsidR="00367B1C">
              <w:rPr>
                <w:rFonts w:eastAsia="新細明體"/>
                <w:sz w:val="18"/>
                <w:szCs w:val="18"/>
                <w:lang w:eastAsia="zh-TW"/>
              </w:rPr>
              <w:t>/</w:t>
            </w:r>
            <w:r w:rsidR="00367B1C" w:rsidRPr="00651D67">
              <w:rPr>
                <w:rFonts w:eastAsia="新細明體"/>
                <w:color w:val="4472C4" w:themeColor="accent5"/>
                <w:sz w:val="18"/>
                <w:szCs w:val="18"/>
                <w:lang w:eastAsia="zh-TW"/>
              </w:rPr>
              <w:t>{model}</w:t>
            </w:r>
          </w:p>
        </w:tc>
        <w:tc>
          <w:tcPr>
            <w:tcW w:w="5873" w:type="dxa"/>
            <w:shd w:val="clear" w:color="auto" w:fill="auto"/>
          </w:tcPr>
          <w:p w:rsidR="0082145D" w:rsidRDefault="0082145D" w:rsidP="0082145D">
            <w:pPr>
              <w:keepNext/>
              <w:rPr>
                <w:rFonts w:eastAsia="新細明體"/>
                <w:sz w:val="18"/>
                <w:szCs w:val="18"/>
                <w:lang w:eastAsia="zh-TW"/>
              </w:rPr>
            </w:pPr>
            <w:r>
              <w:rPr>
                <w:rFonts w:eastAsia="新細明體"/>
                <w:sz w:val="18"/>
                <w:szCs w:val="18"/>
                <w:lang w:eastAsia="zh-TW"/>
              </w:rPr>
              <w:t>Get available Apps information.</w:t>
            </w:r>
          </w:p>
        </w:tc>
      </w:tr>
    </w:tbl>
    <w:p w:rsidR="00367B1C" w:rsidRPr="00367B1C" w:rsidRDefault="00367B1C" w:rsidP="0082145D">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model</w:t>
      </w:r>
      <w:r w:rsidRPr="00D34908">
        <w:rPr>
          <w:rFonts w:eastAsiaTheme="minorEastAsia" w:hint="eastAsia"/>
          <w:b/>
          <w:lang w:eastAsia="zh-TW"/>
        </w:rPr>
        <w:t>}</w:t>
      </w:r>
      <w:r>
        <w:rPr>
          <w:rFonts w:eastAsiaTheme="minorEastAsia"/>
          <w:lang w:eastAsia="zh-TW"/>
        </w:rPr>
        <w:t>: Model name of a device.</w:t>
      </w:r>
    </w:p>
    <w:p w:rsidR="0082145D" w:rsidRDefault="00E1474B" w:rsidP="0082145D">
      <w:pPr>
        <w:rPr>
          <w:rFonts w:eastAsia="新細明體"/>
          <w:lang w:eastAsia="zh-TW"/>
        </w:rPr>
      </w:pPr>
      <w:hyperlink w:anchor="_Action_Parameter" w:history="1">
        <w:r w:rsidR="0082145D">
          <w:rPr>
            <w:rStyle w:val="af2"/>
            <w:rFonts w:eastAsia="新細明體" w:hint="eastAsia"/>
            <w:lang w:eastAsia="zh-TW"/>
          </w:rPr>
          <w:t>Action Parameter(s)</w:t>
        </w:r>
      </w:hyperlink>
      <w:r w:rsidR="0082145D">
        <w:rPr>
          <w:rFonts w:eastAsia="新細明體"/>
          <w:lang w:eastAsia="zh-TW"/>
        </w:rPr>
        <w:t>:</w:t>
      </w:r>
    </w:p>
    <w:tbl>
      <w:tblPr>
        <w:tblW w:w="966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6833"/>
      </w:tblGrid>
      <w:tr w:rsidR="00651D67" w:rsidTr="003E4492">
        <w:tc>
          <w:tcPr>
            <w:tcW w:w="1701" w:type="dxa"/>
            <w:shd w:val="clear" w:color="auto" w:fill="D9D9D9"/>
          </w:tcPr>
          <w:p w:rsidR="00651D67" w:rsidRDefault="00651D67" w:rsidP="003E4492">
            <w:pPr>
              <w:keepNext/>
              <w:jc w:val="center"/>
              <w:rPr>
                <w:rFonts w:eastAsia="新細明體"/>
                <w:b/>
                <w:sz w:val="18"/>
                <w:szCs w:val="18"/>
                <w:lang w:eastAsia="zh-TW"/>
              </w:rPr>
            </w:pPr>
            <w:r>
              <w:rPr>
                <w:rFonts w:eastAsia="新細明體"/>
                <w:b/>
                <w:sz w:val="18"/>
                <w:szCs w:val="18"/>
                <w:lang w:eastAsia="zh-TW"/>
              </w:rPr>
              <w:t>Parameter Name</w:t>
            </w:r>
          </w:p>
        </w:tc>
        <w:tc>
          <w:tcPr>
            <w:tcW w:w="1134" w:type="dxa"/>
            <w:shd w:val="clear" w:color="auto" w:fill="D9D9D9"/>
          </w:tcPr>
          <w:p w:rsidR="00651D67" w:rsidRDefault="00651D67" w:rsidP="003E4492">
            <w:pPr>
              <w:keepNext/>
              <w:jc w:val="center"/>
              <w:rPr>
                <w:rFonts w:eastAsia="新細明體"/>
                <w:b/>
                <w:sz w:val="18"/>
                <w:szCs w:val="18"/>
                <w:lang w:eastAsia="zh-TW"/>
              </w:rPr>
            </w:pPr>
            <w:r>
              <w:rPr>
                <w:rFonts w:eastAsia="新細明體" w:hint="eastAsia"/>
                <w:b/>
                <w:sz w:val="18"/>
                <w:szCs w:val="18"/>
                <w:lang w:eastAsia="zh-TW"/>
              </w:rPr>
              <w:t>Mandatory</w:t>
            </w:r>
          </w:p>
        </w:tc>
        <w:tc>
          <w:tcPr>
            <w:tcW w:w="6833" w:type="dxa"/>
            <w:shd w:val="clear" w:color="auto" w:fill="D9D9D9"/>
          </w:tcPr>
          <w:p w:rsidR="00651D67" w:rsidRDefault="00651D67" w:rsidP="003E4492">
            <w:pPr>
              <w:keepNext/>
              <w:jc w:val="center"/>
              <w:rPr>
                <w:rFonts w:eastAsia="新細明體"/>
                <w:b/>
                <w:sz w:val="18"/>
                <w:szCs w:val="18"/>
                <w:lang w:eastAsia="zh-TW"/>
              </w:rPr>
            </w:pPr>
            <w:r>
              <w:rPr>
                <w:rFonts w:eastAsia="新細明體" w:hint="eastAsia"/>
                <w:b/>
                <w:sz w:val="18"/>
                <w:szCs w:val="18"/>
                <w:lang w:eastAsia="zh-TW"/>
              </w:rPr>
              <w:t>Description</w:t>
            </w:r>
          </w:p>
        </w:tc>
      </w:tr>
      <w:tr w:rsidR="00651D67" w:rsidTr="003E4492">
        <w:tc>
          <w:tcPr>
            <w:tcW w:w="1701"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from</w:t>
            </w:r>
          </w:p>
        </w:tc>
        <w:tc>
          <w:tcPr>
            <w:tcW w:w="1134"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651D67" w:rsidRDefault="00651D67" w:rsidP="003E4492">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w:t>
            </w:r>
            <w:r>
              <w:rPr>
                <w:rFonts w:eastAsia="新細明體"/>
                <w:sz w:val="18"/>
                <w:szCs w:val="18"/>
                <w:lang w:eastAsia="zh-TW"/>
              </w:rPr>
              <w:br/>
              <w:t xml:space="preserve">Default value is </w:t>
            </w:r>
            <w:r w:rsidRPr="009671CA">
              <w:rPr>
                <w:rFonts w:eastAsia="新細明體"/>
                <w:b/>
                <w:sz w:val="18"/>
                <w:szCs w:val="18"/>
                <w:lang w:eastAsia="zh-TW"/>
              </w:rPr>
              <w:t>0</w:t>
            </w:r>
            <w:r>
              <w:rPr>
                <w:rFonts w:eastAsia="新細明體"/>
                <w:sz w:val="18"/>
                <w:szCs w:val="18"/>
                <w:lang w:eastAsia="zh-TW"/>
              </w:rPr>
              <w:t>.</w:t>
            </w:r>
          </w:p>
        </w:tc>
      </w:tr>
      <w:tr w:rsidR="00651D67" w:rsidTr="003E4492">
        <w:tc>
          <w:tcPr>
            <w:tcW w:w="1701"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size</w:t>
            </w:r>
          </w:p>
        </w:tc>
        <w:tc>
          <w:tcPr>
            <w:tcW w:w="1134"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651D67" w:rsidRDefault="00651D67" w:rsidP="003E4492">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w:t>
            </w:r>
            <w:r>
              <w:rPr>
                <w:rFonts w:eastAsia="新細明體"/>
                <w:sz w:val="18"/>
                <w:szCs w:val="18"/>
                <w:lang w:eastAsia="zh-TW"/>
              </w:rPr>
              <w:br/>
              <w:t xml:space="preserve">Default value is </w:t>
            </w:r>
            <w:r w:rsidRPr="009671CA">
              <w:rPr>
                <w:rFonts w:eastAsia="新細明體"/>
                <w:b/>
                <w:sz w:val="18"/>
                <w:szCs w:val="18"/>
                <w:lang w:eastAsia="zh-TW"/>
              </w:rPr>
              <w:t>100</w:t>
            </w:r>
            <w:r>
              <w:rPr>
                <w:rFonts w:eastAsia="新細明體"/>
                <w:sz w:val="18"/>
                <w:szCs w:val="18"/>
                <w:lang w:eastAsia="zh-TW"/>
              </w:rPr>
              <w:t>.</w:t>
            </w:r>
            <w:r>
              <w:rPr>
                <w:rFonts w:eastAsia="新細明體"/>
                <w:sz w:val="18"/>
                <w:szCs w:val="18"/>
                <w:lang w:eastAsia="zh-TW"/>
              </w:rPr>
              <w:br/>
              <w:t xml:space="preserve">The maximum value is </w:t>
            </w:r>
            <w:r w:rsidRPr="009671CA">
              <w:rPr>
                <w:rFonts w:eastAsia="新細明體"/>
                <w:b/>
                <w:sz w:val="18"/>
                <w:szCs w:val="18"/>
                <w:lang w:eastAsia="zh-TW"/>
              </w:rPr>
              <w:t>500</w:t>
            </w:r>
            <w:r>
              <w:rPr>
                <w:rFonts w:eastAsia="新細明體" w:hint="eastAsia"/>
                <w:sz w:val="18"/>
                <w:szCs w:val="18"/>
                <w:lang w:eastAsia="zh-TW"/>
              </w:rPr>
              <w:t>.</w:t>
            </w:r>
          </w:p>
        </w:tc>
      </w:tr>
      <w:tr w:rsidR="00651D67" w:rsidTr="003E4492">
        <w:tc>
          <w:tcPr>
            <w:tcW w:w="1701"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sort</w:t>
            </w:r>
          </w:p>
        </w:tc>
        <w:tc>
          <w:tcPr>
            <w:tcW w:w="1134" w:type="dxa"/>
            <w:shd w:val="clear" w:color="auto" w:fill="auto"/>
          </w:tcPr>
          <w:p w:rsidR="00651D67" w:rsidRDefault="00651D67" w:rsidP="003E4492">
            <w:pPr>
              <w:keepNext/>
              <w:jc w:val="center"/>
              <w:rPr>
                <w:rFonts w:eastAsia="新細明體"/>
                <w:sz w:val="18"/>
                <w:szCs w:val="18"/>
                <w:lang w:eastAsia="zh-TW"/>
              </w:rPr>
            </w:pPr>
            <w:r>
              <w:rPr>
                <w:rFonts w:eastAsia="新細明體"/>
                <w:sz w:val="18"/>
                <w:szCs w:val="18"/>
                <w:lang w:eastAsia="zh-TW"/>
              </w:rPr>
              <w:t>No</w:t>
            </w:r>
          </w:p>
        </w:tc>
        <w:tc>
          <w:tcPr>
            <w:tcW w:w="6833" w:type="dxa"/>
            <w:shd w:val="clear" w:color="auto" w:fill="auto"/>
          </w:tcPr>
          <w:p w:rsidR="00651D67" w:rsidRPr="001B64FE" w:rsidRDefault="00651D67" w:rsidP="002466B2">
            <w:pPr>
              <w:keepNext/>
              <w:jc w:val="both"/>
              <w:rPr>
                <w:rFonts w:eastAsia="新細明體"/>
                <w:sz w:val="18"/>
                <w:szCs w:val="18"/>
                <w:lang w:eastAsia="zh-TW"/>
              </w:rPr>
            </w:pPr>
            <w:r>
              <w:rPr>
                <w:rFonts w:eastAsia="新細明體"/>
                <w:sz w:val="18"/>
                <w:szCs w:val="18"/>
                <w:lang w:eastAsia="zh-TW"/>
              </w:rPr>
              <w:t xml:space="preserve">Please refer to </w:t>
            </w:r>
            <w:hyperlink w:anchor="_Action_Parameter" w:history="1">
              <w:r w:rsidRPr="007725B5">
                <w:rPr>
                  <w:rStyle w:val="af2"/>
                  <w:rFonts w:eastAsia="新細明體"/>
                  <w:sz w:val="18"/>
                  <w:szCs w:val="18"/>
                  <w:lang w:eastAsia="zh-TW"/>
                </w:rPr>
                <w:t>Action Parameter</w:t>
              </w:r>
            </w:hyperlink>
            <w:r>
              <w:rPr>
                <w:rFonts w:eastAsia="新細明體"/>
                <w:sz w:val="18"/>
                <w:szCs w:val="18"/>
                <w:lang w:eastAsia="zh-TW"/>
              </w:rPr>
              <w:t>. Attribute name can be:</w:t>
            </w:r>
            <w:r>
              <w:rPr>
                <w:rFonts w:eastAsia="新細明體"/>
                <w:sz w:val="18"/>
                <w:szCs w:val="18"/>
                <w:lang w:eastAsia="zh-TW"/>
              </w:rPr>
              <w:br/>
              <w:t xml:space="preserve">- </w:t>
            </w:r>
            <w:r w:rsidR="00611B55">
              <w:rPr>
                <w:rFonts w:eastAsia="新細明體"/>
                <w:b/>
                <w:sz w:val="18"/>
                <w:szCs w:val="18"/>
                <w:lang w:eastAsia="zh-TW"/>
              </w:rPr>
              <w:t>name</w:t>
            </w:r>
            <w:r w:rsidR="007A5A6C">
              <w:rPr>
                <w:rFonts w:eastAsia="新細明體"/>
                <w:b/>
                <w:sz w:val="18"/>
                <w:szCs w:val="18"/>
                <w:lang w:eastAsia="zh-TW"/>
              </w:rPr>
              <w:t xml:space="preserve"> </w:t>
            </w:r>
            <w:r w:rsidR="007A5A6C" w:rsidRPr="007A5A6C">
              <w:rPr>
                <w:rFonts w:eastAsia="新細明體"/>
                <w:sz w:val="18"/>
                <w:szCs w:val="18"/>
                <w:lang w:eastAsia="zh-TW"/>
              </w:rPr>
              <w:t>:</w:t>
            </w:r>
            <w:r w:rsidR="007A5A6C">
              <w:rPr>
                <w:rFonts w:eastAsia="新細明體"/>
                <w:sz w:val="18"/>
                <w:szCs w:val="18"/>
                <w:lang w:eastAsia="zh-TW"/>
              </w:rPr>
              <w:t xml:space="preserve"> </w:t>
            </w:r>
            <w:r w:rsidR="003A05BE">
              <w:rPr>
                <w:rFonts w:eastAsia="新細明體"/>
                <w:sz w:val="18"/>
                <w:szCs w:val="18"/>
                <w:lang w:eastAsia="zh-TW"/>
              </w:rPr>
              <w:t>Sort by n</w:t>
            </w:r>
            <w:r w:rsidR="007A5A6C">
              <w:rPr>
                <w:rFonts w:eastAsia="新細明體"/>
                <w:sz w:val="18"/>
                <w:szCs w:val="18"/>
                <w:lang w:eastAsia="zh-TW"/>
              </w:rPr>
              <w:t>ame of an App</w:t>
            </w:r>
            <w:r w:rsidR="003A05BE">
              <w:rPr>
                <w:rFonts w:eastAsia="新細明體"/>
                <w:sz w:val="18"/>
                <w:szCs w:val="18"/>
                <w:lang w:eastAsia="zh-TW"/>
              </w:rPr>
              <w:t>s</w:t>
            </w:r>
            <w:r w:rsidR="007A5A6C">
              <w:rPr>
                <w:rFonts w:eastAsia="新細明體"/>
                <w:sz w:val="18"/>
                <w:szCs w:val="18"/>
                <w:lang w:eastAsia="zh-TW"/>
              </w:rPr>
              <w:t>.</w:t>
            </w:r>
            <w:r>
              <w:rPr>
                <w:rFonts w:eastAsia="新細明體"/>
                <w:sz w:val="18"/>
                <w:szCs w:val="18"/>
                <w:lang w:eastAsia="zh-TW"/>
              </w:rPr>
              <w:br/>
              <w:t xml:space="preserve">- </w:t>
            </w:r>
            <w:r w:rsidR="00611B55">
              <w:rPr>
                <w:rFonts w:eastAsia="新細明體"/>
                <w:b/>
                <w:sz w:val="18"/>
                <w:szCs w:val="18"/>
                <w:lang w:eastAsia="zh-TW"/>
              </w:rPr>
              <w:t>creationTime</w:t>
            </w:r>
            <w:r w:rsidR="007A5A6C">
              <w:rPr>
                <w:rFonts w:eastAsia="新細明體"/>
                <w:b/>
                <w:sz w:val="18"/>
                <w:szCs w:val="18"/>
                <w:lang w:eastAsia="zh-TW"/>
              </w:rPr>
              <w:t xml:space="preserve"> </w:t>
            </w:r>
            <w:r w:rsidR="007A5A6C" w:rsidRPr="007A5A6C">
              <w:rPr>
                <w:rFonts w:eastAsia="新細明體"/>
                <w:sz w:val="18"/>
                <w:szCs w:val="18"/>
                <w:lang w:eastAsia="zh-TW"/>
              </w:rPr>
              <w:t>:</w:t>
            </w:r>
            <w:r w:rsidR="007A5A6C">
              <w:rPr>
                <w:rFonts w:eastAsia="新細明體"/>
                <w:b/>
                <w:sz w:val="18"/>
                <w:szCs w:val="18"/>
                <w:lang w:eastAsia="zh-TW"/>
              </w:rPr>
              <w:t xml:space="preserve"> </w:t>
            </w:r>
            <w:r w:rsidR="003A05BE" w:rsidRPr="003A05BE">
              <w:rPr>
                <w:rFonts w:eastAsia="新細明體"/>
                <w:sz w:val="18"/>
                <w:szCs w:val="18"/>
                <w:lang w:eastAsia="zh-TW"/>
              </w:rPr>
              <w:t>Sort</w:t>
            </w:r>
            <w:r w:rsidR="003A05BE">
              <w:rPr>
                <w:rFonts w:eastAsia="新細明體"/>
                <w:sz w:val="18"/>
                <w:szCs w:val="18"/>
                <w:lang w:eastAsia="zh-TW"/>
              </w:rPr>
              <w:t xml:space="preserve"> by </w:t>
            </w:r>
            <w:r w:rsidR="007A5A6C" w:rsidRPr="007A5A6C">
              <w:rPr>
                <w:rFonts w:eastAsia="新細明體"/>
                <w:sz w:val="18"/>
                <w:szCs w:val="18"/>
                <w:lang w:eastAsia="zh-TW"/>
              </w:rPr>
              <w:t xml:space="preserve">App </w:t>
            </w:r>
            <w:r w:rsidR="007A5A6C">
              <w:rPr>
                <w:rFonts w:eastAsia="新細明體"/>
                <w:sz w:val="18"/>
                <w:szCs w:val="18"/>
                <w:lang w:eastAsia="zh-TW"/>
              </w:rPr>
              <w:t>creation time.</w:t>
            </w:r>
            <w:r w:rsidRPr="007A5A6C">
              <w:rPr>
                <w:rFonts w:eastAsia="新細明體"/>
                <w:sz w:val="18"/>
                <w:szCs w:val="18"/>
                <w:lang w:eastAsia="zh-TW"/>
              </w:rPr>
              <w:br/>
            </w:r>
            <w:r>
              <w:rPr>
                <w:rFonts w:eastAsia="新細明體"/>
                <w:sz w:val="18"/>
                <w:szCs w:val="18"/>
                <w:lang w:eastAsia="zh-TW"/>
              </w:rPr>
              <w:t xml:space="preserve">Default is </w:t>
            </w:r>
            <w:r w:rsidRPr="00074CE5">
              <w:rPr>
                <w:rFonts w:eastAsia="新細明體"/>
                <w:sz w:val="18"/>
                <w:szCs w:val="18"/>
                <w:lang w:eastAsia="zh-TW"/>
              </w:rPr>
              <w:t>"</w:t>
            </w:r>
            <w:r w:rsidR="002466B2">
              <w:rPr>
                <w:rFonts w:eastAsia="新細明體"/>
                <w:b/>
                <w:sz w:val="18"/>
                <w:szCs w:val="18"/>
                <w:lang w:eastAsia="zh-TW"/>
              </w:rPr>
              <w:t>name</w:t>
            </w:r>
            <w:r>
              <w:rPr>
                <w:rFonts w:eastAsia="新細明體"/>
                <w:b/>
                <w:sz w:val="18"/>
                <w:szCs w:val="18"/>
                <w:lang w:eastAsia="zh-TW"/>
              </w:rPr>
              <w:t>:asc</w:t>
            </w:r>
            <w:r w:rsidRPr="00074CE5">
              <w:rPr>
                <w:rFonts w:eastAsia="新細明體"/>
                <w:sz w:val="18"/>
                <w:szCs w:val="18"/>
                <w:lang w:eastAsia="zh-TW"/>
              </w:rPr>
              <w:t>"</w:t>
            </w:r>
          </w:p>
        </w:tc>
      </w:tr>
    </w:tbl>
    <w:p w:rsidR="0082145D" w:rsidRDefault="00E1474B" w:rsidP="0082145D">
      <w:pPr>
        <w:rPr>
          <w:rFonts w:eastAsia="新細明體"/>
          <w:lang w:eastAsia="zh-TW"/>
        </w:rPr>
      </w:pPr>
      <w:hyperlink w:anchor="_Request_Payload" w:history="1">
        <w:r w:rsidR="0082145D">
          <w:rPr>
            <w:rStyle w:val="af2"/>
            <w:rFonts w:eastAsia="新細明體" w:hint="eastAsia"/>
            <w:lang w:eastAsia="zh-TW"/>
          </w:rPr>
          <w:t>Request Payload</w:t>
        </w:r>
      </w:hyperlink>
      <w:r w:rsidR="0082145D">
        <w:rPr>
          <w:rFonts w:eastAsia="新細明體" w:hint="eastAsia"/>
          <w:lang w:eastAsia="zh-TW"/>
        </w:rPr>
        <w:t>:</w:t>
      </w:r>
    </w:p>
    <w:p w:rsidR="0082145D" w:rsidRPr="004903C1" w:rsidRDefault="0082145D" w:rsidP="0082145D">
      <w:pPr>
        <w:numPr>
          <w:ilvl w:val="0"/>
          <w:numId w:val="4"/>
        </w:numPr>
        <w:rPr>
          <w:rFonts w:eastAsia="新細明體"/>
          <w:lang w:eastAsia="zh-TW"/>
        </w:rPr>
      </w:pPr>
      <w:r>
        <w:rPr>
          <w:rFonts w:eastAsia="新細明體"/>
          <w:lang w:eastAsia="zh-TW"/>
        </w:rPr>
        <w:t>Data Object</w:t>
      </w:r>
    </w:p>
    <w:p w:rsidR="0082145D" w:rsidRPr="004903C1" w:rsidRDefault="0082145D" w:rsidP="0082145D">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82145D" w:rsidRDefault="0082145D" w:rsidP="0082145D">
      <w:pPr>
        <w:numPr>
          <w:ilvl w:val="0"/>
          <w:numId w:val="5"/>
        </w:numPr>
        <w:rPr>
          <w:rFonts w:eastAsia="新細明體"/>
          <w:lang w:eastAsia="zh-TW"/>
        </w:rPr>
      </w:pPr>
      <w:r>
        <w:rPr>
          <w:rFonts w:eastAsia="新細明體"/>
          <w:lang w:eastAsia="zh-TW"/>
        </w:rPr>
        <w:t>Desire Object</w:t>
      </w:r>
    </w:p>
    <w:p w:rsidR="00D34908" w:rsidRDefault="00D34908" w:rsidP="00D34908">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82145D" w:rsidRDefault="0082145D" w:rsidP="0082145D">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sidR="0056073A">
        <w:rPr>
          <w:rFonts w:eastAsia="新細明體"/>
          <w:lang w:eastAsia="zh-TW"/>
        </w:rPr>
        <w:t>r</w:t>
      </w:r>
      <w:r>
        <w:rPr>
          <w:rFonts w:eastAsia="新細明體" w:hint="eastAsia"/>
          <w:lang w:eastAsia="zh-TW"/>
        </w:rPr>
        <w:t>equest:</w:t>
      </w:r>
    </w:p>
    <w:p w:rsidR="0082145D" w:rsidRDefault="00831CB5" w:rsidP="0082145D">
      <w:pPr>
        <w:pStyle w:val="afc"/>
      </w:pPr>
      <w:r>
        <w:rPr>
          <w:color w:val="ED7D31"/>
        </w:rPr>
        <w:t>GET</w:t>
      </w:r>
      <w:r w:rsidR="0082145D">
        <w:t xml:space="preserve"> </w:t>
      </w:r>
      <w:r w:rsidR="0082145D">
        <w:rPr>
          <w:color w:val="ED7D31"/>
        </w:rPr>
        <w:t>/umei/v1/apps</w:t>
      </w:r>
      <w:r w:rsidR="009C20FB">
        <w:rPr>
          <w:color w:val="ED7D31"/>
        </w:rPr>
        <w:t>/HG4234B</w:t>
      </w:r>
      <w:r w:rsidR="0082145D">
        <w:t xml:space="preserve"> HTTP/1.1</w:t>
      </w:r>
      <w:r w:rsidR="0082145D">
        <w:rPr>
          <w:color w:val="FFFFFF"/>
          <w:shd w:val="pct10" w:color="auto" w:fill="FFFFFF"/>
        </w:rPr>
        <w:t>/r/n</w:t>
      </w:r>
      <w:r w:rsidR="0082145D">
        <w:br/>
        <w:t>...</w:t>
      </w:r>
      <w:r w:rsidR="0082145D">
        <w:rPr>
          <w:color w:val="FFFFFF"/>
          <w:shd w:val="pct10" w:color="auto" w:fill="FFFFFF"/>
        </w:rPr>
        <w:t>/r/n</w:t>
      </w:r>
      <w:r w:rsidR="0082145D">
        <w:br/>
        <w:t xml:space="preserve">X-Request-ID: </w:t>
      </w:r>
      <w:r w:rsidR="0082145D">
        <w:rPr>
          <w:color w:val="4472C4"/>
        </w:rPr>
        <w:t>7fe79306-366a-4098-bbb8-9ea5c77c09dc</w:t>
      </w:r>
      <w:r w:rsidR="0082145D">
        <w:rPr>
          <w:color w:val="FFFFFF"/>
          <w:shd w:val="pct10" w:color="auto" w:fill="FFFFFF"/>
        </w:rPr>
        <w:t>/r/n</w:t>
      </w:r>
      <w:r w:rsidR="0082145D">
        <w:br/>
        <w:t xml:space="preserve">X-Originator-ID: </w:t>
      </w:r>
      <w:r w:rsidR="0082145D">
        <w:rPr>
          <w:color w:val="4472C4"/>
        </w:rPr>
        <w:t>FQDN-OF-PARTNER</w:t>
      </w:r>
      <w:r w:rsidR="0082145D">
        <w:rPr>
          <w:color w:val="FFFFFF"/>
          <w:shd w:val="pct10" w:color="auto" w:fill="FFFFFF"/>
        </w:rPr>
        <w:t>/r/n</w:t>
      </w:r>
      <w:r w:rsidR="0082145D">
        <w:br/>
        <w:t>...</w:t>
      </w:r>
      <w:r w:rsidR="0082145D">
        <w:rPr>
          <w:color w:val="FFFFFF"/>
          <w:shd w:val="pct10" w:color="auto" w:fill="FFFFFF"/>
        </w:rPr>
        <w:t>/r/n</w:t>
      </w:r>
      <w:r w:rsidR="0082145D">
        <w:br/>
      </w:r>
      <w:r w:rsidR="0082145D">
        <w:rPr>
          <w:color w:val="FFFFFF"/>
          <w:shd w:val="pct10" w:color="auto" w:fill="FFFFFF"/>
        </w:rPr>
        <w:t>/r/n</w:t>
      </w:r>
    </w:p>
    <w:p w:rsidR="0082145D" w:rsidRDefault="00E1474B" w:rsidP="0082145D">
      <w:pPr>
        <w:rPr>
          <w:rFonts w:eastAsia="新細明體"/>
          <w:lang w:eastAsia="zh-TW"/>
        </w:rPr>
      </w:pPr>
      <w:hyperlink w:anchor="_Response_Payload" w:history="1">
        <w:r w:rsidR="0082145D">
          <w:rPr>
            <w:rStyle w:val="af2"/>
            <w:rFonts w:eastAsia="新細明體" w:hint="eastAsia"/>
            <w:lang w:eastAsia="zh-TW"/>
          </w:rPr>
          <w:t>Response Payload</w:t>
        </w:r>
      </w:hyperlink>
      <w:r w:rsidR="0082145D">
        <w:rPr>
          <w:rFonts w:eastAsia="新細明體"/>
          <w:lang w:eastAsia="zh-TW"/>
        </w:rPr>
        <w:t>:</w:t>
      </w:r>
    </w:p>
    <w:p w:rsidR="0082145D" w:rsidRDefault="0082145D" w:rsidP="00831CB5">
      <w:pPr>
        <w:numPr>
          <w:ilvl w:val="0"/>
          <w:numId w:val="5"/>
        </w:numPr>
        <w:rPr>
          <w:rFonts w:eastAsia="新細明體"/>
          <w:lang w:eastAsia="zh-TW"/>
        </w:rPr>
      </w:pPr>
      <w:r>
        <w:rPr>
          <w:rFonts w:eastAsia="新細明體"/>
          <w:lang w:eastAsia="zh-TW"/>
        </w:rPr>
        <w:t>Data Object</w:t>
      </w:r>
    </w:p>
    <w:p w:rsidR="00D34908" w:rsidRPr="00831CB5" w:rsidRDefault="00DF0458" w:rsidP="00D34908">
      <w:pPr>
        <w:ind w:left="300"/>
        <w:rPr>
          <w:rFonts w:eastAsia="新細明體"/>
          <w:lang w:eastAsia="zh-TW"/>
        </w:rPr>
      </w:pPr>
      <w:r>
        <w:rPr>
          <w:rFonts w:eastAsia="新細明體"/>
          <w:lang w:eastAsia="zh-TW"/>
        </w:rPr>
        <w:t>Installable</w:t>
      </w:r>
      <w:r w:rsidR="00D34908">
        <w:rPr>
          <w:rFonts w:eastAsia="新細明體"/>
          <w:lang w:eastAsia="zh-TW"/>
        </w:rPr>
        <w:t xml:space="preserve"> App</w:t>
      </w:r>
      <w:r w:rsidR="00D34908">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82145D" w:rsidTr="006233A7">
        <w:tc>
          <w:tcPr>
            <w:tcW w:w="1701" w:type="dxa"/>
            <w:shd w:val="clear" w:color="auto" w:fill="D9D9D9"/>
          </w:tcPr>
          <w:p w:rsidR="0082145D" w:rsidRDefault="0082145D" w:rsidP="006233A7">
            <w:pPr>
              <w:keepNext/>
              <w:jc w:val="center"/>
              <w:rPr>
                <w:rFonts w:eastAsia="新細明體"/>
                <w:b/>
                <w:sz w:val="18"/>
                <w:szCs w:val="18"/>
                <w:lang w:eastAsia="zh-TW"/>
              </w:rPr>
            </w:pPr>
            <w:r>
              <w:rPr>
                <w:rFonts w:eastAsia="新細明體"/>
                <w:b/>
                <w:sz w:val="18"/>
                <w:szCs w:val="18"/>
                <w:lang w:eastAsia="zh-TW"/>
              </w:rPr>
              <w:lastRenderedPageBreak/>
              <w:t>Attribute Name</w:t>
            </w:r>
          </w:p>
        </w:tc>
        <w:tc>
          <w:tcPr>
            <w:tcW w:w="1134" w:type="dxa"/>
            <w:shd w:val="clear" w:color="auto" w:fill="D9D9D9"/>
          </w:tcPr>
          <w:p w:rsidR="0082145D" w:rsidRDefault="0082145D" w:rsidP="006233A7">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Description</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sz w:val="18"/>
                <w:szCs w:val="18"/>
                <w:lang w:eastAsia="zh-TW"/>
              </w:rPr>
              <w:t>appName</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6233A7">
            <w:pPr>
              <w:keepNext/>
              <w:jc w:val="both"/>
              <w:rPr>
                <w:rFonts w:eastAsia="新細明體"/>
                <w:sz w:val="18"/>
                <w:szCs w:val="18"/>
                <w:lang w:eastAsia="zh-TW"/>
              </w:rPr>
            </w:pPr>
            <w:r>
              <w:rPr>
                <w:rFonts w:eastAsia="新細明體"/>
                <w:sz w:val="18"/>
                <w:szCs w:val="18"/>
                <w:lang w:eastAsia="zh-TW"/>
              </w:rPr>
              <w:t>Name of the App.</w:t>
            </w:r>
          </w:p>
        </w:tc>
      </w:tr>
      <w:tr w:rsidR="007F3EFD" w:rsidTr="006233A7">
        <w:tc>
          <w:tcPr>
            <w:tcW w:w="1701" w:type="dxa"/>
            <w:shd w:val="clear" w:color="auto" w:fill="auto"/>
          </w:tcPr>
          <w:p w:rsidR="007F3EFD" w:rsidRDefault="007F3EFD" w:rsidP="007F3EFD">
            <w:pPr>
              <w:keepNext/>
              <w:jc w:val="center"/>
              <w:rPr>
                <w:rFonts w:eastAsia="新細明體"/>
                <w:sz w:val="18"/>
                <w:szCs w:val="18"/>
                <w:lang w:eastAsia="zh-TW"/>
              </w:rPr>
            </w:pPr>
            <w:r>
              <w:rPr>
                <w:rFonts w:eastAsia="新細明體" w:hint="eastAsia"/>
                <w:sz w:val="18"/>
                <w:szCs w:val="18"/>
                <w:lang w:eastAsia="zh-TW"/>
              </w:rPr>
              <w:t>publisher</w:t>
            </w:r>
          </w:p>
        </w:tc>
        <w:tc>
          <w:tcPr>
            <w:tcW w:w="1134" w:type="dxa"/>
            <w:shd w:val="clear" w:color="auto" w:fill="auto"/>
          </w:tcPr>
          <w:p w:rsidR="007F3EFD" w:rsidRDefault="007F3EFD" w:rsidP="007F3EF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7F3EFD" w:rsidRDefault="007F3EFD" w:rsidP="007F3EF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7F3EFD" w:rsidRDefault="007F3EFD" w:rsidP="007F3EFD">
            <w:pPr>
              <w:keepNext/>
              <w:jc w:val="both"/>
              <w:rPr>
                <w:rFonts w:eastAsia="新細明體"/>
                <w:sz w:val="18"/>
                <w:szCs w:val="18"/>
                <w:lang w:eastAsia="zh-TW"/>
              </w:rPr>
            </w:pPr>
            <w:r>
              <w:rPr>
                <w:rFonts w:eastAsia="新細明體"/>
                <w:sz w:val="18"/>
                <w:szCs w:val="18"/>
                <w:lang w:eastAsia="zh-TW"/>
              </w:rPr>
              <w:t>P</w:t>
            </w:r>
            <w:r>
              <w:rPr>
                <w:rFonts w:eastAsia="新細明體" w:hint="eastAsia"/>
                <w:sz w:val="18"/>
                <w:szCs w:val="18"/>
                <w:lang w:eastAsia="zh-TW"/>
              </w:rPr>
              <w:t>ublisher</w:t>
            </w:r>
            <w:r>
              <w:rPr>
                <w:rFonts w:eastAsia="新細明體"/>
                <w:sz w:val="18"/>
                <w:szCs w:val="18"/>
                <w:lang w:eastAsia="zh-TW"/>
              </w:rPr>
              <w:t xml:space="preserve"> name of the App.</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sz w:val="18"/>
                <w:szCs w:val="18"/>
                <w:lang w:eastAsia="zh-TW"/>
              </w:rPr>
              <w:t>appId</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6233A7">
            <w:pPr>
              <w:keepNext/>
              <w:jc w:val="both"/>
              <w:rPr>
                <w:rFonts w:eastAsia="新細明體"/>
                <w:sz w:val="18"/>
                <w:szCs w:val="18"/>
                <w:lang w:eastAsia="zh-TW"/>
              </w:rPr>
            </w:pPr>
            <w:r>
              <w:rPr>
                <w:rFonts w:eastAsia="新細明體"/>
                <w:sz w:val="18"/>
                <w:szCs w:val="18"/>
                <w:lang w:eastAsia="zh-TW"/>
              </w:rPr>
              <w:t>ID of the App.</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creation</w:t>
            </w:r>
            <w:r>
              <w:rPr>
                <w:rFonts w:eastAsia="新細明體"/>
                <w:sz w:val="18"/>
                <w:szCs w:val="18"/>
                <w:lang w:eastAsia="zh-TW"/>
              </w:rPr>
              <w:t>Time</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6233A7">
            <w:pPr>
              <w:keepNext/>
              <w:jc w:val="both"/>
              <w:rPr>
                <w:rFonts w:eastAsia="新細明體"/>
                <w:sz w:val="18"/>
                <w:szCs w:val="18"/>
                <w:lang w:eastAsia="zh-TW"/>
              </w:rPr>
            </w:pPr>
            <w:r>
              <w:rPr>
                <w:rFonts w:eastAsia="新細明體" w:hint="eastAsia"/>
                <w:sz w:val="18"/>
                <w:szCs w:val="18"/>
                <w:lang w:eastAsia="zh-TW"/>
              </w:rPr>
              <w:t>Creation timestamp of the App.</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versions</w:t>
            </w:r>
          </w:p>
        </w:tc>
        <w:tc>
          <w:tcPr>
            <w:tcW w:w="1134" w:type="dxa"/>
            <w:shd w:val="clear" w:color="auto" w:fill="auto"/>
          </w:tcPr>
          <w:p w:rsidR="0082145D" w:rsidRDefault="00831CB5" w:rsidP="006233A7">
            <w:pPr>
              <w:keepNext/>
              <w:jc w:val="center"/>
              <w:rPr>
                <w:rFonts w:eastAsia="新細明體"/>
                <w:sz w:val="18"/>
                <w:szCs w:val="18"/>
                <w:lang w:eastAsia="zh-TW"/>
              </w:rPr>
            </w:pPr>
            <w:r>
              <w:rPr>
                <w:rFonts w:eastAsia="新細明體"/>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0A28EF" w:rsidP="000A28EF">
            <w:pPr>
              <w:keepNext/>
              <w:jc w:val="both"/>
              <w:rPr>
                <w:rFonts w:eastAsia="新細明體"/>
                <w:sz w:val="18"/>
                <w:szCs w:val="18"/>
                <w:lang w:eastAsia="zh-TW"/>
              </w:rPr>
            </w:pPr>
            <w:r>
              <w:rPr>
                <w:rFonts w:eastAsia="新細明體"/>
                <w:sz w:val="18"/>
                <w:szCs w:val="18"/>
                <w:lang w:eastAsia="zh-TW"/>
              </w:rPr>
              <w:t>List of a</w:t>
            </w:r>
            <w:r w:rsidR="0082145D">
              <w:rPr>
                <w:rFonts w:eastAsia="新細明體" w:hint="eastAsia"/>
                <w:sz w:val="18"/>
                <w:szCs w:val="18"/>
                <w:lang w:eastAsia="zh-TW"/>
              </w:rPr>
              <w:t>vailable version</w:t>
            </w:r>
            <w:r>
              <w:rPr>
                <w:rFonts w:eastAsia="新細明體"/>
                <w:sz w:val="18"/>
                <w:szCs w:val="18"/>
                <w:lang w:eastAsia="zh-TW"/>
              </w:rPr>
              <w:t>s</w:t>
            </w:r>
            <w:r w:rsidR="0082145D">
              <w:rPr>
                <w:rFonts w:eastAsia="新細明體" w:hint="eastAsia"/>
                <w:sz w:val="18"/>
                <w:szCs w:val="18"/>
                <w:lang w:eastAsia="zh-TW"/>
              </w:rPr>
              <w:t>.</w:t>
            </w:r>
            <w:r w:rsidR="0082145D">
              <w:rPr>
                <w:rFonts w:eastAsia="新細明體"/>
                <w:sz w:val="18"/>
                <w:szCs w:val="18"/>
                <w:lang w:eastAsia="zh-TW"/>
              </w:rPr>
              <w:t xml:space="preserve"> Please refer to </w:t>
            </w:r>
            <w:r w:rsidR="00831CB5">
              <w:rPr>
                <w:rFonts w:eastAsia="新細明體"/>
                <w:sz w:val="18"/>
                <w:szCs w:val="18"/>
                <w:lang w:eastAsia="zh-TW"/>
              </w:rPr>
              <w:t xml:space="preserve">Available </w:t>
            </w:r>
            <w:r w:rsidR="0082145D">
              <w:rPr>
                <w:rFonts w:eastAsia="新細明體"/>
                <w:sz w:val="18"/>
                <w:szCs w:val="18"/>
                <w:lang w:eastAsia="zh-TW"/>
              </w:rPr>
              <w:t xml:space="preserve">Version </w:t>
            </w:r>
            <w:r>
              <w:rPr>
                <w:rFonts w:eastAsia="新細明體"/>
                <w:sz w:val="18"/>
                <w:szCs w:val="18"/>
                <w:lang w:eastAsia="zh-TW"/>
              </w:rPr>
              <w:t>O</w:t>
            </w:r>
            <w:r w:rsidR="0082145D">
              <w:rPr>
                <w:rFonts w:eastAsia="新細明體"/>
                <w:sz w:val="18"/>
                <w:szCs w:val="18"/>
                <w:lang w:eastAsia="zh-TW"/>
              </w:rPr>
              <w:t>bject.</w:t>
            </w:r>
          </w:p>
        </w:tc>
      </w:tr>
    </w:tbl>
    <w:p w:rsidR="00831CB5" w:rsidRDefault="00831CB5" w:rsidP="00831CB5">
      <w:pPr>
        <w:ind w:left="300"/>
        <w:rPr>
          <w:rFonts w:eastAsia="新細明體"/>
          <w:lang w:eastAsia="zh-TW"/>
        </w:rPr>
      </w:pPr>
      <w:r>
        <w:rPr>
          <w:rFonts w:eastAsia="新細明體"/>
          <w:lang w:eastAsia="zh-TW"/>
        </w:rPr>
        <w:t xml:space="preserve">Available </w:t>
      </w:r>
      <w:r w:rsidR="0082145D">
        <w:rPr>
          <w:rFonts w:eastAsia="新細明體" w:hint="eastAsia"/>
          <w:lang w:eastAsia="zh-TW"/>
        </w:rPr>
        <w:t>Version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82145D" w:rsidTr="006233A7">
        <w:tc>
          <w:tcPr>
            <w:tcW w:w="1701" w:type="dxa"/>
            <w:shd w:val="clear" w:color="auto" w:fill="D9D9D9"/>
          </w:tcPr>
          <w:p w:rsidR="0082145D" w:rsidRDefault="0082145D" w:rsidP="006233A7">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82145D" w:rsidRDefault="0082145D" w:rsidP="006233A7">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82145D" w:rsidRDefault="0082145D" w:rsidP="006233A7">
            <w:pPr>
              <w:keepNext/>
              <w:jc w:val="center"/>
              <w:rPr>
                <w:rFonts w:eastAsia="新細明體"/>
                <w:b/>
                <w:sz w:val="18"/>
                <w:szCs w:val="18"/>
                <w:lang w:eastAsia="zh-TW"/>
              </w:rPr>
            </w:pPr>
            <w:r>
              <w:rPr>
                <w:rFonts w:eastAsia="新細明體" w:hint="eastAsia"/>
                <w:b/>
                <w:sz w:val="18"/>
                <w:szCs w:val="18"/>
                <w:lang w:eastAsia="zh-TW"/>
              </w:rPr>
              <w:t>Description</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sz w:val="18"/>
                <w:szCs w:val="18"/>
                <w:lang w:eastAsia="zh-TW"/>
              </w:rPr>
              <w:t>versionName</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6233A7">
            <w:pPr>
              <w:keepNext/>
              <w:jc w:val="both"/>
              <w:rPr>
                <w:rFonts w:eastAsia="新細明體"/>
                <w:sz w:val="18"/>
                <w:szCs w:val="18"/>
                <w:lang w:eastAsia="zh-TW"/>
              </w:rPr>
            </w:pPr>
            <w:r>
              <w:rPr>
                <w:rFonts w:eastAsia="新細明體"/>
                <w:sz w:val="18"/>
                <w:szCs w:val="18"/>
                <w:lang w:eastAsia="zh-TW"/>
              </w:rPr>
              <w:t>Name of the version.</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sz w:val="18"/>
                <w:szCs w:val="18"/>
                <w:lang w:eastAsia="zh-TW"/>
              </w:rPr>
              <w:t>versionId</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6233A7">
            <w:pPr>
              <w:keepNext/>
              <w:jc w:val="both"/>
              <w:rPr>
                <w:rFonts w:eastAsia="新細明體"/>
                <w:sz w:val="18"/>
                <w:szCs w:val="18"/>
                <w:lang w:eastAsia="zh-TW"/>
              </w:rPr>
            </w:pPr>
            <w:r>
              <w:rPr>
                <w:rFonts w:eastAsia="新細明體"/>
                <w:sz w:val="18"/>
                <w:szCs w:val="18"/>
                <w:lang w:eastAsia="zh-TW"/>
              </w:rPr>
              <w:t>ID of the version</w:t>
            </w:r>
            <w:r w:rsidR="007F3EFD">
              <w:rPr>
                <w:rFonts w:eastAsia="新細明體"/>
                <w:sz w:val="18"/>
                <w:szCs w:val="18"/>
                <w:lang w:eastAsia="zh-TW"/>
              </w:rPr>
              <w:t>.</w:t>
            </w:r>
          </w:p>
        </w:tc>
      </w:tr>
      <w:tr w:rsidR="0082145D" w:rsidTr="006233A7">
        <w:tc>
          <w:tcPr>
            <w:tcW w:w="1701" w:type="dxa"/>
            <w:shd w:val="clear" w:color="auto" w:fill="auto"/>
          </w:tcPr>
          <w:p w:rsidR="0082145D" w:rsidRDefault="0082145D" w:rsidP="006233A7">
            <w:pPr>
              <w:keepNext/>
              <w:jc w:val="center"/>
              <w:rPr>
                <w:rFonts w:eastAsia="新細明體"/>
                <w:sz w:val="18"/>
                <w:szCs w:val="18"/>
                <w:lang w:eastAsia="zh-TW"/>
              </w:rPr>
            </w:pPr>
            <w:r>
              <w:rPr>
                <w:rFonts w:eastAsia="新細明體"/>
                <w:sz w:val="18"/>
                <w:szCs w:val="18"/>
                <w:lang w:eastAsia="zh-TW"/>
              </w:rPr>
              <w:t>creationTime</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82145D" w:rsidRDefault="0082145D" w:rsidP="006233A7">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82145D" w:rsidRDefault="0082145D" w:rsidP="00831CB5">
            <w:pPr>
              <w:keepNext/>
              <w:jc w:val="both"/>
              <w:rPr>
                <w:rFonts w:eastAsia="新細明體"/>
                <w:sz w:val="18"/>
                <w:szCs w:val="18"/>
                <w:lang w:eastAsia="zh-TW"/>
              </w:rPr>
            </w:pPr>
            <w:r>
              <w:rPr>
                <w:rFonts w:eastAsia="新細明體"/>
                <w:sz w:val="18"/>
                <w:szCs w:val="18"/>
                <w:lang w:eastAsia="zh-TW"/>
              </w:rPr>
              <w:t>Creation timestamp of the version.</w:t>
            </w:r>
          </w:p>
        </w:tc>
      </w:tr>
    </w:tbl>
    <w:p w:rsidR="0082145D" w:rsidRPr="004903C1" w:rsidRDefault="0082145D" w:rsidP="0082145D">
      <w:pPr>
        <w:ind w:left="300"/>
        <w:rPr>
          <w:rFonts w:eastAsia="新細明體"/>
          <w:lang w:eastAsia="zh-TW"/>
        </w:rPr>
      </w:pPr>
    </w:p>
    <w:p w:rsidR="0082145D" w:rsidRDefault="0082145D" w:rsidP="0082145D">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w:t>
      </w:r>
      <w:r w:rsidR="00D92704">
        <w:rPr>
          <w:rFonts w:eastAsia="新細明體"/>
          <w:lang w:eastAsia="zh-TW"/>
        </w:rPr>
        <w:t>s</w:t>
      </w:r>
      <w:r>
        <w:rPr>
          <w:rFonts w:eastAsia="新細明體"/>
          <w:lang w:eastAsia="zh-TW"/>
        </w:rPr>
        <w:t xml:space="preserve">uccessful UMEi HTTP </w:t>
      </w:r>
      <w:r w:rsidR="0056073A">
        <w:rPr>
          <w:rFonts w:eastAsia="新細明體"/>
          <w:lang w:eastAsia="zh-TW"/>
        </w:rPr>
        <w:t>r</w:t>
      </w:r>
      <w:r>
        <w:rPr>
          <w:rFonts w:eastAsia="新細明體"/>
          <w:lang w:eastAsia="zh-TW"/>
        </w:rPr>
        <w:t xml:space="preserve">esponse without </w:t>
      </w:r>
      <w:r w:rsidR="0056073A">
        <w:rPr>
          <w:rFonts w:eastAsia="新細明體"/>
          <w:lang w:eastAsia="zh-TW"/>
        </w:rPr>
        <w:t>e</w:t>
      </w:r>
      <w:r>
        <w:rPr>
          <w:rFonts w:eastAsia="新細明體"/>
          <w:lang w:eastAsia="zh-TW"/>
        </w:rPr>
        <w:t>rror</w:t>
      </w:r>
      <w:r>
        <w:rPr>
          <w:rFonts w:eastAsia="新細明體" w:hint="eastAsia"/>
          <w:lang w:eastAsia="zh-TW"/>
        </w:rPr>
        <w:t>:</w:t>
      </w:r>
    </w:p>
    <w:p w:rsidR="0082145D" w:rsidRDefault="0082145D" w:rsidP="0082145D">
      <w:pPr>
        <w:pStyle w:val="afc"/>
      </w:pPr>
      <w:r>
        <w:t>HTTP/1.1 200 OK</w:t>
      </w:r>
      <w:r>
        <w:rPr>
          <w:color w:val="FFFFFF"/>
          <w:shd w:val="pct10" w:color="auto" w:fill="FFFFFF"/>
        </w:rPr>
        <w:t>/r/n</w:t>
      </w:r>
    </w:p>
    <w:p w:rsidR="0082145D" w:rsidRDefault="0082145D" w:rsidP="0082145D">
      <w:pPr>
        <w:pStyle w:val="afc"/>
      </w:pPr>
      <w:r>
        <w:t>...</w:t>
      </w:r>
      <w:r>
        <w:rPr>
          <w:color w:val="FFFFFF"/>
          <w:shd w:val="pct10" w:color="auto" w:fill="FFFFFF"/>
        </w:rPr>
        <w:t>/r/n</w:t>
      </w:r>
    </w:p>
    <w:p w:rsidR="0082145D" w:rsidRDefault="0082145D" w:rsidP="0082145D">
      <w:pPr>
        <w:pStyle w:val="afc"/>
      </w:pPr>
      <w:r>
        <w:t xml:space="preserve">X-Request-ID: </w:t>
      </w:r>
      <w:r>
        <w:rPr>
          <w:color w:val="4472C4"/>
        </w:rPr>
        <w:t>7fe79306-366a-4098-bbb8-9ea5c77c09dc</w:t>
      </w:r>
      <w:r>
        <w:rPr>
          <w:color w:val="FFFFFF"/>
          <w:shd w:val="pct10" w:color="auto" w:fill="FFFFFF"/>
        </w:rPr>
        <w:t>/r/n</w:t>
      </w:r>
    </w:p>
    <w:p w:rsidR="0082145D" w:rsidRDefault="0082145D" w:rsidP="0082145D">
      <w:pPr>
        <w:pStyle w:val="afc"/>
      </w:pPr>
      <w:r>
        <w:t xml:space="preserve">X-Originator-ID: </w:t>
      </w:r>
      <w:r>
        <w:rPr>
          <w:color w:val="4472C4"/>
        </w:rPr>
        <w:t>FQDN-OF-DEMETER-SERVER</w:t>
      </w:r>
      <w:r>
        <w:rPr>
          <w:color w:val="FFFFFF"/>
          <w:shd w:val="pct10" w:color="auto" w:fill="FFFFFF"/>
        </w:rPr>
        <w:t>/r/n</w:t>
      </w:r>
    </w:p>
    <w:p w:rsidR="0082145D" w:rsidRDefault="0082145D" w:rsidP="0082145D">
      <w:pPr>
        <w:pStyle w:val="afc"/>
      </w:pPr>
      <w:r>
        <w:t xml:space="preserve">X-Receiver-ID: </w:t>
      </w:r>
      <w:r>
        <w:rPr>
          <w:color w:val="4472C4"/>
        </w:rPr>
        <w:t>FQDN-OF-PARTNER</w:t>
      </w:r>
      <w:r>
        <w:rPr>
          <w:color w:val="FFFFFF"/>
          <w:shd w:val="pct10" w:color="auto" w:fill="FFFFFF"/>
        </w:rPr>
        <w:t>/r/n</w:t>
      </w:r>
    </w:p>
    <w:p w:rsidR="0082145D" w:rsidRDefault="0082145D" w:rsidP="0082145D">
      <w:pPr>
        <w:pStyle w:val="afc"/>
      </w:pPr>
      <w:r>
        <w:t>...</w:t>
      </w:r>
      <w:r>
        <w:rPr>
          <w:color w:val="FFFFFF"/>
          <w:shd w:val="pct10" w:color="auto" w:fill="FFFFFF"/>
        </w:rPr>
        <w:t>/r/n</w:t>
      </w:r>
    </w:p>
    <w:p w:rsidR="0082145D" w:rsidRDefault="0082145D" w:rsidP="0082145D">
      <w:pPr>
        <w:pStyle w:val="afc"/>
      </w:pPr>
      <w:r>
        <w:rPr>
          <w:color w:val="FFFFFF"/>
          <w:shd w:val="pct10" w:color="auto" w:fill="FFFFFF"/>
        </w:rPr>
        <w:t>/r/n</w:t>
      </w:r>
      <w:r>
        <w:rPr>
          <w:color w:val="FFFFFF"/>
          <w:shd w:val="pct10" w:color="auto" w:fill="FFFFFF"/>
        </w:rPr>
        <w:br/>
      </w:r>
      <w:r>
        <w:rPr>
          <w:rFonts w:hint="eastAsia"/>
        </w:rPr>
        <w:t>{</w:t>
      </w:r>
      <w:r>
        <w:br/>
      </w:r>
      <w:r>
        <w:rPr>
          <w:rFonts w:hint="eastAsia"/>
        </w:rPr>
        <w:t xml:space="preserve">    </w:t>
      </w:r>
      <w:r>
        <w:rPr>
          <w:color w:val="ED7D31"/>
        </w:rPr>
        <w:t>"data"</w:t>
      </w:r>
      <w:r>
        <w:t xml:space="preserve">: </w:t>
      </w:r>
      <w:r w:rsidR="00F33E97">
        <w:t>[</w:t>
      </w:r>
      <w:r w:rsidR="00F33E97">
        <w:br/>
        <w:t xml:space="preserve">        </w:t>
      </w:r>
      <w:r w:rsidR="0050284B">
        <w:t>{</w:t>
      </w:r>
      <w:r w:rsidR="0050284B">
        <w:br/>
      </w:r>
      <w:r w:rsidR="00F33E97">
        <w:rPr>
          <w:color w:val="ED7D31"/>
        </w:rPr>
        <w:t xml:space="preserve">            </w:t>
      </w:r>
      <w:r w:rsidR="0050284B">
        <w:rPr>
          <w:color w:val="ED7D31"/>
        </w:rPr>
        <w:t>"appName"</w:t>
      </w:r>
      <w:r w:rsidR="0050284B">
        <w:t xml:space="preserve">: </w:t>
      </w:r>
      <w:r w:rsidR="0050284B">
        <w:rPr>
          <w:color w:val="4472C4"/>
        </w:rPr>
        <w:t>"</w:t>
      </w:r>
      <w:r w:rsidR="0050284B" w:rsidRPr="000C735B">
        <w:rPr>
          <w:color w:val="4472C4"/>
        </w:rPr>
        <w:t>helloworld_1_arm</w:t>
      </w:r>
      <w:r w:rsidR="0050284B">
        <w:rPr>
          <w:color w:val="4472C4"/>
        </w:rPr>
        <w:t>"</w:t>
      </w:r>
      <w:r w:rsidR="0050284B">
        <w:t>,</w:t>
      </w:r>
      <w:r w:rsidR="0050284B">
        <w:br/>
      </w:r>
      <w:r w:rsidR="007F3EFD">
        <w:rPr>
          <w:color w:val="ED7D31"/>
        </w:rPr>
        <w:t xml:space="preserve">         </w:t>
      </w:r>
      <w:r w:rsidR="007F3EFD">
        <w:t xml:space="preserve">   </w:t>
      </w:r>
      <w:r w:rsidR="007F3EFD">
        <w:rPr>
          <w:color w:val="ED7D31"/>
        </w:rPr>
        <w:t>"publisher"</w:t>
      </w:r>
      <w:r w:rsidR="007F3EFD">
        <w:t xml:space="preserve">: </w:t>
      </w:r>
      <w:r w:rsidR="007F3EFD">
        <w:rPr>
          <w:color w:val="4472C4"/>
        </w:rPr>
        <w:t>"sercomm"</w:t>
      </w:r>
      <w:r w:rsidR="007F3EFD">
        <w:t>,</w:t>
      </w:r>
      <w:r w:rsidR="007F3EFD">
        <w:br/>
      </w:r>
      <w:r w:rsidR="0050284B">
        <w:rPr>
          <w:color w:val="ED7D31"/>
        </w:rPr>
        <w:t xml:space="preserve">  </w:t>
      </w:r>
      <w:r w:rsidR="0050284B">
        <w:t xml:space="preserve">        </w:t>
      </w:r>
      <w:r w:rsidR="0050284B">
        <w:rPr>
          <w:color w:val="ED7D31"/>
        </w:rPr>
        <w:t xml:space="preserve">  "appId"</w:t>
      </w:r>
      <w:r w:rsidR="0050284B">
        <w:t xml:space="preserve">: </w:t>
      </w:r>
      <w:r w:rsidR="0050284B">
        <w:rPr>
          <w:color w:val="4472C4"/>
        </w:rPr>
        <w:t>"</w:t>
      </w:r>
      <w:r w:rsidR="0050284B" w:rsidRPr="000C735B">
        <w:rPr>
          <w:color w:val="4472C4"/>
        </w:rPr>
        <w:t>52CC495F818A5615289D582EEE7AC825</w:t>
      </w:r>
      <w:r w:rsidR="0050284B">
        <w:rPr>
          <w:color w:val="4472C4"/>
        </w:rPr>
        <w:t>"</w:t>
      </w:r>
      <w:r w:rsidR="0050284B">
        <w:t>,</w:t>
      </w:r>
      <w:r w:rsidR="0050284B">
        <w:br/>
      </w:r>
      <w:r w:rsidR="0050284B">
        <w:rPr>
          <w:color w:val="ED7D31"/>
        </w:rPr>
        <w:t xml:space="preserve">  </w:t>
      </w:r>
      <w:r w:rsidR="0050284B">
        <w:t xml:space="preserve">        </w:t>
      </w:r>
      <w:r w:rsidR="0050284B">
        <w:rPr>
          <w:color w:val="ED7D31"/>
        </w:rPr>
        <w:t xml:space="preserve">  "creationTime"</w:t>
      </w:r>
      <w:r w:rsidR="0050284B">
        <w:t xml:space="preserve">: </w:t>
      </w:r>
      <w:r w:rsidR="0050284B">
        <w:rPr>
          <w:color w:val="4472C4"/>
        </w:rPr>
        <w:t>"2019-12-12T00:01:00+0000"</w:t>
      </w:r>
      <w:r w:rsidR="0050284B">
        <w:t>,</w:t>
      </w:r>
      <w:r w:rsidR="0050284B">
        <w:br/>
      </w:r>
      <w:r w:rsidR="0050284B">
        <w:rPr>
          <w:color w:val="ED7D31"/>
        </w:rPr>
        <w:t xml:space="preserve">  </w:t>
      </w:r>
      <w:r w:rsidR="0050284B">
        <w:t xml:space="preserve">        </w:t>
      </w:r>
      <w:r w:rsidR="0050284B">
        <w:rPr>
          <w:color w:val="ED7D31"/>
        </w:rPr>
        <w:t xml:space="preserve">  "versions"</w:t>
      </w:r>
      <w:r w:rsidR="00F33E97">
        <w:t>: [</w:t>
      </w:r>
      <w:r w:rsidR="00F33E97">
        <w:br/>
        <w:t xml:space="preserve">                </w:t>
      </w:r>
      <w:r w:rsidR="0050284B">
        <w:t>{</w:t>
      </w:r>
      <w:r w:rsidR="0050284B">
        <w:br/>
      </w:r>
      <w:r w:rsidR="0050284B">
        <w:rPr>
          <w:color w:val="ED7D31"/>
        </w:rPr>
        <w:t xml:space="preserve">  </w:t>
      </w:r>
      <w:r w:rsidR="0050284B">
        <w:t xml:space="preserve">        </w:t>
      </w:r>
      <w:r w:rsidR="0050284B">
        <w:rPr>
          <w:color w:val="ED7D31"/>
        </w:rPr>
        <w:t xml:space="preserve">          "versionName"</w:t>
      </w:r>
      <w:r w:rsidR="0050284B">
        <w:t xml:space="preserve">: </w:t>
      </w:r>
      <w:r w:rsidR="0050284B">
        <w:rPr>
          <w:color w:val="4472C4"/>
        </w:rPr>
        <w:t>"1.0"</w:t>
      </w:r>
      <w:r w:rsidR="0050284B">
        <w:t>,</w:t>
      </w:r>
      <w:r w:rsidR="0050284B">
        <w:br/>
      </w:r>
      <w:r w:rsidR="0050284B">
        <w:rPr>
          <w:color w:val="ED7D31"/>
        </w:rPr>
        <w:t xml:space="preserve">  </w:t>
      </w:r>
      <w:r w:rsidR="0050284B">
        <w:t xml:space="preserve">        </w:t>
      </w:r>
      <w:r w:rsidR="0050284B">
        <w:rPr>
          <w:color w:val="ED7D31"/>
        </w:rPr>
        <w:t xml:space="preserve">          "versionId"</w:t>
      </w:r>
      <w:r w:rsidR="0050284B">
        <w:t xml:space="preserve">: </w:t>
      </w:r>
      <w:r w:rsidR="0050284B">
        <w:rPr>
          <w:color w:val="4472C4"/>
        </w:rPr>
        <w:t>"</w:t>
      </w:r>
      <w:r w:rsidR="0050284B" w:rsidRPr="000C735B">
        <w:rPr>
          <w:color w:val="4472C4"/>
        </w:rPr>
        <w:t>22B10A14A77A931AA1FD183D28230D17</w:t>
      </w:r>
      <w:r w:rsidR="0050284B">
        <w:rPr>
          <w:color w:val="4472C4"/>
        </w:rPr>
        <w:t>"</w:t>
      </w:r>
      <w:r w:rsidR="0050284B">
        <w:t>,</w:t>
      </w:r>
      <w:r w:rsidR="0050284B">
        <w:br/>
      </w:r>
      <w:r w:rsidR="0050284B">
        <w:rPr>
          <w:color w:val="ED7D31"/>
        </w:rPr>
        <w:t xml:space="preserve"> </w:t>
      </w:r>
      <w:r w:rsidR="0050284B">
        <w:t xml:space="preserve">        </w:t>
      </w:r>
      <w:r w:rsidR="0050284B">
        <w:rPr>
          <w:color w:val="ED7D31"/>
        </w:rPr>
        <w:t xml:space="preserve">           "creationTime"</w:t>
      </w:r>
      <w:r w:rsidR="0050284B">
        <w:t xml:space="preserve">: </w:t>
      </w:r>
      <w:r w:rsidR="0050284B">
        <w:rPr>
          <w:color w:val="4472C4"/>
        </w:rPr>
        <w:t>"2019-12-12T00:01:20+0000"</w:t>
      </w:r>
      <w:r w:rsidR="0050284B">
        <w:t>,</w:t>
      </w:r>
      <w:r w:rsidR="0050284B">
        <w:br/>
        <w:t xml:space="preserve">                },</w:t>
      </w:r>
      <w:r w:rsidR="0050284B">
        <w:br/>
        <w:t xml:space="preserve">                {</w:t>
      </w:r>
      <w:r w:rsidR="0050284B">
        <w:br/>
      </w:r>
      <w:r w:rsidR="0050284B">
        <w:rPr>
          <w:color w:val="ED7D31"/>
        </w:rPr>
        <w:t xml:space="preserve">   </w:t>
      </w:r>
      <w:r w:rsidR="0050284B">
        <w:t xml:space="preserve">        </w:t>
      </w:r>
      <w:r w:rsidR="0050284B">
        <w:rPr>
          <w:color w:val="ED7D31"/>
        </w:rPr>
        <w:t xml:space="preserve">         "versionName"</w:t>
      </w:r>
      <w:r w:rsidR="0050284B">
        <w:t xml:space="preserve">: </w:t>
      </w:r>
      <w:r w:rsidR="0050284B">
        <w:rPr>
          <w:color w:val="4472C4"/>
        </w:rPr>
        <w:t>"1.1"</w:t>
      </w:r>
      <w:r w:rsidR="0050284B">
        <w:t>,</w:t>
      </w:r>
      <w:r w:rsidR="0050284B">
        <w:br/>
      </w:r>
      <w:r w:rsidR="0050284B">
        <w:rPr>
          <w:color w:val="ED7D31"/>
        </w:rPr>
        <w:t xml:space="preserve">    </w:t>
      </w:r>
      <w:r w:rsidR="0050284B">
        <w:t xml:space="preserve">        </w:t>
      </w:r>
      <w:r w:rsidR="0050284B">
        <w:rPr>
          <w:color w:val="ED7D31"/>
        </w:rPr>
        <w:t xml:space="preserve">        "versionId"</w:t>
      </w:r>
      <w:r w:rsidR="0050284B">
        <w:t xml:space="preserve">: </w:t>
      </w:r>
      <w:r w:rsidR="0050284B">
        <w:rPr>
          <w:color w:val="4472C4"/>
        </w:rPr>
        <w:t>"</w:t>
      </w:r>
      <w:r w:rsidR="0050284B" w:rsidRPr="00D417AC">
        <w:rPr>
          <w:color w:val="4472C4"/>
        </w:rPr>
        <w:t>219EF635A8DF081EF0505FD4C9F7A516</w:t>
      </w:r>
      <w:r w:rsidR="0050284B">
        <w:rPr>
          <w:color w:val="4472C4"/>
        </w:rPr>
        <w:t>"</w:t>
      </w:r>
      <w:r w:rsidR="0050284B">
        <w:t>,</w:t>
      </w:r>
      <w:r w:rsidR="0050284B">
        <w:br/>
      </w:r>
      <w:r w:rsidR="0050284B">
        <w:rPr>
          <w:color w:val="ED7D31"/>
        </w:rPr>
        <w:t xml:space="preserve">   </w:t>
      </w:r>
      <w:r w:rsidR="0050284B">
        <w:t xml:space="preserve">        </w:t>
      </w:r>
      <w:r w:rsidR="0050284B">
        <w:rPr>
          <w:color w:val="ED7D31"/>
        </w:rPr>
        <w:t xml:space="preserve">         "creationTime"</w:t>
      </w:r>
      <w:r w:rsidR="0050284B">
        <w:t xml:space="preserve">: </w:t>
      </w:r>
      <w:r w:rsidR="0050284B">
        <w:rPr>
          <w:color w:val="4472C4"/>
        </w:rPr>
        <w:t>"2019-12-12T00:01:30+0000"</w:t>
      </w:r>
      <w:r w:rsidR="0050284B">
        <w:t>,</w:t>
      </w:r>
      <w:r w:rsidR="0050284B">
        <w:br/>
        <w:t xml:space="preserve">                },</w:t>
      </w:r>
      <w:r w:rsidR="0050284B">
        <w:br/>
      </w:r>
      <w:r w:rsidR="0050284B">
        <w:rPr>
          <w:color w:val="4472C4"/>
        </w:rPr>
        <w:t xml:space="preserve">            </w:t>
      </w:r>
      <w:r w:rsidR="0050284B">
        <w:t>]</w:t>
      </w:r>
      <w:r w:rsidR="0050284B">
        <w:rPr>
          <w:color w:val="4472C4"/>
        </w:rPr>
        <w:br/>
      </w:r>
      <w:r w:rsidR="00F33E97">
        <w:t xml:space="preserve">        },</w:t>
      </w:r>
      <w:r w:rsidR="00F33E97">
        <w:br/>
        <w:t xml:space="preserve">    </w:t>
      </w:r>
      <w:r w:rsidR="0050284B">
        <w:t>]</w:t>
      </w:r>
      <w:r w:rsidR="0050284B">
        <w:br/>
      </w:r>
      <w:r>
        <w:t>}</w:t>
      </w:r>
    </w:p>
    <w:p w:rsidR="00401EAB" w:rsidRDefault="00401EAB" w:rsidP="00401EAB">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401EAB" w:rsidRDefault="00401EAB" w:rsidP="00401EAB">
      <w:pPr>
        <w:pStyle w:val="afc"/>
      </w:pPr>
      <w:r>
        <w:t>HTTP/1.1 200 OK</w:t>
      </w:r>
      <w:r>
        <w:rPr>
          <w:color w:val="FFFFFF"/>
          <w:shd w:val="pct10" w:color="auto" w:fill="FFFFFF"/>
        </w:rPr>
        <w:t>/r/n</w:t>
      </w:r>
    </w:p>
    <w:p w:rsidR="00401EAB" w:rsidRDefault="00401EAB" w:rsidP="00401EAB">
      <w:pPr>
        <w:pStyle w:val="afc"/>
      </w:pPr>
      <w:r>
        <w:t>...</w:t>
      </w:r>
      <w:r>
        <w:rPr>
          <w:color w:val="FFFFFF"/>
          <w:shd w:val="pct10" w:color="auto" w:fill="FFFFFF"/>
        </w:rPr>
        <w:t>/r/n</w:t>
      </w:r>
    </w:p>
    <w:p w:rsidR="00401EAB" w:rsidRDefault="00401EAB" w:rsidP="00401EAB">
      <w:pPr>
        <w:pStyle w:val="afc"/>
      </w:pPr>
      <w:r>
        <w:t xml:space="preserve">X-Request-ID: </w:t>
      </w:r>
      <w:r>
        <w:rPr>
          <w:color w:val="4472C4"/>
        </w:rPr>
        <w:t>7fe79306-366a-4098-bbb8-9ea5c77c09dc</w:t>
      </w:r>
      <w:r>
        <w:rPr>
          <w:color w:val="FFFFFF"/>
          <w:shd w:val="pct10" w:color="auto" w:fill="FFFFFF"/>
        </w:rPr>
        <w:t>/r/n</w:t>
      </w:r>
    </w:p>
    <w:p w:rsidR="00401EAB" w:rsidRDefault="00401EAB" w:rsidP="00401EAB">
      <w:pPr>
        <w:pStyle w:val="afc"/>
      </w:pPr>
      <w:r>
        <w:t xml:space="preserve">X-Originator-ID: </w:t>
      </w:r>
      <w:r>
        <w:rPr>
          <w:color w:val="4472C4"/>
        </w:rPr>
        <w:t>FQDN-OF-DEMETER-SERVER</w:t>
      </w:r>
      <w:r>
        <w:rPr>
          <w:color w:val="FFFFFF"/>
          <w:shd w:val="pct10" w:color="auto" w:fill="FFFFFF"/>
        </w:rPr>
        <w:t>/r/n</w:t>
      </w:r>
    </w:p>
    <w:p w:rsidR="00401EAB" w:rsidRDefault="00401EAB" w:rsidP="00401EAB">
      <w:pPr>
        <w:pStyle w:val="afc"/>
      </w:pPr>
      <w:r>
        <w:t xml:space="preserve">X-Receiver-ID: </w:t>
      </w:r>
      <w:r>
        <w:rPr>
          <w:color w:val="4472C4"/>
        </w:rPr>
        <w:t>FQDN-OF-PARTNER</w:t>
      </w:r>
      <w:r>
        <w:rPr>
          <w:color w:val="FFFFFF"/>
          <w:shd w:val="pct10" w:color="auto" w:fill="FFFFFF"/>
        </w:rPr>
        <w:t>/r/n</w:t>
      </w:r>
    </w:p>
    <w:p w:rsidR="00401EAB" w:rsidRDefault="00401EAB" w:rsidP="00401EAB">
      <w:pPr>
        <w:pStyle w:val="afc"/>
      </w:pPr>
      <w:r>
        <w:t>...</w:t>
      </w:r>
      <w:r>
        <w:rPr>
          <w:color w:val="FFFFFF"/>
          <w:shd w:val="pct10" w:color="auto" w:fill="FFFFFF"/>
        </w:rPr>
        <w:t>/r/n</w:t>
      </w:r>
    </w:p>
    <w:p w:rsidR="00401EAB" w:rsidRDefault="00401EAB" w:rsidP="00401EAB">
      <w:pPr>
        <w:pStyle w:val="afc"/>
        <w:rPr>
          <w:color w:val="FFFFFF"/>
        </w:rPr>
      </w:pPr>
      <w:r>
        <w:rPr>
          <w:color w:val="FFFFFF"/>
          <w:shd w:val="pct10" w:color="auto" w:fill="FFFFFF"/>
        </w:rPr>
        <w:t>/r/n</w:t>
      </w:r>
    </w:p>
    <w:p w:rsidR="00401EAB" w:rsidRDefault="00401EAB" w:rsidP="00401EAB">
      <w:pPr>
        <w:pStyle w:val="afc"/>
      </w:pPr>
      <w:r>
        <w:rPr>
          <w:rFonts w:hint="eastAsia"/>
        </w:rPr>
        <w:t>{</w:t>
      </w:r>
    </w:p>
    <w:p w:rsidR="00401EAB" w:rsidRDefault="00401EAB" w:rsidP="00401EAB">
      <w:pPr>
        <w:pStyle w:val="afc"/>
        <w:ind w:left="640" w:hangingChars="400" w:hanging="640"/>
      </w:pPr>
      <w:r>
        <w:rPr>
          <w:rFonts w:hint="eastAsia"/>
        </w:rPr>
        <w:lastRenderedPageBreak/>
        <w:t xml:space="preserve">    </w:t>
      </w:r>
      <w:r>
        <w:rPr>
          <w:color w:val="ED7D31"/>
        </w:rPr>
        <w:t>"errors"</w:t>
      </w:r>
      <w:r>
        <w:t>: [{</w:t>
      </w:r>
      <w:r>
        <w:br/>
      </w:r>
      <w:r>
        <w:rPr>
          <w:color w:val="ED7D31"/>
        </w:rPr>
        <w:t>"code"</w:t>
      </w:r>
      <w:r>
        <w:t xml:space="preserve">: </w:t>
      </w:r>
      <w:r>
        <w:rPr>
          <w:color w:val="4472C4"/>
        </w:rPr>
        <w:t>500</w:t>
      </w:r>
      <w:r>
        <w:t>,</w:t>
      </w:r>
    </w:p>
    <w:p w:rsidR="00401EAB" w:rsidRDefault="00401EAB" w:rsidP="00401EAB">
      <w:pPr>
        <w:pStyle w:val="afc"/>
        <w:rPr>
          <w:color w:val="4472C4"/>
        </w:rPr>
      </w:pPr>
      <w:r>
        <w:t xml:space="preserve">        </w:t>
      </w:r>
      <w:r>
        <w:rPr>
          <w:color w:val="ED7D31"/>
        </w:rPr>
        <w:t>"detail"</w:t>
      </w:r>
      <w:r>
        <w:t xml:space="preserve">: </w:t>
      </w:r>
      <w:r>
        <w:rPr>
          <w:color w:val="4472C4"/>
        </w:rPr>
        <w:t>"INTERNAL SERVER ERROR"</w:t>
      </w:r>
    </w:p>
    <w:p w:rsidR="00401EAB" w:rsidRDefault="00401EAB" w:rsidP="00401EAB">
      <w:pPr>
        <w:pStyle w:val="afc"/>
      </w:pPr>
      <w:r>
        <w:t xml:space="preserve">    }]</w:t>
      </w:r>
    </w:p>
    <w:p w:rsidR="00401EAB" w:rsidRDefault="00401EAB" w:rsidP="00401EAB">
      <w:pPr>
        <w:pStyle w:val="afc"/>
      </w:pPr>
      <w:r>
        <w:t>}</w:t>
      </w:r>
    </w:p>
    <w:p w:rsidR="00401EAB" w:rsidRDefault="00401EAB" w:rsidP="00401EAB"/>
    <w:p w:rsidR="00D34908" w:rsidRDefault="00995D44" w:rsidP="00336946">
      <w:pPr>
        <w:pStyle w:val="2"/>
        <w:pageBreakBefore/>
        <w:rPr>
          <w:rFonts w:eastAsiaTheme="minorEastAsia"/>
          <w:lang w:eastAsia="zh-TW"/>
        </w:rPr>
      </w:pPr>
      <w:bookmarkStart w:id="25" w:name="_Patch_Installed_App"/>
      <w:bookmarkStart w:id="26" w:name="_Toc43213394"/>
      <w:bookmarkEnd w:id="25"/>
      <w:r>
        <w:rPr>
          <w:rFonts w:eastAsiaTheme="minorEastAsia"/>
          <w:lang w:eastAsia="zh-TW"/>
        </w:rPr>
        <w:lastRenderedPageBreak/>
        <w:t xml:space="preserve">Install or </w:t>
      </w:r>
      <w:r w:rsidR="00091F9E">
        <w:rPr>
          <w:rFonts w:eastAsiaTheme="minorEastAsia"/>
          <w:lang w:eastAsia="zh-TW"/>
        </w:rPr>
        <w:t>Update</w:t>
      </w:r>
      <w:r w:rsidR="00D34908">
        <w:rPr>
          <w:rFonts w:eastAsiaTheme="minorEastAsia"/>
          <w:lang w:eastAsia="zh-TW"/>
        </w:rPr>
        <w:t xml:space="preserve"> App</w:t>
      </w:r>
      <w:bookmarkEnd w:id="26"/>
    </w:p>
    <w:p w:rsidR="00D34908" w:rsidRPr="00171A04" w:rsidRDefault="00D34908" w:rsidP="00D34908">
      <w:pPr>
        <w:pStyle w:val="3"/>
        <w:spacing w:before="156"/>
        <w:rPr>
          <w:lang w:eastAsia="zh-TW"/>
        </w:rPr>
      </w:pPr>
      <w:bookmarkStart w:id="27" w:name="_Toc43213395"/>
      <w:r>
        <w:rPr>
          <w:rFonts w:eastAsiaTheme="minorEastAsia"/>
          <w:lang w:eastAsia="zh-TW"/>
        </w:rPr>
        <w:t xml:space="preserve">API </w:t>
      </w:r>
      <w:r>
        <w:rPr>
          <w:rFonts w:eastAsiaTheme="minorEastAsia" w:hint="eastAsia"/>
          <w:lang w:eastAsia="zh-TW"/>
        </w:rPr>
        <w:t>Details</w:t>
      </w:r>
      <w:bookmarkEnd w:id="27"/>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2872"/>
        <w:gridCol w:w="5680"/>
      </w:tblGrid>
      <w:tr w:rsidR="00D34908" w:rsidTr="008A31EC">
        <w:tc>
          <w:tcPr>
            <w:tcW w:w="1518" w:type="dxa"/>
            <w:shd w:val="clear" w:color="auto" w:fill="D9D9D9"/>
          </w:tcPr>
          <w:p w:rsidR="00D34908" w:rsidRDefault="00D34908" w:rsidP="006B65C3">
            <w:pPr>
              <w:keepNext/>
              <w:jc w:val="center"/>
              <w:rPr>
                <w:rFonts w:eastAsia="新細明體"/>
                <w:b/>
                <w:sz w:val="18"/>
                <w:szCs w:val="18"/>
                <w:lang w:eastAsia="zh-TW"/>
              </w:rPr>
            </w:pPr>
            <w:r>
              <w:rPr>
                <w:rFonts w:eastAsia="新細明體" w:hint="eastAsia"/>
                <w:b/>
                <w:sz w:val="18"/>
                <w:szCs w:val="18"/>
                <w:lang w:eastAsia="zh-TW"/>
              </w:rPr>
              <w:t>HTTP Verb</w:t>
            </w:r>
          </w:p>
        </w:tc>
        <w:tc>
          <w:tcPr>
            <w:tcW w:w="2872" w:type="dxa"/>
            <w:shd w:val="clear" w:color="auto" w:fill="D9D9D9"/>
          </w:tcPr>
          <w:p w:rsidR="00D34908" w:rsidRDefault="00D34908" w:rsidP="006B65C3">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680" w:type="dxa"/>
            <w:shd w:val="clear" w:color="auto" w:fill="D9D9D9"/>
          </w:tcPr>
          <w:p w:rsidR="00D34908" w:rsidRDefault="00D34908" w:rsidP="006B65C3">
            <w:pPr>
              <w:keepNext/>
              <w:jc w:val="center"/>
              <w:rPr>
                <w:rFonts w:eastAsia="新細明體"/>
                <w:b/>
                <w:sz w:val="18"/>
                <w:szCs w:val="18"/>
                <w:lang w:eastAsia="zh-TW"/>
              </w:rPr>
            </w:pPr>
            <w:r>
              <w:rPr>
                <w:rFonts w:eastAsia="新細明體" w:hint="eastAsia"/>
                <w:b/>
                <w:sz w:val="18"/>
                <w:szCs w:val="18"/>
                <w:lang w:eastAsia="zh-TW"/>
              </w:rPr>
              <w:t>Description</w:t>
            </w:r>
          </w:p>
        </w:tc>
      </w:tr>
      <w:tr w:rsidR="00D34908" w:rsidTr="008A31EC">
        <w:tc>
          <w:tcPr>
            <w:tcW w:w="1518" w:type="dxa"/>
            <w:shd w:val="clear" w:color="auto" w:fill="auto"/>
          </w:tcPr>
          <w:p w:rsidR="00D34908" w:rsidRDefault="001B42E4" w:rsidP="006B65C3">
            <w:pPr>
              <w:keepNext/>
              <w:rPr>
                <w:rFonts w:eastAsia="新細明體"/>
                <w:sz w:val="18"/>
                <w:szCs w:val="18"/>
                <w:lang w:eastAsia="zh-TW"/>
              </w:rPr>
            </w:pPr>
            <w:r>
              <w:rPr>
                <w:rFonts w:eastAsia="新細明體"/>
                <w:sz w:val="18"/>
                <w:szCs w:val="18"/>
                <w:lang w:eastAsia="zh-TW"/>
              </w:rPr>
              <w:t>POST</w:t>
            </w:r>
          </w:p>
        </w:tc>
        <w:tc>
          <w:tcPr>
            <w:tcW w:w="2872" w:type="dxa"/>
            <w:shd w:val="clear" w:color="auto" w:fill="auto"/>
          </w:tcPr>
          <w:p w:rsidR="00D34908" w:rsidRDefault="00D34908" w:rsidP="008A31EC">
            <w:pPr>
              <w:keepNext/>
              <w:rPr>
                <w:rFonts w:eastAsia="新細明體"/>
                <w:sz w:val="18"/>
                <w:szCs w:val="18"/>
                <w:lang w:eastAsia="zh-TW"/>
              </w:rPr>
            </w:pPr>
            <w:r>
              <w:rPr>
                <w:rFonts w:eastAsia="新細明體"/>
                <w:sz w:val="18"/>
                <w:szCs w:val="18"/>
                <w:lang w:eastAsia="zh-TW"/>
              </w:rPr>
              <w:t>/umei/v1/de</w:t>
            </w:r>
            <w:r w:rsidR="005B158E">
              <w:rPr>
                <w:rFonts w:eastAsia="新細明體"/>
                <w:sz w:val="18"/>
                <w:szCs w:val="18"/>
                <w:lang w:eastAsia="zh-TW"/>
              </w:rPr>
              <w:t>vice/</w:t>
            </w:r>
            <w:r w:rsidR="005B158E"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005B158E" w:rsidRPr="005B158E">
              <w:rPr>
                <w:rFonts w:eastAsia="新細明體"/>
                <w:color w:val="4472C4" w:themeColor="accent5"/>
                <w:sz w:val="18"/>
                <w:szCs w:val="18"/>
                <w:lang w:eastAsia="zh-TW"/>
              </w:rPr>
              <w:t>}</w:t>
            </w:r>
            <w:r w:rsidR="00F565A0">
              <w:rPr>
                <w:rFonts w:eastAsia="新細明體"/>
                <w:sz w:val="18"/>
                <w:szCs w:val="18"/>
                <w:lang w:eastAsia="zh-TW"/>
              </w:rPr>
              <w:t>/app</w:t>
            </w:r>
          </w:p>
        </w:tc>
        <w:tc>
          <w:tcPr>
            <w:tcW w:w="5680" w:type="dxa"/>
            <w:shd w:val="clear" w:color="auto" w:fill="auto"/>
          </w:tcPr>
          <w:p w:rsidR="00D34908" w:rsidRDefault="00343F05" w:rsidP="00343F05">
            <w:pPr>
              <w:keepNext/>
              <w:rPr>
                <w:rFonts w:eastAsia="新細明體"/>
                <w:sz w:val="18"/>
                <w:szCs w:val="18"/>
                <w:lang w:eastAsia="zh-TW"/>
              </w:rPr>
            </w:pPr>
            <w:r>
              <w:rPr>
                <w:rFonts w:eastAsia="新細明體"/>
                <w:sz w:val="18"/>
                <w:szCs w:val="18"/>
                <w:lang w:eastAsia="zh-TW"/>
              </w:rPr>
              <w:t>Install</w:t>
            </w:r>
            <w:r w:rsidR="005B158E">
              <w:rPr>
                <w:rFonts w:eastAsia="新細明體"/>
                <w:sz w:val="18"/>
                <w:szCs w:val="18"/>
                <w:lang w:eastAsia="zh-TW"/>
              </w:rPr>
              <w:t xml:space="preserve"> App </w:t>
            </w:r>
            <w:r w:rsidR="00A86288">
              <w:rPr>
                <w:rFonts w:eastAsia="新細明體"/>
                <w:sz w:val="18"/>
                <w:szCs w:val="18"/>
                <w:lang w:eastAsia="zh-TW"/>
              </w:rPr>
              <w:t xml:space="preserve">with specific </w:t>
            </w:r>
            <w:r w:rsidR="005B158E">
              <w:rPr>
                <w:rFonts w:eastAsia="新細明體"/>
                <w:sz w:val="18"/>
                <w:szCs w:val="18"/>
                <w:lang w:eastAsia="zh-TW"/>
              </w:rPr>
              <w:t xml:space="preserve">version </w:t>
            </w:r>
            <w:r>
              <w:rPr>
                <w:rFonts w:eastAsia="新細明體"/>
                <w:sz w:val="18"/>
                <w:szCs w:val="18"/>
                <w:lang w:eastAsia="zh-TW"/>
              </w:rPr>
              <w:t>to</w:t>
            </w:r>
            <w:r w:rsidR="005B158E">
              <w:rPr>
                <w:rFonts w:eastAsia="新細明體"/>
                <w:sz w:val="18"/>
                <w:szCs w:val="18"/>
                <w:lang w:eastAsia="zh-TW"/>
              </w:rPr>
              <w:t xml:space="preserve"> specific device</w:t>
            </w:r>
            <w:r w:rsidR="00D34908">
              <w:rPr>
                <w:rFonts w:eastAsia="新細明體"/>
                <w:sz w:val="18"/>
                <w:szCs w:val="18"/>
                <w:lang w:eastAsia="zh-TW"/>
              </w:rPr>
              <w:t>.</w:t>
            </w:r>
          </w:p>
        </w:tc>
      </w:tr>
      <w:tr w:rsidR="00343F05" w:rsidTr="008A31EC">
        <w:tc>
          <w:tcPr>
            <w:tcW w:w="1518" w:type="dxa"/>
            <w:shd w:val="clear" w:color="auto" w:fill="auto"/>
          </w:tcPr>
          <w:p w:rsidR="00343F05" w:rsidRDefault="00F44F17" w:rsidP="00343F05">
            <w:pPr>
              <w:keepNext/>
              <w:rPr>
                <w:rFonts w:eastAsia="新細明體"/>
                <w:sz w:val="18"/>
                <w:szCs w:val="18"/>
                <w:lang w:eastAsia="zh-TW"/>
              </w:rPr>
            </w:pPr>
            <w:r>
              <w:rPr>
                <w:rFonts w:eastAsia="新細明體"/>
                <w:sz w:val="18"/>
                <w:szCs w:val="18"/>
                <w:lang w:eastAsia="zh-TW"/>
              </w:rPr>
              <w:t>PUT</w:t>
            </w:r>
          </w:p>
        </w:tc>
        <w:tc>
          <w:tcPr>
            <w:tcW w:w="2872" w:type="dxa"/>
            <w:shd w:val="clear" w:color="auto" w:fill="auto"/>
          </w:tcPr>
          <w:p w:rsidR="00343F05" w:rsidRDefault="00343F05" w:rsidP="008A31EC">
            <w:pPr>
              <w:keepNext/>
              <w:rPr>
                <w:rFonts w:eastAsia="新細明體"/>
                <w:sz w:val="18"/>
                <w:szCs w:val="18"/>
                <w:lang w:eastAsia="zh-TW"/>
              </w:rPr>
            </w:pPr>
            <w:r>
              <w:rPr>
                <w:rFonts w:eastAsia="新細明體"/>
                <w:sz w:val="18"/>
                <w:szCs w:val="18"/>
                <w:lang w:eastAsia="zh-TW"/>
              </w:rPr>
              <w:t>/umei/v1/device/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sidR="00ED5AAF">
              <w:rPr>
                <w:rFonts w:eastAsia="新細明體"/>
                <w:sz w:val="18"/>
                <w:szCs w:val="18"/>
                <w:lang w:eastAsia="zh-TW"/>
              </w:rPr>
              <w:t>/app</w:t>
            </w:r>
          </w:p>
        </w:tc>
        <w:tc>
          <w:tcPr>
            <w:tcW w:w="5680" w:type="dxa"/>
            <w:shd w:val="clear" w:color="auto" w:fill="auto"/>
          </w:tcPr>
          <w:p w:rsidR="00343F05" w:rsidRDefault="00DE6D9D" w:rsidP="0081304B">
            <w:pPr>
              <w:keepNext/>
              <w:rPr>
                <w:rFonts w:eastAsia="新細明體"/>
                <w:sz w:val="18"/>
                <w:szCs w:val="18"/>
                <w:lang w:eastAsia="zh-TW"/>
              </w:rPr>
            </w:pPr>
            <w:r>
              <w:rPr>
                <w:rFonts w:eastAsia="新細明體"/>
                <w:sz w:val="18"/>
                <w:szCs w:val="18"/>
                <w:lang w:eastAsia="zh-TW"/>
              </w:rPr>
              <w:t>Update the</w:t>
            </w:r>
            <w:r w:rsidR="00AF451A">
              <w:rPr>
                <w:rFonts w:eastAsia="新細明體"/>
                <w:sz w:val="18"/>
                <w:szCs w:val="18"/>
                <w:lang w:eastAsia="zh-TW"/>
              </w:rPr>
              <w:t xml:space="preserve"> </w:t>
            </w:r>
            <w:r w:rsidR="00343F05">
              <w:rPr>
                <w:rFonts w:eastAsia="新細明體"/>
                <w:sz w:val="18"/>
                <w:szCs w:val="18"/>
                <w:lang w:eastAsia="zh-TW"/>
              </w:rPr>
              <w:t>installed App</w:t>
            </w:r>
            <w:r w:rsidR="0081304B">
              <w:rPr>
                <w:rFonts w:eastAsia="新細明體"/>
                <w:sz w:val="18"/>
                <w:szCs w:val="18"/>
                <w:lang w:eastAsia="zh-TW"/>
              </w:rPr>
              <w:t xml:space="preserve"> to specific</w:t>
            </w:r>
            <w:r w:rsidR="00343F05">
              <w:rPr>
                <w:rFonts w:eastAsia="新細明體"/>
                <w:sz w:val="18"/>
                <w:szCs w:val="18"/>
                <w:lang w:eastAsia="zh-TW"/>
              </w:rPr>
              <w:t xml:space="preserve"> version of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D34908" w:rsidRDefault="00E1474B" w:rsidP="00D34908">
      <w:pPr>
        <w:rPr>
          <w:rFonts w:eastAsia="新細明體"/>
          <w:lang w:eastAsia="zh-TW"/>
        </w:rPr>
      </w:pPr>
      <w:hyperlink w:anchor="_Action_Parameter" w:history="1">
        <w:r w:rsidR="00D34908">
          <w:rPr>
            <w:rStyle w:val="af2"/>
            <w:rFonts w:eastAsia="新細明體" w:hint="eastAsia"/>
            <w:lang w:eastAsia="zh-TW"/>
          </w:rPr>
          <w:t>Action Parameter(s)</w:t>
        </w:r>
      </w:hyperlink>
      <w:r w:rsidR="00D34908">
        <w:rPr>
          <w:rFonts w:eastAsia="新細明體"/>
          <w:lang w:eastAsia="zh-TW"/>
        </w:rPr>
        <w:t>:</w:t>
      </w:r>
    </w:p>
    <w:p w:rsidR="00D34908" w:rsidRDefault="00D34908" w:rsidP="00D34908">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D34908" w:rsidRDefault="00E1474B" w:rsidP="00D34908">
      <w:pPr>
        <w:rPr>
          <w:rFonts w:eastAsia="新細明體"/>
          <w:lang w:eastAsia="zh-TW"/>
        </w:rPr>
      </w:pPr>
      <w:hyperlink w:anchor="_Request_Payload" w:history="1">
        <w:r w:rsidR="00D34908">
          <w:rPr>
            <w:rStyle w:val="af2"/>
            <w:rFonts w:eastAsia="新細明體" w:hint="eastAsia"/>
            <w:lang w:eastAsia="zh-TW"/>
          </w:rPr>
          <w:t>Request Payload</w:t>
        </w:r>
      </w:hyperlink>
      <w:r w:rsidR="00D34908">
        <w:rPr>
          <w:rFonts w:eastAsia="新細明體" w:hint="eastAsia"/>
          <w:lang w:eastAsia="zh-TW"/>
        </w:rPr>
        <w:t>:</w:t>
      </w:r>
    </w:p>
    <w:p w:rsidR="00D34908" w:rsidRPr="004903C1" w:rsidRDefault="00D34908" w:rsidP="00D34908">
      <w:pPr>
        <w:numPr>
          <w:ilvl w:val="0"/>
          <w:numId w:val="4"/>
        </w:numPr>
        <w:rPr>
          <w:rFonts w:eastAsia="新細明體"/>
          <w:lang w:eastAsia="zh-TW"/>
        </w:rPr>
      </w:pPr>
      <w:r>
        <w:rPr>
          <w:rFonts w:eastAsia="新細明體"/>
          <w:lang w:eastAsia="zh-TW"/>
        </w:rPr>
        <w:t>Data Object</w:t>
      </w:r>
    </w:p>
    <w:p w:rsidR="00D34908" w:rsidRPr="004903C1" w:rsidRDefault="00D34908" w:rsidP="00D34908">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D34908" w:rsidRDefault="00D34908" w:rsidP="00D34908">
      <w:pPr>
        <w:numPr>
          <w:ilvl w:val="0"/>
          <w:numId w:val="5"/>
        </w:numPr>
        <w:rPr>
          <w:rFonts w:eastAsia="新細明體"/>
          <w:lang w:eastAsia="zh-TW"/>
        </w:rPr>
      </w:pPr>
      <w:r>
        <w:rPr>
          <w:rFonts w:eastAsia="新細明體"/>
          <w:lang w:eastAsia="zh-TW"/>
        </w:rPr>
        <w:t>Desire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D34908" w:rsidTr="006B65C3">
        <w:tc>
          <w:tcPr>
            <w:tcW w:w="1701" w:type="dxa"/>
            <w:shd w:val="clear" w:color="auto" w:fill="D9D9D9"/>
          </w:tcPr>
          <w:p w:rsidR="00D34908" w:rsidRDefault="00D34908" w:rsidP="006B65C3">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D34908" w:rsidRDefault="00D34908" w:rsidP="006B65C3">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D34908" w:rsidRDefault="00D34908" w:rsidP="006B65C3">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D34908" w:rsidRDefault="00D34908" w:rsidP="006B65C3">
            <w:pPr>
              <w:keepNext/>
              <w:jc w:val="center"/>
              <w:rPr>
                <w:rFonts w:eastAsia="新細明體"/>
                <w:b/>
                <w:sz w:val="18"/>
                <w:szCs w:val="18"/>
                <w:lang w:eastAsia="zh-TW"/>
              </w:rPr>
            </w:pPr>
            <w:r>
              <w:rPr>
                <w:rFonts w:eastAsia="新細明體" w:hint="eastAsia"/>
                <w:b/>
                <w:sz w:val="18"/>
                <w:szCs w:val="18"/>
                <w:lang w:eastAsia="zh-TW"/>
              </w:rPr>
              <w:t>Description</w:t>
            </w:r>
          </w:p>
        </w:tc>
      </w:tr>
      <w:tr w:rsidR="00D34908" w:rsidTr="006B65C3">
        <w:tc>
          <w:tcPr>
            <w:tcW w:w="1701" w:type="dxa"/>
            <w:shd w:val="clear" w:color="auto" w:fill="auto"/>
          </w:tcPr>
          <w:p w:rsidR="00D34908" w:rsidRDefault="005B158E" w:rsidP="007F3EFD">
            <w:pPr>
              <w:keepNext/>
              <w:jc w:val="center"/>
              <w:rPr>
                <w:rFonts w:eastAsia="新細明體"/>
                <w:sz w:val="18"/>
                <w:szCs w:val="18"/>
                <w:lang w:eastAsia="zh-TW"/>
              </w:rPr>
            </w:pPr>
            <w:r>
              <w:rPr>
                <w:rFonts w:eastAsia="新細明體"/>
                <w:sz w:val="18"/>
                <w:szCs w:val="18"/>
                <w:lang w:eastAsia="zh-TW"/>
              </w:rPr>
              <w:t>app</w:t>
            </w:r>
            <w:r w:rsidR="007F3EFD">
              <w:rPr>
                <w:rFonts w:eastAsia="新細明體"/>
                <w:sz w:val="18"/>
                <w:szCs w:val="18"/>
                <w:lang w:eastAsia="zh-TW"/>
              </w:rPr>
              <w:t>Id</w:t>
            </w:r>
          </w:p>
        </w:tc>
        <w:tc>
          <w:tcPr>
            <w:tcW w:w="1134" w:type="dxa"/>
            <w:shd w:val="clear" w:color="auto" w:fill="auto"/>
          </w:tcPr>
          <w:p w:rsidR="00D34908" w:rsidRDefault="00D34908" w:rsidP="006B65C3">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D34908" w:rsidRDefault="00D34908" w:rsidP="006B65C3">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D34908" w:rsidRDefault="007F3EFD" w:rsidP="006B65C3">
            <w:pPr>
              <w:keepNext/>
              <w:jc w:val="both"/>
              <w:rPr>
                <w:rFonts w:eastAsia="新細明體"/>
                <w:sz w:val="18"/>
                <w:szCs w:val="18"/>
                <w:lang w:eastAsia="zh-TW"/>
              </w:rPr>
            </w:pPr>
            <w:r>
              <w:rPr>
                <w:rFonts w:eastAsia="新細明體"/>
                <w:sz w:val="18"/>
                <w:szCs w:val="18"/>
                <w:lang w:eastAsia="zh-TW"/>
              </w:rPr>
              <w:t>ID of the available App</w:t>
            </w:r>
            <w:r w:rsidR="005B158E">
              <w:rPr>
                <w:rFonts w:eastAsia="新細明體"/>
                <w:sz w:val="18"/>
                <w:szCs w:val="18"/>
                <w:lang w:eastAsia="zh-TW"/>
              </w:rPr>
              <w:t>.</w:t>
            </w:r>
          </w:p>
        </w:tc>
      </w:tr>
      <w:tr w:rsidR="005B158E" w:rsidTr="006B65C3">
        <w:tc>
          <w:tcPr>
            <w:tcW w:w="1701" w:type="dxa"/>
            <w:shd w:val="clear" w:color="auto" w:fill="auto"/>
          </w:tcPr>
          <w:p w:rsidR="005B158E" w:rsidRDefault="005B158E" w:rsidP="00995D44">
            <w:pPr>
              <w:keepNext/>
              <w:jc w:val="center"/>
              <w:rPr>
                <w:rFonts w:eastAsia="新細明體"/>
                <w:sz w:val="18"/>
                <w:szCs w:val="18"/>
                <w:lang w:eastAsia="zh-TW"/>
              </w:rPr>
            </w:pPr>
            <w:r>
              <w:rPr>
                <w:rFonts w:eastAsia="新細明體" w:hint="eastAsia"/>
                <w:sz w:val="18"/>
                <w:szCs w:val="18"/>
                <w:lang w:eastAsia="zh-TW"/>
              </w:rPr>
              <w:t>version</w:t>
            </w:r>
            <w:r w:rsidR="00995D44">
              <w:rPr>
                <w:rFonts w:eastAsia="新細明體"/>
                <w:sz w:val="18"/>
                <w:szCs w:val="18"/>
                <w:lang w:eastAsia="zh-TW"/>
              </w:rPr>
              <w:t>Id</w:t>
            </w:r>
          </w:p>
        </w:tc>
        <w:tc>
          <w:tcPr>
            <w:tcW w:w="1134" w:type="dxa"/>
            <w:shd w:val="clear" w:color="auto" w:fill="auto"/>
          </w:tcPr>
          <w:p w:rsidR="005B158E" w:rsidRDefault="005B158E" w:rsidP="006B65C3">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B158E" w:rsidRDefault="005B158E" w:rsidP="006B65C3">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5B158E" w:rsidRDefault="007F3EFD" w:rsidP="006B65C3">
            <w:pPr>
              <w:keepNext/>
              <w:jc w:val="both"/>
              <w:rPr>
                <w:rFonts w:eastAsia="新細明體"/>
                <w:sz w:val="18"/>
                <w:szCs w:val="18"/>
                <w:lang w:eastAsia="zh-TW"/>
              </w:rPr>
            </w:pPr>
            <w:r>
              <w:rPr>
                <w:rFonts w:eastAsia="新細明體"/>
                <w:sz w:val="18"/>
                <w:szCs w:val="18"/>
                <w:lang w:eastAsia="zh-TW"/>
              </w:rPr>
              <w:t>ID of the available version.</w:t>
            </w:r>
            <w:r w:rsidR="005B158E">
              <w:rPr>
                <w:rFonts w:eastAsia="新細明體"/>
                <w:sz w:val="18"/>
                <w:szCs w:val="18"/>
                <w:lang w:eastAsia="zh-TW"/>
              </w:rPr>
              <w:t>.</w:t>
            </w:r>
          </w:p>
        </w:tc>
      </w:tr>
      <w:tr w:rsidR="005F18DF" w:rsidTr="006B65C3">
        <w:tc>
          <w:tcPr>
            <w:tcW w:w="1701" w:type="dxa"/>
            <w:shd w:val="clear" w:color="auto" w:fill="auto"/>
          </w:tcPr>
          <w:p w:rsidR="005F18DF" w:rsidRDefault="005F18DF" w:rsidP="005B158E">
            <w:pPr>
              <w:keepNext/>
              <w:jc w:val="center"/>
              <w:rPr>
                <w:rFonts w:eastAsia="新細明體"/>
                <w:sz w:val="18"/>
                <w:szCs w:val="18"/>
                <w:lang w:eastAsia="zh-TW"/>
              </w:rPr>
            </w:pPr>
            <w:r>
              <w:rPr>
                <w:rFonts w:eastAsia="新細明體" w:hint="eastAsia"/>
                <w:sz w:val="18"/>
                <w:szCs w:val="18"/>
                <w:lang w:eastAsia="zh-TW"/>
              </w:rPr>
              <w:t>taskId</w:t>
            </w:r>
          </w:p>
        </w:tc>
        <w:tc>
          <w:tcPr>
            <w:tcW w:w="1134" w:type="dxa"/>
            <w:shd w:val="clear" w:color="auto" w:fill="auto"/>
          </w:tcPr>
          <w:p w:rsidR="005F18DF" w:rsidRDefault="005F18DF" w:rsidP="006B65C3">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5F18DF" w:rsidRDefault="00F07B13" w:rsidP="006B65C3">
            <w:pPr>
              <w:keepNext/>
              <w:jc w:val="center"/>
              <w:rPr>
                <w:rFonts w:eastAsia="新細明體"/>
                <w:sz w:val="18"/>
                <w:szCs w:val="18"/>
                <w:lang w:eastAsia="zh-TW"/>
              </w:rPr>
            </w:pPr>
            <w:r>
              <w:rPr>
                <w:rFonts w:eastAsia="新細明體"/>
                <w:sz w:val="18"/>
                <w:szCs w:val="18"/>
                <w:lang w:eastAsia="zh-TW"/>
              </w:rPr>
              <w:t>No</w:t>
            </w:r>
          </w:p>
        </w:tc>
        <w:tc>
          <w:tcPr>
            <w:tcW w:w="5670" w:type="dxa"/>
            <w:shd w:val="clear" w:color="auto" w:fill="auto"/>
          </w:tcPr>
          <w:p w:rsidR="005F18DF" w:rsidRDefault="005F18DF" w:rsidP="006B65C3">
            <w:pPr>
              <w:keepNext/>
              <w:jc w:val="both"/>
              <w:rPr>
                <w:rFonts w:eastAsia="新細明體"/>
                <w:sz w:val="18"/>
                <w:szCs w:val="18"/>
                <w:lang w:eastAsia="zh-TW"/>
              </w:rPr>
            </w:pPr>
            <w:r>
              <w:rPr>
                <w:rFonts w:eastAsia="新細明體" w:hint="eastAsia"/>
                <w:sz w:val="18"/>
                <w:szCs w:val="18"/>
                <w:lang w:eastAsia="zh-TW"/>
              </w:rPr>
              <w:t xml:space="preserve">An unique ID </w:t>
            </w:r>
            <w:r w:rsidR="006B65C3">
              <w:rPr>
                <w:rFonts w:eastAsia="新細明體"/>
                <w:sz w:val="18"/>
                <w:szCs w:val="18"/>
                <w:lang w:eastAsia="zh-TW"/>
              </w:rPr>
              <w:t>for identifying the p</w:t>
            </w:r>
            <w:r w:rsidR="007C0CCB">
              <w:rPr>
                <w:rFonts w:eastAsia="新細明體"/>
                <w:sz w:val="18"/>
                <w:szCs w:val="18"/>
                <w:lang w:eastAsia="zh-TW"/>
              </w:rPr>
              <w:t xml:space="preserve">atch progress </w:t>
            </w:r>
            <w:r>
              <w:rPr>
                <w:rFonts w:eastAsia="新細明體" w:hint="eastAsia"/>
                <w:sz w:val="18"/>
                <w:szCs w:val="18"/>
                <w:lang w:eastAsia="zh-TW"/>
              </w:rPr>
              <w:t>assigned by partner server.</w:t>
            </w:r>
          </w:p>
        </w:tc>
      </w:tr>
    </w:tbl>
    <w:p w:rsidR="00D34908" w:rsidRDefault="00D34908" w:rsidP="00D34908">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Pr>
          <w:rFonts w:eastAsia="新細明體" w:hint="eastAsia"/>
          <w:lang w:eastAsia="zh-TW"/>
        </w:rPr>
        <w:t>Request:</w:t>
      </w:r>
    </w:p>
    <w:p w:rsidR="00D34908" w:rsidRDefault="001B42E4" w:rsidP="00D34908">
      <w:pPr>
        <w:pStyle w:val="afc"/>
      </w:pPr>
      <w:r>
        <w:rPr>
          <w:color w:val="ED7D31"/>
        </w:rPr>
        <w:t>POST</w:t>
      </w:r>
      <w:r w:rsidR="00D34908">
        <w:t xml:space="preserve"> </w:t>
      </w:r>
      <w:r w:rsidR="00D34908">
        <w:rPr>
          <w:color w:val="ED7D31"/>
        </w:rPr>
        <w:t>/umei/v1/</w:t>
      </w:r>
      <w:r w:rsidR="005B158E">
        <w:rPr>
          <w:color w:val="ED7D31"/>
        </w:rPr>
        <w:t>device/</w:t>
      </w:r>
      <w:r w:rsidR="008A31EC" w:rsidRPr="008A31EC">
        <w:rPr>
          <w:color w:val="ED7D31" w:themeColor="accent2"/>
        </w:rPr>
        <w:t>XX000XX00001-</w:t>
      </w:r>
      <w:r w:rsidR="005B158E">
        <w:rPr>
          <w:color w:val="ED7D31"/>
        </w:rPr>
        <w:t>AABBCCDDEEFF</w:t>
      </w:r>
      <w:r>
        <w:rPr>
          <w:color w:val="ED7D31"/>
        </w:rPr>
        <w:t>/app</w:t>
      </w:r>
      <w:r w:rsidR="00D34908">
        <w:t xml:space="preserve"> HTTP/1.1</w:t>
      </w:r>
      <w:r w:rsidR="00D34908">
        <w:rPr>
          <w:color w:val="FFFFFF"/>
          <w:shd w:val="pct10" w:color="auto" w:fill="FFFFFF"/>
        </w:rPr>
        <w:t>/r/n</w:t>
      </w:r>
      <w:r w:rsidR="00D34908">
        <w:br/>
        <w:t>...</w:t>
      </w:r>
      <w:r w:rsidR="00D34908">
        <w:rPr>
          <w:color w:val="FFFFFF"/>
          <w:shd w:val="pct10" w:color="auto" w:fill="FFFFFF"/>
        </w:rPr>
        <w:t>/r/n</w:t>
      </w:r>
      <w:r w:rsidR="00D34908">
        <w:br/>
        <w:t xml:space="preserve">X-Request-ID: </w:t>
      </w:r>
      <w:r w:rsidR="00D34908">
        <w:rPr>
          <w:color w:val="4472C4"/>
        </w:rPr>
        <w:t>7fe79306-366a-4098-bbb8-9ea5c77c09dc</w:t>
      </w:r>
      <w:r w:rsidR="00D34908">
        <w:rPr>
          <w:color w:val="FFFFFF"/>
          <w:shd w:val="pct10" w:color="auto" w:fill="FFFFFF"/>
        </w:rPr>
        <w:t>/r/n</w:t>
      </w:r>
      <w:r w:rsidR="00D34908">
        <w:br/>
        <w:t xml:space="preserve">X-Originator-ID: </w:t>
      </w:r>
      <w:r w:rsidR="00D34908">
        <w:rPr>
          <w:color w:val="4472C4"/>
        </w:rPr>
        <w:t>FQDN-OF-PARTNER</w:t>
      </w:r>
      <w:r w:rsidR="00D34908">
        <w:rPr>
          <w:color w:val="FFFFFF"/>
          <w:shd w:val="pct10" w:color="auto" w:fill="FFFFFF"/>
        </w:rPr>
        <w:t>/r/n</w:t>
      </w:r>
      <w:r w:rsidR="00D34908">
        <w:br/>
        <w:t>...</w:t>
      </w:r>
      <w:r w:rsidR="00D34908">
        <w:rPr>
          <w:color w:val="FFFFFF"/>
          <w:shd w:val="pct10" w:color="auto" w:fill="FFFFFF"/>
        </w:rPr>
        <w:t>/r/n</w:t>
      </w:r>
      <w:r w:rsidR="00D34908">
        <w:br/>
      </w:r>
      <w:r w:rsidR="00D34908">
        <w:rPr>
          <w:color w:val="FFFFFF"/>
          <w:shd w:val="pct10" w:color="auto" w:fill="FFFFFF"/>
        </w:rPr>
        <w:t>/r/n</w:t>
      </w:r>
      <w:r w:rsidR="00D34908">
        <w:rPr>
          <w:color w:val="FFFFFF"/>
        </w:rPr>
        <w:br/>
      </w:r>
      <w:r w:rsidR="00D34908">
        <w:rPr>
          <w:rFonts w:hint="eastAsia"/>
        </w:rPr>
        <w:t>{</w:t>
      </w:r>
      <w:r w:rsidR="00D34908">
        <w:br/>
      </w:r>
      <w:r w:rsidR="00D34908">
        <w:rPr>
          <w:rFonts w:hint="eastAsia"/>
        </w:rPr>
        <w:t xml:space="preserve">    </w:t>
      </w:r>
      <w:r w:rsidR="00D34908">
        <w:rPr>
          <w:color w:val="ED7D31"/>
        </w:rPr>
        <w:t>"desire"</w:t>
      </w:r>
      <w:r w:rsidR="00D34908">
        <w:t>: {</w:t>
      </w:r>
      <w:r w:rsidR="00D34908">
        <w:br/>
        <w:t xml:space="preserve">        </w:t>
      </w:r>
      <w:r w:rsidR="00D34908">
        <w:rPr>
          <w:color w:val="ED7D31"/>
        </w:rPr>
        <w:t>"</w:t>
      </w:r>
      <w:r w:rsidR="005B158E">
        <w:rPr>
          <w:color w:val="ED7D31"/>
        </w:rPr>
        <w:t>app</w:t>
      </w:r>
      <w:r w:rsidR="00995D44">
        <w:rPr>
          <w:color w:val="ED7D31"/>
        </w:rPr>
        <w:t>Id</w:t>
      </w:r>
      <w:r w:rsidR="00D34908">
        <w:rPr>
          <w:color w:val="ED7D31"/>
        </w:rPr>
        <w:t>"</w:t>
      </w:r>
      <w:r w:rsidR="00D34908">
        <w:t xml:space="preserve">: </w:t>
      </w:r>
      <w:r w:rsidR="00D34908">
        <w:rPr>
          <w:color w:val="4472C4"/>
        </w:rPr>
        <w:t>"</w:t>
      </w:r>
      <w:r w:rsidR="00995D44" w:rsidRPr="00995D44">
        <w:rPr>
          <w:color w:val="4472C4"/>
        </w:rPr>
        <w:t>2C0C0C020DB3712CDE1BEA0CD11FB822</w:t>
      </w:r>
      <w:r w:rsidR="00D34908">
        <w:rPr>
          <w:color w:val="4472C4"/>
        </w:rPr>
        <w:t>"</w:t>
      </w:r>
      <w:r w:rsidR="005B158E">
        <w:t>,</w:t>
      </w:r>
      <w:r w:rsidR="005B158E">
        <w:br/>
        <w:t xml:space="preserve">        </w:t>
      </w:r>
      <w:r w:rsidR="005B158E">
        <w:rPr>
          <w:color w:val="ED7D31"/>
        </w:rPr>
        <w:t>"version</w:t>
      </w:r>
      <w:r w:rsidR="00995D44">
        <w:rPr>
          <w:color w:val="ED7D31"/>
        </w:rPr>
        <w:t>Id</w:t>
      </w:r>
      <w:r w:rsidR="005B158E">
        <w:rPr>
          <w:color w:val="ED7D31"/>
        </w:rPr>
        <w:t>"</w:t>
      </w:r>
      <w:r w:rsidR="005B158E">
        <w:t xml:space="preserve">: </w:t>
      </w:r>
      <w:r w:rsidR="005B158E">
        <w:rPr>
          <w:color w:val="4472C4"/>
        </w:rPr>
        <w:t>"</w:t>
      </w:r>
      <w:r w:rsidR="00995D44" w:rsidRPr="00995D44">
        <w:rPr>
          <w:color w:val="4472C4"/>
        </w:rPr>
        <w:t>17A29771640C794FB87F02F22664F249</w:t>
      </w:r>
      <w:r w:rsidR="005B158E">
        <w:rPr>
          <w:color w:val="4472C4"/>
        </w:rPr>
        <w:t>"</w:t>
      </w:r>
      <w:r w:rsidR="005F18DF">
        <w:t>,</w:t>
      </w:r>
      <w:r w:rsidR="005B158E">
        <w:br/>
      </w:r>
      <w:r w:rsidR="005F18DF">
        <w:t xml:space="preserve">        </w:t>
      </w:r>
      <w:r w:rsidR="005F18DF">
        <w:rPr>
          <w:color w:val="ED7D31"/>
        </w:rPr>
        <w:t>"taskId"</w:t>
      </w:r>
      <w:r w:rsidR="005F18DF">
        <w:t xml:space="preserve">: </w:t>
      </w:r>
      <w:r w:rsidR="005F18DF">
        <w:rPr>
          <w:color w:val="4472C4"/>
        </w:rPr>
        <w:t>"</w:t>
      </w:r>
      <w:r w:rsidR="005F18DF" w:rsidRPr="005F18DF">
        <w:rPr>
          <w:color w:val="4472C4"/>
        </w:rPr>
        <w:t>fbec031d-59c0-436a-871e-e4cdc673f467</w:t>
      </w:r>
      <w:r w:rsidR="005F18DF">
        <w:rPr>
          <w:color w:val="4472C4"/>
        </w:rPr>
        <w:t>"</w:t>
      </w:r>
      <w:r w:rsidR="005F18DF">
        <w:br/>
      </w:r>
      <w:r w:rsidR="00D34908">
        <w:t xml:space="preserve">    }</w:t>
      </w:r>
      <w:r w:rsidR="00D34908">
        <w:br/>
        <w:t>}</w:t>
      </w:r>
    </w:p>
    <w:p w:rsidR="00D34908" w:rsidRDefault="00E1474B" w:rsidP="00D34908">
      <w:pPr>
        <w:rPr>
          <w:rFonts w:eastAsia="新細明體"/>
          <w:lang w:eastAsia="zh-TW"/>
        </w:rPr>
      </w:pPr>
      <w:hyperlink w:anchor="_Response_Payload" w:history="1">
        <w:r w:rsidR="00D34908">
          <w:rPr>
            <w:rStyle w:val="af2"/>
            <w:rFonts w:eastAsia="新細明體" w:hint="eastAsia"/>
            <w:lang w:eastAsia="zh-TW"/>
          </w:rPr>
          <w:t>Response Payload</w:t>
        </w:r>
      </w:hyperlink>
      <w:r w:rsidR="00D34908">
        <w:rPr>
          <w:rFonts w:eastAsia="新細明體"/>
          <w:lang w:eastAsia="zh-TW"/>
        </w:rPr>
        <w:t>:</w:t>
      </w:r>
    </w:p>
    <w:p w:rsidR="00D34908" w:rsidRPr="00831CB5" w:rsidRDefault="00D34908" w:rsidP="00D34908">
      <w:pPr>
        <w:numPr>
          <w:ilvl w:val="0"/>
          <w:numId w:val="5"/>
        </w:numPr>
        <w:rPr>
          <w:rFonts w:eastAsia="新細明體"/>
          <w:lang w:eastAsia="zh-TW"/>
        </w:rPr>
      </w:pPr>
      <w:r>
        <w:rPr>
          <w:rFonts w:eastAsia="新細明體"/>
          <w:lang w:eastAsia="zh-TW"/>
        </w:rPr>
        <w:t>Data Object</w:t>
      </w:r>
    </w:p>
    <w:p w:rsidR="00D34908" w:rsidRPr="004903C1" w:rsidRDefault="005B158E" w:rsidP="00D34908">
      <w:pPr>
        <w:ind w:left="300"/>
        <w:rPr>
          <w:rFonts w:eastAsia="新細明體"/>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will be provided</w:t>
      </w:r>
      <w:r>
        <w:rPr>
          <w:rFonts w:eastAsia="新細明體" w:hint="eastAsia"/>
          <w:i/>
          <w:lang w:eastAsia="zh-TW"/>
        </w:rPr>
        <w:t>.</w:t>
      </w:r>
    </w:p>
    <w:p w:rsidR="00D34908" w:rsidRDefault="00D34908" w:rsidP="00D34908">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w:t>
      </w:r>
      <w:r w:rsidR="00281C35">
        <w:rPr>
          <w:rFonts w:eastAsia="新細明體"/>
          <w:lang w:eastAsia="zh-TW"/>
        </w:rPr>
        <w:t>r</w:t>
      </w:r>
      <w:r>
        <w:rPr>
          <w:rFonts w:eastAsia="新細明體"/>
          <w:lang w:eastAsia="zh-TW"/>
        </w:rPr>
        <w:t xml:space="preserve">esponse without </w:t>
      </w:r>
      <w:r w:rsidR="00281C35">
        <w:rPr>
          <w:rFonts w:eastAsia="新細明體"/>
          <w:lang w:eastAsia="zh-TW"/>
        </w:rPr>
        <w:t>e</w:t>
      </w:r>
      <w:r>
        <w:rPr>
          <w:rFonts w:eastAsia="新細明體"/>
          <w:lang w:eastAsia="zh-TW"/>
        </w:rPr>
        <w:t>rror</w:t>
      </w:r>
      <w:r>
        <w:rPr>
          <w:rFonts w:eastAsia="新細明體" w:hint="eastAsia"/>
          <w:lang w:eastAsia="zh-TW"/>
        </w:rPr>
        <w:t>:</w:t>
      </w:r>
    </w:p>
    <w:p w:rsidR="00D34908" w:rsidRDefault="00D34908" w:rsidP="00D34908">
      <w:pPr>
        <w:pStyle w:val="afc"/>
      </w:pPr>
      <w:r>
        <w:t>HTTP/1.1 200 OK</w:t>
      </w:r>
      <w:r>
        <w:rPr>
          <w:color w:val="FFFFFF"/>
          <w:shd w:val="pct10" w:color="auto" w:fill="FFFFFF"/>
        </w:rPr>
        <w:t>/r/n</w:t>
      </w:r>
    </w:p>
    <w:p w:rsidR="00D34908" w:rsidRDefault="00D34908" w:rsidP="00D34908">
      <w:pPr>
        <w:pStyle w:val="afc"/>
      </w:pPr>
      <w:r>
        <w:t>...</w:t>
      </w:r>
      <w:r>
        <w:rPr>
          <w:color w:val="FFFFFF"/>
          <w:shd w:val="pct10" w:color="auto" w:fill="FFFFFF"/>
        </w:rPr>
        <w:t>/r/n</w:t>
      </w:r>
    </w:p>
    <w:p w:rsidR="00D34908" w:rsidRDefault="00D34908" w:rsidP="00D34908">
      <w:pPr>
        <w:pStyle w:val="afc"/>
      </w:pPr>
      <w:r>
        <w:t xml:space="preserve">X-Request-ID: </w:t>
      </w:r>
      <w:r>
        <w:rPr>
          <w:color w:val="4472C4"/>
        </w:rPr>
        <w:t>7fe79306-366a-4098-bbb8-9ea5c77c09dc</w:t>
      </w:r>
      <w:r>
        <w:rPr>
          <w:color w:val="FFFFFF"/>
          <w:shd w:val="pct10" w:color="auto" w:fill="FFFFFF"/>
        </w:rPr>
        <w:t>/r/n</w:t>
      </w:r>
    </w:p>
    <w:p w:rsidR="00D34908" w:rsidRDefault="00D34908" w:rsidP="00D34908">
      <w:pPr>
        <w:pStyle w:val="afc"/>
      </w:pPr>
      <w:r>
        <w:t xml:space="preserve">X-Originator-ID: </w:t>
      </w:r>
      <w:r>
        <w:rPr>
          <w:color w:val="4472C4"/>
        </w:rPr>
        <w:t>FQDN-OF-DEMETER-SERVER</w:t>
      </w:r>
      <w:r>
        <w:rPr>
          <w:color w:val="FFFFFF"/>
          <w:shd w:val="pct10" w:color="auto" w:fill="FFFFFF"/>
        </w:rPr>
        <w:t>/r/n</w:t>
      </w:r>
    </w:p>
    <w:p w:rsidR="00D34908" w:rsidRDefault="00D34908" w:rsidP="00D34908">
      <w:pPr>
        <w:pStyle w:val="afc"/>
      </w:pPr>
      <w:r>
        <w:t xml:space="preserve">X-Receiver-ID: </w:t>
      </w:r>
      <w:r>
        <w:rPr>
          <w:color w:val="4472C4"/>
        </w:rPr>
        <w:t>FQDN-OF-PARTNER</w:t>
      </w:r>
      <w:r>
        <w:rPr>
          <w:color w:val="FFFFFF"/>
          <w:shd w:val="pct10" w:color="auto" w:fill="FFFFFF"/>
        </w:rPr>
        <w:t>/r/n</w:t>
      </w:r>
    </w:p>
    <w:p w:rsidR="00D34908" w:rsidRDefault="00D34908" w:rsidP="00D34908">
      <w:pPr>
        <w:pStyle w:val="afc"/>
      </w:pPr>
      <w:r>
        <w:t>...</w:t>
      </w:r>
      <w:r>
        <w:rPr>
          <w:color w:val="FFFFFF"/>
          <w:shd w:val="pct10" w:color="auto" w:fill="FFFFFF"/>
        </w:rPr>
        <w:t>/r/n</w:t>
      </w:r>
    </w:p>
    <w:p w:rsidR="00D34908" w:rsidRDefault="00D34908" w:rsidP="00D34908">
      <w:pPr>
        <w:pStyle w:val="afc"/>
      </w:pPr>
      <w:r>
        <w:rPr>
          <w:color w:val="FFFFFF"/>
          <w:shd w:val="pct10" w:color="auto" w:fill="FFFFFF"/>
        </w:rPr>
        <w:t>/r/n</w:t>
      </w:r>
    </w:p>
    <w:p w:rsidR="005B158E" w:rsidRDefault="005B158E" w:rsidP="005B158E">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w:t>
      </w:r>
      <w:r w:rsidR="00281C35">
        <w:rPr>
          <w:rFonts w:eastAsia="新細明體"/>
          <w:lang w:eastAsia="zh-TW"/>
        </w:rPr>
        <w:t>e</w:t>
      </w:r>
      <w:r>
        <w:rPr>
          <w:rFonts w:eastAsia="新細明體"/>
          <w:lang w:eastAsia="zh-TW"/>
        </w:rPr>
        <w:t>rror</w:t>
      </w:r>
      <w:r>
        <w:rPr>
          <w:rFonts w:eastAsia="新細明體" w:hint="eastAsia"/>
          <w:lang w:eastAsia="zh-TW"/>
        </w:rPr>
        <w:t>:</w:t>
      </w:r>
    </w:p>
    <w:p w:rsidR="005B158E" w:rsidRDefault="005B158E" w:rsidP="005B158E">
      <w:pPr>
        <w:pStyle w:val="afc"/>
      </w:pPr>
      <w:r>
        <w:lastRenderedPageBreak/>
        <w:t>HTTP/1.1 200 OK</w:t>
      </w:r>
      <w:r>
        <w:rPr>
          <w:color w:val="FFFFFF"/>
          <w:shd w:val="pct10" w:color="auto" w:fill="FFFFFF"/>
        </w:rPr>
        <w:t>/r/n</w:t>
      </w:r>
    </w:p>
    <w:p w:rsidR="005B158E" w:rsidRDefault="005B158E" w:rsidP="005B158E">
      <w:pPr>
        <w:pStyle w:val="afc"/>
      </w:pPr>
      <w:r>
        <w:t>...</w:t>
      </w:r>
      <w:r>
        <w:rPr>
          <w:color w:val="FFFFFF"/>
          <w:shd w:val="pct10" w:color="auto" w:fill="FFFFFF"/>
        </w:rPr>
        <w:t>/r/n</w:t>
      </w:r>
    </w:p>
    <w:p w:rsidR="005B158E" w:rsidRDefault="005B158E" w:rsidP="005B158E">
      <w:pPr>
        <w:pStyle w:val="afc"/>
      </w:pPr>
      <w:r>
        <w:t xml:space="preserve">X-Request-ID: </w:t>
      </w:r>
      <w:r>
        <w:rPr>
          <w:color w:val="4472C4"/>
        </w:rPr>
        <w:t>7fe79306-366a-4098-bbb8-9ea5c77c09dc</w:t>
      </w:r>
      <w:r>
        <w:rPr>
          <w:color w:val="FFFFFF"/>
          <w:shd w:val="pct10" w:color="auto" w:fill="FFFFFF"/>
        </w:rPr>
        <w:t>/r/n</w:t>
      </w:r>
    </w:p>
    <w:p w:rsidR="005B158E" w:rsidRDefault="005B158E" w:rsidP="005B158E">
      <w:pPr>
        <w:pStyle w:val="afc"/>
      </w:pPr>
      <w:r>
        <w:t xml:space="preserve">X-Originator-ID: </w:t>
      </w:r>
      <w:r>
        <w:rPr>
          <w:color w:val="4472C4"/>
        </w:rPr>
        <w:t>FQDN-OF-DEMETER-SERVER</w:t>
      </w:r>
      <w:r>
        <w:rPr>
          <w:color w:val="FFFFFF"/>
          <w:shd w:val="pct10" w:color="auto" w:fill="FFFFFF"/>
        </w:rPr>
        <w:t>/r/n</w:t>
      </w:r>
    </w:p>
    <w:p w:rsidR="005B158E" w:rsidRDefault="005B158E" w:rsidP="005B158E">
      <w:pPr>
        <w:pStyle w:val="afc"/>
      </w:pPr>
      <w:r>
        <w:t xml:space="preserve">X-Receiver-ID: </w:t>
      </w:r>
      <w:r>
        <w:rPr>
          <w:color w:val="4472C4"/>
        </w:rPr>
        <w:t>FQDN-OF-PARTNER</w:t>
      </w:r>
      <w:r>
        <w:rPr>
          <w:color w:val="FFFFFF"/>
          <w:shd w:val="pct10" w:color="auto" w:fill="FFFFFF"/>
        </w:rPr>
        <w:t xml:space="preserve"> /r/n</w:t>
      </w:r>
    </w:p>
    <w:p w:rsidR="005B158E" w:rsidRDefault="005B158E" w:rsidP="005B158E">
      <w:pPr>
        <w:pStyle w:val="afc"/>
      </w:pPr>
      <w:r>
        <w:t>...</w:t>
      </w:r>
      <w:r>
        <w:rPr>
          <w:color w:val="FFFFFF"/>
          <w:shd w:val="pct10" w:color="auto" w:fill="FFFFFF"/>
        </w:rPr>
        <w:t>/r/n</w:t>
      </w:r>
    </w:p>
    <w:p w:rsidR="005B158E" w:rsidRDefault="005B158E" w:rsidP="005B158E">
      <w:pPr>
        <w:pStyle w:val="afc"/>
        <w:rPr>
          <w:color w:val="FFFFFF"/>
        </w:rPr>
      </w:pPr>
      <w:r>
        <w:rPr>
          <w:color w:val="FFFFFF"/>
          <w:shd w:val="pct10" w:color="auto" w:fill="FFFFFF"/>
        </w:rPr>
        <w:t>/r/n</w:t>
      </w:r>
    </w:p>
    <w:p w:rsidR="005B158E" w:rsidRDefault="005B158E" w:rsidP="005B158E">
      <w:pPr>
        <w:pStyle w:val="afc"/>
      </w:pPr>
      <w:r>
        <w:rPr>
          <w:rFonts w:hint="eastAsia"/>
        </w:rPr>
        <w:t>{</w:t>
      </w:r>
    </w:p>
    <w:p w:rsidR="005B158E" w:rsidRDefault="005B158E" w:rsidP="005B158E">
      <w:pPr>
        <w:pStyle w:val="afc"/>
        <w:ind w:left="640" w:hangingChars="400" w:hanging="640"/>
      </w:pPr>
      <w:r>
        <w:rPr>
          <w:rFonts w:hint="eastAsia"/>
        </w:rPr>
        <w:t xml:space="preserve">    </w:t>
      </w:r>
      <w:r>
        <w:rPr>
          <w:color w:val="ED7D31"/>
        </w:rPr>
        <w:t>"error</w:t>
      </w:r>
      <w:r w:rsidR="00BD799B">
        <w:rPr>
          <w:color w:val="ED7D31"/>
        </w:rPr>
        <w:t>s</w:t>
      </w:r>
      <w:r>
        <w:rPr>
          <w:color w:val="ED7D31"/>
        </w:rPr>
        <w:t>"</w:t>
      </w:r>
      <w:r>
        <w:t xml:space="preserve">: </w:t>
      </w:r>
      <w:r w:rsidR="00BD799B">
        <w:t>[</w:t>
      </w:r>
      <w:r>
        <w:t>{</w:t>
      </w:r>
      <w:r>
        <w:br/>
      </w:r>
      <w:r>
        <w:rPr>
          <w:color w:val="ED7D31"/>
        </w:rPr>
        <w:t>"code"</w:t>
      </w:r>
      <w:r>
        <w:t xml:space="preserve">: </w:t>
      </w:r>
      <w:r>
        <w:rPr>
          <w:color w:val="4472C4"/>
        </w:rPr>
        <w:t>40</w:t>
      </w:r>
      <w:r w:rsidR="0012796C">
        <w:rPr>
          <w:color w:val="4472C4"/>
        </w:rPr>
        <w:t>3</w:t>
      </w:r>
      <w:r>
        <w:t>,</w:t>
      </w:r>
    </w:p>
    <w:p w:rsidR="005B158E" w:rsidRDefault="005B158E" w:rsidP="005B158E">
      <w:pPr>
        <w:pStyle w:val="afc"/>
        <w:rPr>
          <w:color w:val="4472C4"/>
        </w:rPr>
      </w:pPr>
      <w:r>
        <w:t xml:space="preserve">        </w:t>
      </w:r>
      <w:r>
        <w:rPr>
          <w:color w:val="ED7D31"/>
        </w:rPr>
        <w:t>"detail"</w:t>
      </w:r>
      <w:r>
        <w:t xml:space="preserve">: </w:t>
      </w:r>
      <w:r>
        <w:rPr>
          <w:color w:val="4472C4"/>
        </w:rPr>
        <w:t>"</w:t>
      </w:r>
      <w:r w:rsidR="00995D44">
        <w:rPr>
          <w:color w:val="4472C4"/>
        </w:rPr>
        <w:t>APP CANNOT BE FOUND</w:t>
      </w:r>
      <w:r>
        <w:rPr>
          <w:color w:val="4472C4"/>
        </w:rPr>
        <w:t>"</w:t>
      </w:r>
    </w:p>
    <w:p w:rsidR="005B158E" w:rsidRDefault="005B158E" w:rsidP="005B158E">
      <w:pPr>
        <w:pStyle w:val="afc"/>
      </w:pPr>
      <w:r>
        <w:t xml:space="preserve">    }</w:t>
      </w:r>
      <w:r w:rsidR="00BD799B">
        <w:t>]</w:t>
      </w:r>
    </w:p>
    <w:p w:rsidR="005B158E" w:rsidRDefault="005B158E" w:rsidP="005B158E">
      <w:pPr>
        <w:pStyle w:val="afc"/>
      </w:pPr>
      <w:r>
        <w:t>}</w:t>
      </w:r>
    </w:p>
    <w:p w:rsidR="00743CA0" w:rsidRDefault="00743CA0" w:rsidP="00743CA0">
      <w:pPr>
        <w:pStyle w:val="2"/>
        <w:pageBreakBefore/>
        <w:rPr>
          <w:rFonts w:eastAsiaTheme="minorEastAsia"/>
          <w:lang w:eastAsia="zh-TW"/>
        </w:rPr>
      </w:pPr>
      <w:bookmarkStart w:id="28" w:name="_Toc43213396"/>
      <w:r>
        <w:rPr>
          <w:rFonts w:eastAsiaTheme="minorEastAsia"/>
          <w:lang w:eastAsia="zh-TW"/>
        </w:rPr>
        <w:lastRenderedPageBreak/>
        <w:t xml:space="preserve">Uninstall </w:t>
      </w:r>
      <w:r w:rsidR="00AF451A">
        <w:rPr>
          <w:rFonts w:eastAsiaTheme="minorEastAsia"/>
          <w:lang w:eastAsia="zh-TW"/>
        </w:rPr>
        <w:t xml:space="preserve">(Delete) </w:t>
      </w:r>
      <w:r>
        <w:rPr>
          <w:rFonts w:eastAsiaTheme="minorEastAsia"/>
          <w:lang w:eastAsia="zh-TW"/>
        </w:rPr>
        <w:t>App</w:t>
      </w:r>
      <w:bookmarkEnd w:id="28"/>
    </w:p>
    <w:p w:rsidR="00743CA0" w:rsidRPr="00171A04" w:rsidRDefault="00743CA0" w:rsidP="00743CA0">
      <w:pPr>
        <w:pStyle w:val="3"/>
        <w:spacing w:before="156"/>
        <w:rPr>
          <w:lang w:eastAsia="zh-TW"/>
        </w:rPr>
      </w:pPr>
      <w:bookmarkStart w:id="29" w:name="_Toc43213397"/>
      <w:r>
        <w:rPr>
          <w:rFonts w:eastAsiaTheme="minorEastAsia"/>
          <w:lang w:eastAsia="zh-TW"/>
        </w:rPr>
        <w:t xml:space="preserve">API </w:t>
      </w:r>
      <w:r>
        <w:rPr>
          <w:rFonts w:eastAsiaTheme="minorEastAsia" w:hint="eastAsia"/>
          <w:lang w:eastAsia="zh-TW"/>
        </w:rPr>
        <w:t>Details</w:t>
      </w:r>
      <w:bookmarkEnd w:id="29"/>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439"/>
        <w:gridCol w:w="5113"/>
      </w:tblGrid>
      <w:tr w:rsidR="00743CA0" w:rsidTr="008A31EC">
        <w:tc>
          <w:tcPr>
            <w:tcW w:w="1518" w:type="dxa"/>
            <w:shd w:val="clear" w:color="auto" w:fill="D9D9D9"/>
          </w:tcPr>
          <w:p w:rsidR="00743CA0" w:rsidRDefault="00743CA0" w:rsidP="00AF451A">
            <w:pPr>
              <w:keepNext/>
              <w:jc w:val="center"/>
              <w:rPr>
                <w:rFonts w:eastAsia="新細明體"/>
                <w:b/>
                <w:sz w:val="18"/>
                <w:szCs w:val="18"/>
                <w:lang w:eastAsia="zh-TW"/>
              </w:rPr>
            </w:pPr>
            <w:r>
              <w:rPr>
                <w:rFonts w:eastAsia="新細明體" w:hint="eastAsia"/>
                <w:b/>
                <w:sz w:val="18"/>
                <w:szCs w:val="18"/>
                <w:lang w:eastAsia="zh-TW"/>
              </w:rPr>
              <w:t>HTTP Verb</w:t>
            </w:r>
          </w:p>
        </w:tc>
        <w:tc>
          <w:tcPr>
            <w:tcW w:w="3439" w:type="dxa"/>
            <w:shd w:val="clear" w:color="auto" w:fill="D9D9D9"/>
          </w:tcPr>
          <w:p w:rsidR="00743CA0" w:rsidRDefault="00743CA0" w:rsidP="00AF451A">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113" w:type="dxa"/>
            <w:shd w:val="clear" w:color="auto" w:fill="D9D9D9"/>
          </w:tcPr>
          <w:p w:rsidR="00743CA0" w:rsidRDefault="00743CA0" w:rsidP="00AF451A">
            <w:pPr>
              <w:keepNext/>
              <w:jc w:val="center"/>
              <w:rPr>
                <w:rFonts w:eastAsia="新細明體"/>
                <w:b/>
                <w:sz w:val="18"/>
                <w:szCs w:val="18"/>
                <w:lang w:eastAsia="zh-TW"/>
              </w:rPr>
            </w:pPr>
            <w:r>
              <w:rPr>
                <w:rFonts w:eastAsia="新細明體" w:hint="eastAsia"/>
                <w:b/>
                <w:sz w:val="18"/>
                <w:szCs w:val="18"/>
                <w:lang w:eastAsia="zh-TW"/>
              </w:rPr>
              <w:t>Description</w:t>
            </w:r>
          </w:p>
        </w:tc>
      </w:tr>
      <w:tr w:rsidR="00743CA0" w:rsidTr="008A31EC">
        <w:tc>
          <w:tcPr>
            <w:tcW w:w="1518" w:type="dxa"/>
            <w:shd w:val="clear" w:color="auto" w:fill="auto"/>
          </w:tcPr>
          <w:p w:rsidR="00743CA0" w:rsidRDefault="00743CA0" w:rsidP="00AF451A">
            <w:pPr>
              <w:keepNext/>
              <w:rPr>
                <w:rFonts w:eastAsia="新細明體"/>
                <w:sz w:val="18"/>
                <w:szCs w:val="18"/>
                <w:lang w:eastAsia="zh-TW"/>
              </w:rPr>
            </w:pPr>
            <w:r>
              <w:rPr>
                <w:rFonts w:eastAsia="新細明體"/>
                <w:sz w:val="18"/>
                <w:szCs w:val="18"/>
                <w:lang w:eastAsia="zh-TW"/>
              </w:rPr>
              <w:t>DELETE</w:t>
            </w:r>
          </w:p>
        </w:tc>
        <w:tc>
          <w:tcPr>
            <w:tcW w:w="3439" w:type="dxa"/>
            <w:shd w:val="clear" w:color="auto" w:fill="auto"/>
          </w:tcPr>
          <w:p w:rsidR="00743CA0" w:rsidRDefault="00743CA0" w:rsidP="008A31EC">
            <w:pPr>
              <w:keepNext/>
              <w:rPr>
                <w:rFonts w:eastAsia="新細明體"/>
                <w:sz w:val="18"/>
                <w:szCs w:val="18"/>
                <w:lang w:eastAsia="zh-TW"/>
              </w:rPr>
            </w:pPr>
            <w:r>
              <w:rPr>
                <w:rFonts w:eastAsia="新細明體"/>
                <w:sz w:val="18"/>
                <w:szCs w:val="18"/>
                <w:lang w:eastAsia="zh-TW"/>
              </w:rPr>
              <w:t>/umei/v1/device/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sidR="00ED5AAF">
              <w:rPr>
                <w:rFonts w:eastAsia="新細明體"/>
                <w:sz w:val="18"/>
                <w:szCs w:val="18"/>
                <w:lang w:eastAsia="zh-TW"/>
              </w:rPr>
              <w:t>/app/</w:t>
            </w:r>
            <w:r w:rsidR="00ED5AAF" w:rsidRPr="005B158E">
              <w:rPr>
                <w:rFonts w:eastAsia="新細明體"/>
                <w:color w:val="4472C4" w:themeColor="accent5"/>
                <w:sz w:val="18"/>
                <w:szCs w:val="18"/>
                <w:lang w:eastAsia="zh-TW"/>
              </w:rPr>
              <w:t>{</w:t>
            </w:r>
            <w:r w:rsidR="00ED5AAF">
              <w:rPr>
                <w:rFonts w:eastAsia="新細明體"/>
                <w:color w:val="4472C4" w:themeColor="accent5"/>
                <w:sz w:val="18"/>
                <w:szCs w:val="18"/>
                <w:lang w:eastAsia="zh-TW"/>
              </w:rPr>
              <w:t>appId</w:t>
            </w:r>
            <w:r w:rsidR="00ED5AAF" w:rsidRPr="005B158E">
              <w:rPr>
                <w:rFonts w:eastAsia="新細明體"/>
                <w:color w:val="4472C4" w:themeColor="accent5"/>
                <w:sz w:val="18"/>
                <w:szCs w:val="18"/>
                <w:lang w:eastAsia="zh-TW"/>
              </w:rPr>
              <w:t>}</w:t>
            </w:r>
          </w:p>
        </w:tc>
        <w:tc>
          <w:tcPr>
            <w:tcW w:w="5113" w:type="dxa"/>
            <w:shd w:val="clear" w:color="auto" w:fill="auto"/>
          </w:tcPr>
          <w:p w:rsidR="00743CA0" w:rsidRDefault="00ED5AAF" w:rsidP="00ED5AAF">
            <w:pPr>
              <w:keepNext/>
              <w:rPr>
                <w:rFonts w:eastAsia="新細明體"/>
                <w:sz w:val="18"/>
                <w:szCs w:val="18"/>
                <w:lang w:eastAsia="zh-TW"/>
              </w:rPr>
            </w:pPr>
            <w:r>
              <w:rPr>
                <w:rFonts w:eastAsia="新細明體"/>
                <w:sz w:val="18"/>
                <w:szCs w:val="18"/>
                <w:lang w:eastAsia="zh-TW"/>
              </w:rPr>
              <w:t>Uni</w:t>
            </w:r>
            <w:r w:rsidR="00743CA0">
              <w:rPr>
                <w:rFonts w:eastAsia="新細明體"/>
                <w:sz w:val="18"/>
                <w:szCs w:val="18"/>
                <w:lang w:eastAsia="zh-TW"/>
              </w:rPr>
              <w:t xml:space="preserve">nstall </w:t>
            </w:r>
            <w:r w:rsidR="00AF451A">
              <w:rPr>
                <w:rFonts w:eastAsia="新細明體"/>
                <w:sz w:val="18"/>
                <w:szCs w:val="18"/>
                <w:lang w:eastAsia="zh-TW"/>
              </w:rPr>
              <w:t xml:space="preserve">(delete) </w:t>
            </w:r>
            <w:r w:rsidR="00743CA0">
              <w:rPr>
                <w:rFonts w:eastAsia="新細明體"/>
                <w:sz w:val="18"/>
                <w:szCs w:val="18"/>
                <w:lang w:eastAsia="zh-TW"/>
              </w:rPr>
              <w:t xml:space="preserve">App </w:t>
            </w:r>
            <w:r>
              <w:rPr>
                <w:rFonts w:eastAsia="新細明體"/>
                <w:sz w:val="18"/>
                <w:szCs w:val="18"/>
                <w:lang w:eastAsia="zh-TW"/>
              </w:rPr>
              <w:t>from</w:t>
            </w:r>
            <w:r w:rsidR="00743CA0">
              <w:rPr>
                <w:rFonts w:eastAsia="新細明體"/>
                <w:sz w:val="18"/>
                <w:szCs w:val="18"/>
                <w:lang w:eastAsia="zh-TW"/>
              </w:rPr>
              <w:t xml:space="preserve">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ED5AAF" w:rsidRPr="00ED5AAF" w:rsidRDefault="00ED5AAF" w:rsidP="00ED5AAF">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appId</w:t>
      </w:r>
      <w:r w:rsidRPr="00D34908">
        <w:rPr>
          <w:rFonts w:eastAsiaTheme="minorEastAsia" w:hint="eastAsia"/>
          <w:b/>
          <w:lang w:eastAsia="zh-TW"/>
        </w:rPr>
        <w:t>}</w:t>
      </w:r>
      <w:r>
        <w:rPr>
          <w:rFonts w:eastAsiaTheme="minorEastAsia"/>
          <w:lang w:eastAsia="zh-TW"/>
        </w:rPr>
        <w:t xml:space="preserve">: ID of the </w:t>
      </w:r>
      <w:r w:rsidR="006C1419">
        <w:rPr>
          <w:rFonts w:eastAsiaTheme="minorEastAsia"/>
          <w:lang w:eastAsia="zh-TW"/>
        </w:rPr>
        <w:t xml:space="preserve">installed </w:t>
      </w:r>
      <w:r>
        <w:rPr>
          <w:rFonts w:eastAsiaTheme="minorEastAsia"/>
          <w:lang w:eastAsia="zh-TW"/>
        </w:rPr>
        <w:t>App.</w:t>
      </w:r>
    </w:p>
    <w:p w:rsidR="00743CA0" w:rsidRDefault="00E1474B" w:rsidP="00743CA0">
      <w:pPr>
        <w:rPr>
          <w:rFonts w:eastAsia="新細明體"/>
          <w:lang w:eastAsia="zh-TW"/>
        </w:rPr>
      </w:pPr>
      <w:hyperlink w:anchor="_Action_Parameter" w:history="1">
        <w:r w:rsidR="00743CA0">
          <w:rPr>
            <w:rStyle w:val="af2"/>
            <w:rFonts w:eastAsia="新細明體" w:hint="eastAsia"/>
            <w:lang w:eastAsia="zh-TW"/>
          </w:rPr>
          <w:t>Action Parameter(s)</w:t>
        </w:r>
      </w:hyperlink>
      <w:r w:rsidR="00743CA0">
        <w:rPr>
          <w:rFonts w:eastAsia="新細明體"/>
          <w:lang w:eastAsia="zh-TW"/>
        </w:rPr>
        <w:t>:</w:t>
      </w:r>
    </w:p>
    <w:p w:rsidR="00743CA0" w:rsidRDefault="00743CA0" w:rsidP="00743CA0">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743CA0" w:rsidRDefault="00E1474B" w:rsidP="00743CA0">
      <w:pPr>
        <w:rPr>
          <w:rFonts w:eastAsia="新細明體"/>
          <w:lang w:eastAsia="zh-TW"/>
        </w:rPr>
      </w:pPr>
      <w:hyperlink w:anchor="_Request_Payload" w:history="1">
        <w:r w:rsidR="00743CA0">
          <w:rPr>
            <w:rStyle w:val="af2"/>
            <w:rFonts w:eastAsia="新細明體" w:hint="eastAsia"/>
            <w:lang w:eastAsia="zh-TW"/>
          </w:rPr>
          <w:t>Request Payload</w:t>
        </w:r>
      </w:hyperlink>
      <w:r w:rsidR="00743CA0">
        <w:rPr>
          <w:rFonts w:eastAsia="新細明體" w:hint="eastAsia"/>
          <w:lang w:eastAsia="zh-TW"/>
        </w:rPr>
        <w:t>:</w:t>
      </w:r>
    </w:p>
    <w:p w:rsidR="00743CA0" w:rsidRDefault="00743CA0" w:rsidP="00743CA0">
      <w:pPr>
        <w:numPr>
          <w:ilvl w:val="0"/>
          <w:numId w:val="4"/>
        </w:numPr>
        <w:rPr>
          <w:rFonts w:eastAsia="新細明體"/>
          <w:lang w:eastAsia="zh-TW"/>
        </w:rPr>
      </w:pPr>
      <w:r>
        <w:rPr>
          <w:rFonts w:eastAsia="新細明體"/>
          <w:lang w:eastAsia="zh-TW"/>
        </w:rPr>
        <w:t>Data Object</w:t>
      </w:r>
    </w:p>
    <w:p w:rsidR="001958C7" w:rsidRPr="001958C7" w:rsidRDefault="001958C7" w:rsidP="001958C7">
      <w:pPr>
        <w:ind w:left="300"/>
        <w:rPr>
          <w:rFonts w:eastAsia="新細明體"/>
          <w:lang w:eastAsia="zh-TW"/>
        </w:rPr>
      </w:pPr>
      <w:r w:rsidRPr="001958C7">
        <w:rPr>
          <w:rFonts w:eastAsia="新細明體" w:hint="eastAsia"/>
          <w:i/>
          <w:lang w:eastAsia="zh-TW"/>
        </w:rPr>
        <w:t xml:space="preserve">No </w:t>
      </w:r>
      <w:r>
        <w:rPr>
          <w:rFonts w:eastAsia="新細明體"/>
          <w:i/>
          <w:lang w:eastAsia="zh-TW"/>
        </w:rPr>
        <w:t>data</w:t>
      </w:r>
      <w:r w:rsidRPr="001958C7">
        <w:rPr>
          <w:rFonts w:eastAsia="新細明體" w:hint="eastAsia"/>
          <w:i/>
          <w:lang w:eastAsia="zh-TW"/>
        </w:rPr>
        <w:t xml:space="preserve"> object </w:t>
      </w:r>
      <w:r w:rsidRPr="001958C7">
        <w:rPr>
          <w:rFonts w:eastAsia="新細明體"/>
          <w:i/>
          <w:lang w:eastAsia="zh-TW"/>
        </w:rPr>
        <w:t>needs to be provided</w:t>
      </w:r>
      <w:r w:rsidRPr="001958C7">
        <w:rPr>
          <w:rFonts w:eastAsia="新細明體" w:hint="eastAsia"/>
          <w:i/>
          <w:lang w:eastAsia="zh-TW"/>
        </w:rPr>
        <w:t>.</w:t>
      </w:r>
    </w:p>
    <w:p w:rsidR="00743CA0" w:rsidRDefault="00743CA0" w:rsidP="00743CA0">
      <w:pPr>
        <w:numPr>
          <w:ilvl w:val="0"/>
          <w:numId w:val="5"/>
        </w:numPr>
        <w:rPr>
          <w:rFonts w:eastAsia="新細明體"/>
          <w:lang w:eastAsia="zh-TW"/>
        </w:rPr>
      </w:pPr>
      <w:r>
        <w:rPr>
          <w:rFonts w:eastAsia="新細明體"/>
          <w:lang w:eastAsia="zh-TW"/>
        </w:rPr>
        <w:t>Desire Object</w:t>
      </w:r>
    </w:p>
    <w:p w:rsidR="00743CA0" w:rsidRDefault="00743CA0" w:rsidP="00743CA0">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743CA0" w:rsidRDefault="00743CA0" w:rsidP="00743CA0">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w:t>
      </w:r>
      <w:r w:rsidR="00F570F2">
        <w:rPr>
          <w:rFonts w:eastAsia="新細明體"/>
          <w:lang w:eastAsia="zh-TW"/>
        </w:rPr>
        <w:t>r</w:t>
      </w:r>
      <w:r>
        <w:rPr>
          <w:rFonts w:eastAsia="新細明體" w:hint="eastAsia"/>
          <w:lang w:eastAsia="zh-TW"/>
        </w:rPr>
        <w:t>equest:</w:t>
      </w:r>
    </w:p>
    <w:p w:rsidR="00743CA0" w:rsidRDefault="001958C7" w:rsidP="00743CA0">
      <w:pPr>
        <w:pStyle w:val="afc"/>
      </w:pPr>
      <w:r>
        <w:rPr>
          <w:color w:val="ED7D31"/>
        </w:rPr>
        <w:t>DELETE</w:t>
      </w:r>
      <w:r w:rsidR="00743CA0">
        <w:t xml:space="preserve"> </w:t>
      </w:r>
      <w:r w:rsidR="00743CA0">
        <w:rPr>
          <w:color w:val="ED7D31"/>
        </w:rPr>
        <w:t>/umei/v1/device/</w:t>
      </w:r>
      <w:r w:rsidR="008A31EC" w:rsidRPr="008A31EC">
        <w:rPr>
          <w:color w:val="ED7D31" w:themeColor="accent2"/>
        </w:rPr>
        <w:t>XX000XX00001-</w:t>
      </w:r>
      <w:r w:rsidR="008A31EC">
        <w:rPr>
          <w:color w:val="ED7D31"/>
        </w:rPr>
        <w:t>AABBCCDDEEFF</w:t>
      </w:r>
      <w:r>
        <w:rPr>
          <w:color w:val="ED7D31"/>
        </w:rPr>
        <w:t>/app/</w:t>
      </w:r>
      <w:r w:rsidRPr="001958C7">
        <w:rPr>
          <w:color w:val="ED7D31"/>
        </w:rPr>
        <w:t>2C0C0C020DB3712CDE1BEA0CD11FB822</w:t>
      </w:r>
      <w:r w:rsidR="00743CA0">
        <w:t xml:space="preserve"> HTTP/1.1</w:t>
      </w:r>
      <w:r w:rsidR="00743CA0">
        <w:rPr>
          <w:color w:val="FFFFFF"/>
          <w:shd w:val="pct10" w:color="auto" w:fill="FFFFFF"/>
        </w:rPr>
        <w:t>/r/n</w:t>
      </w:r>
      <w:r w:rsidR="00743CA0">
        <w:br/>
        <w:t>...</w:t>
      </w:r>
      <w:r w:rsidR="00743CA0">
        <w:rPr>
          <w:color w:val="FFFFFF"/>
          <w:shd w:val="pct10" w:color="auto" w:fill="FFFFFF"/>
        </w:rPr>
        <w:t>/r/n</w:t>
      </w:r>
      <w:r w:rsidR="00743CA0">
        <w:br/>
        <w:t xml:space="preserve">X-Request-ID: </w:t>
      </w:r>
      <w:r w:rsidR="00743CA0">
        <w:rPr>
          <w:color w:val="4472C4"/>
        </w:rPr>
        <w:t>7fe79306-366a-4098-bbb8-9ea5c77c09dc</w:t>
      </w:r>
      <w:r w:rsidR="00743CA0">
        <w:rPr>
          <w:color w:val="FFFFFF"/>
          <w:shd w:val="pct10" w:color="auto" w:fill="FFFFFF"/>
        </w:rPr>
        <w:t>/r/n</w:t>
      </w:r>
      <w:r w:rsidR="00743CA0">
        <w:br/>
        <w:t xml:space="preserve">X-Originator-ID: </w:t>
      </w:r>
      <w:r w:rsidR="00743CA0">
        <w:rPr>
          <w:color w:val="4472C4"/>
        </w:rPr>
        <w:t>FQDN-OF-PARTNER</w:t>
      </w:r>
      <w:r w:rsidR="00743CA0">
        <w:rPr>
          <w:color w:val="FFFFFF"/>
          <w:shd w:val="pct10" w:color="auto" w:fill="FFFFFF"/>
        </w:rPr>
        <w:t xml:space="preserve"> /r/n</w:t>
      </w:r>
      <w:r w:rsidR="00743CA0">
        <w:br/>
        <w:t>...</w:t>
      </w:r>
      <w:r w:rsidR="00743CA0">
        <w:rPr>
          <w:color w:val="FFFFFF"/>
          <w:shd w:val="pct10" w:color="auto" w:fill="FFFFFF"/>
        </w:rPr>
        <w:t>/r/n</w:t>
      </w:r>
      <w:r w:rsidR="00743CA0">
        <w:br/>
      </w:r>
      <w:r w:rsidR="00743CA0">
        <w:rPr>
          <w:color w:val="FFFFFF"/>
          <w:shd w:val="pct10" w:color="auto" w:fill="FFFFFF"/>
        </w:rPr>
        <w:t>/r/n</w:t>
      </w:r>
    </w:p>
    <w:p w:rsidR="00743CA0" w:rsidRDefault="00E1474B" w:rsidP="00743CA0">
      <w:pPr>
        <w:rPr>
          <w:rFonts w:eastAsia="新細明體"/>
          <w:lang w:eastAsia="zh-TW"/>
        </w:rPr>
      </w:pPr>
      <w:hyperlink w:anchor="_Response_Payload" w:history="1">
        <w:r w:rsidR="00743CA0">
          <w:rPr>
            <w:rStyle w:val="af2"/>
            <w:rFonts w:eastAsia="新細明體" w:hint="eastAsia"/>
            <w:lang w:eastAsia="zh-TW"/>
          </w:rPr>
          <w:t>Response Payload</w:t>
        </w:r>
      </w:hyperlink>
      <w:r w:rsidR="00743CA0">
        <w:rPr>
          <w:rFonts w:eastAsia="新細明體"/>
          <w:lang w:eastAsia="zh-TW"/>
        </w:rPr>
        <w:t>:</w:t>
      </w:r>
    </w:p>
    <w:p w:rsidR="00743CA0" w:rsidRPr="00831CB5" w:rsidRDefault="00743CA0" w:rsidP="00743CA0">
      <w:pPr>
        <w:numPr>
          <w:ilvl w:val="0"/>
          <w:numId w:val="5"/>
        </w:numPr>
        <w:rPr>
          <w:rFonts w:eastAsia="新細明體"/>
          <w:lang w:eastAsia="zh-TW"/>
        </w:rPr>
      </w:pPr>
      <w:r>
        <w:rPr>
          <w:rFonts w:eastAsia="新細明體"/>
          <w:lang w:eastAsia="zh-TW"/>
        </w:rPr>
        <w:t>Data Object</w:t>
      </w:r>
    </w:p>
    <w:p w:rsidR="00743CA0" w:rsidRPr="004903C1" w:rsidRDefault="00743CA0" w:rsidP="00743CA0">
      <w:pPr>
        <w:ind w:left="300"/>
        <w:rPr>
          <w:rFonts w:eastAsia="新細明體"/>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will be provided</w:t>
      </w:r>
      <w:r>
        <w:rPr>
          <w:rFonts w:eastAsia="新細明體" w:hint="eastAsia"/>
          <w:i/>
          <w:lang w:eastAsia="zh-TW"/>
        </w:rPr>
        <w:t>.</w:t>
      </w:r>
    </w:p>
    <w:p w:rsidR="00743CA0" w:rsidRDefault="00743CA0" w:rsidP="00743CA0">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w:t>
      </w:r>
      <w:r w:rsidR="00ED5AAF">
        <w:rPr>
          <w:rFonts w:eastAsia="新細明體"/>
          <w:lang w:eastAsia="zh-TW"/>
        </w:rPr>
        <w:t>s</w:t>
      </w:r>
      <w:r>
        <w:rPr>
          <w:rFonts w:eastAsia="新細明體"/>
          <w:lang w:eastAsia="zh-TW"/>
        </w:rPr>
        <w:t>uccessful UMEi HTTP response without error</w:t>
      </w:r>
      <w:r>
        <w:rPr>
          <w:rFonts w:eastAsia="新細明體" w:hint="eastAsia"/>
          <w:lang w:eastAsia="zh-TW"/>
        </w:rPr>
        <w:t>:</w:t>
      </w:r>
    </w:p>
    <w:p w:rsidR="00743CA0" w:rsidRDefault="00743CA0" w:rsidP="00743CA0">
      <w:pPr>
        <w:pStyle w:val="afc"/>
      </w:pPr>
      <w:r>
        <w:t>HTTP/1.1 200 OK</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pPr>
      <w:r>
        <w:t xml:space="preserve">X-Request-ID: </w:t>
      </w:r>
      <w:r>
        <w:rPr>
          <w:color w:val="4472C4"/>
        </w:rPr>
        <w:t>7fe79306-366a-4098-bbb8-9ea5c77c09dc</w:t>
      </w:r>
      <w:r>
        <w:rPr>
          <w:color w:val="FFFFFF"/>
          <w:shd w:val="pct10" w:color="auto" w:fill="FFFFFF"/>
        </w:rPr>
        <w:t>/r/n</w:t>
      </w:r>
    </w:p>
    <w:p w:rsidR="00743CA0" w:rsidRDefault="00743CA0" w:rsidP="00743CA0">
      <w:pPr>
        <w:pStyle w:val="afc"/>
      </w:pPr>
      <w:r>
        <w:t xml:space="preserve">X-Originator-ID: </w:t>
      </w:r>
      <w:r>
        <w:rPr>
          <w:color w:val="4472C4"/>
        </w:rPr>
        <w:t>FQDN-OF-DEMETER-SERVER</w:t>
      </w:r>
      <w:r>
        <w:rPr>
          <w:color w:val="FFFFFF"/>
          <w:shd w:val="pct10" w:color="auto" w:fill="FFFFFF"/>
        </w:rPr>
        <w:t>/r/n</w:t>
      </w:r>
    </w:p>
    <w:p w:rsidR="00743CA0" w:rsidRDefault="00743CA0" w:rsidP="00743CA0">
      <w:pPr>
        <w:pStyle w:val="afc"/>
      </w:pPr>
      <w:r>
        <w:t xml:space="preserve">X-Receiver-ID: </w:t>
      </w:r>
      <w:r>
        <w:rPr>
          <w:color w:val="4472C4"/>
        </w:rPr>
        <w:t>FQDN-OF-PARTNER</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pPr>
      <w:r>
        <w:rPr>
          <w:color w:val="FFFFFF"/>
          <w:shd w:val="pct10" w:color="auto" w:fill="FFFFFF"/>
        </w:rPr>
        <w:t>/r/n</w:t>
      </w:r>
    </w:p>
    <w:p w:rsidR="00743CA0" w:rsidRDefault="00743CA0" w:rsidP="00743CA0">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w:t>
      </w:r>
      <w:r w:rsidR="00F570F2">
        <w:rPr>
          <w:rFonts w:eastAsia="新細明體"/>
          <w:lang w:eastAsia="zh-TW"/>
        </w:rPr>
        <w:t>r</w:t>
      </w:r>
      <w:r>
        <w:rPr>
          <w:rFonts w:eastAsia="新細明體"/>
          <w:lang w:eastAsia="zh-TW"/>
        </w:rPr>
        <w:t>esponse with error</w:t>
      </w:r>
      <w:r>
        <w:rPr>
          <w:rFonts w:eastAsia="新細明體" w:hint="eastAsia"/>
          <w:lang w:eastAsia="zh-TW"/>
        </w:rPr>
        <w:t>:</w:t>
      </w:r>
    </w:p>
    <w:p w:rsidR="00743CA0" w:rsidRDefault="00743CA0" w:rsidP="00743CA0">
      <w:pPr>
        <w:pStyle w:val="afc"/>
      </w:pPr>
      <w:r>
        <w:t>HTTP/1.1 200 OK</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pPr>
      <w:r>
        <w:t xml:space="preserve">X-Request-ID: </w:t>
      </w:r>
      <w:r>
        <w:rPr>
          <w:color w:val="4472C4"/>
        </w:rPr>
        <w:t>7fe79306-366a-4098-bbb8-9ea5c77c09dc</w:t>
      </w:r>
      <w:r>
        <w:rPr>
          <w:color w:val="FFFFFF"/>
          <w:shd w:val="pct10" w:color="auto" w:fill="FFFFFF"/>
        </w:rPr>
        <w:t>/r/n</w:t>
      </w:r>
    </w:p>
    <w:p w:rsidR="00743CA0" w:rsidRDefault="00743CA0" w:rsidP="00743CA0">
      <w:pPr>
        <w:pStyle w:val="afc"/>
      </w:pPr>
      <w:r>
        <w:t xml:space="preserve">X-Originator-ID: </w:t>
      </w:r>
      <w:r>
        <w:rPr>
          <w:color w:val="4472C4"/>
        </w:rPr>
        <w:t>FQDN-OF-DEMETER-SERVER</w:t>
      </w:r>
      <w:r>
        <w:rPr>
          <w:color w:val="FFFFFF"/>
          <w:shd w:val="pct10" w:color="auto" w:fill="FFFFFF"/>
        </w:rPr>
        <w:t>/r/n</w:t>
      </w:r>
    </w:p>
    <w:p w:rsidR="00743CA0" w:rsidRDefault="00743CA0" w:rsidP="00743CA0">
      <w:pPr>
        <w:pStyle w:val="afc"/>
      </w:pPr>
      <w:r>
        <w:t xml:space="preserve">X-Receiver-ID: </w:t>
      </w:r>
      <w:r>
        <w:rPr>
          <w:color w:val="4472C4"/>
        </w:rPr>
        <w:t>FQDN-OF-PARTNER</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rPr>
          <w:color w:val="FFFFFF"/>
        </w:rPr>
      </w:pPr>
      <w:r>
        <w:rPr>
          <w:color w:val="FFFFFF"/>
          <w:shd w:val="pct10" w:color="auto" w:fill="FFFFFF"/>
        </w:rPr>
        <w:t>/r/n</w:t>
      </w:r>
    </w:p>
    <w:p w:rsidR="00743CA0" w:rsidRDefault="00743CA0" w:rsidP="00743CA0">
      <w:pPr>
        <w:pStyle w:val="afc"/>
      </w:pPr>
      <w:r>
        <w:rPr>
          <w:rFonts w:hint="eastAsia"/>
        </w:rPr>
        <w:t>{</w:t>
      </w:r>
    </w:p>
    <w:p w:rsidR="00743CA0" w:rsidRDefault="00743CA0" w:rsidP="00743CA0">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403</w:t>
      </w:r>
      <w:r>
        <w:t>,</w:t>
      </w:r>
    </w:p>
    <w:p w:rsidR="00743CA0" w:rsidRDefault="00743CA0" w:rsidP="00743CA0">
      <w:pPr>
        <w:pStyle w:val="afc"/>
        <w:rPr>
          <w:color w:val="4472C4"/>
        </w:rPr>
      </w:pPr>
      <w:r>
        <w:t xml:space="preserve">        </w:t>
      </w:r>
      <w:r>
        <w:rPr>
          <w:color w:val="ED7D31"/>
        </w:rPr>
        <w:t>"detail"</w:t>
      </w:r>
      <w:r>
        <w:t xml:space="preserve">: </w:t>
      </w:r>
      <w:r>
        <w:rPr>
          <w:color w:val="4472C4"/>
        </w:rPr>
        <w:t>"</w:t>
      </w:r>
      <w:r w:rsidR="001958C7">
        <w:rPr>
          <w:color w:val="4472C4"/>
        </w:rPr>
        <w:t>APP HAS NOT</w:t>
      </w:r>
      <w:r>
        <w:rPr>
          <w:color w:val="4472C4"/>
        </w:rPr>
        <w:t xml:space="preserve"> BE</w:t>
      </w:r>
      <w:r w:rsidR="001958C7">
        <w:rPr>
          <w:color w:val="4472C4"/>
        </w:rPr>
        <w:t>EN</w:t>
      </w:r>
      <w:r>
        <w:rPr>
          <w:color w:val="4472C4"/>
        </w:rPr>
        <w:t xml:space="preserve"> </w:t>
      </w:r>
      <w:r w:rsidR="001958C7">
        <w:rPr>
          <w:color w:val="4472C4"/>
        </w:rPr>
        <w:t>INSTALLED</w:t>
      </w:r>
      <w:r>
        <w:rPr>
          <w:color w:val="4472C4"/>
        </w:rPr>
        <w:t>"</w:t>
      </w:r>
    </w:p>
    <w:p w:rsidR="00743CA0" w:rsidRDefault="00743CA0" w:rsidP="00743CA0">
      <w:pPr>
        <w:pStyle w:val="afc"/>
      </w:pPr>
      <w:r>
        <w:t xml:space="preserve">    }]</w:t>
      </w:r>
    </w:p>
    <w:p w:rsidR="00743CA0" w:rsidRDefault="00743CA0" w:rsidP="00743CA0">
      <w:pPr>
        <w:pStyle w:val="afc"/>
      </w:pPr>
      <w:r>
        <w:t>}</w:t>
      </w:r>
    </w:p>
    <w:p w:rsidR="00743CA0" w:rsidRDefault="00743CA0" w:rsidP="00743CA0"/>
    <w:p w:rsidR="001B42E4" w:rsidRDefault="001B42E4" w:rsidP="001B42E4">
      <w:pPr>
        <w:pStyle w:val="2"/>
        <w:pageBreakBefore/>
        <w:rPr>
          <w:rFonts w:eastAsiaTheme="minorEastAsia"/>
          <w:lang w:eastAsia="zh-TW"/>
        </w:rPr>
      </w:pPr>
      <w:bookmarkStart w:id="30" w:name="_Toc43213398"/>
      <w:r>
        <w:rPr>
          <w:rFonts w:eastAsiaTheme="minorEastAsia"/>
          <w:lang w:eastAsia="zh-TW"/>
        </w:rPr>
        <w:lastRenderedPageBreak/>
        <w:t>Start App</w:t>
      </w:r>
      <w:bookmarkEnd w:id="30"/>
    </w:p>
    <w:p w:rsidR="001B42E4" w:rsidRPr="00171A04" w:rsidRDefault="001B42E4" w:rsidP="001B42E4">
      <w:pPr>
        <w:pStyle w:val="3"/>
        <w:spacing w:before="156"/>
        <w:rPr>
          <w:lang w:eastAsia="zh-TW"/>
        </w:rPr>
      </w:pPr>
      <w:bookmarkStart w:id="31" w:name="_Toc43213399"/>
      <w:r>
        <w:rPr>
          <w:rFonts w:eastAsiaTheme="minorEastAsia"/>
          <w:lang w:eastAsia="zh-TW"/>
        </w:rPr>
        <w:t xml:space="preserve">API </w:t>
      </w:r>
      <w:r>
        <w:rPr>
          <w:rFonts w:eastAsiaTheme="minorEastAsia" w:hint="eastAsia"/>
          <w:lang w:eastAsia="zh-TW"/>
        </w:rPr>
        <w:t>Details</w:t>
      </w:r>
      <w:bookmarkEnd w:id="31"/>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722"/>
        <w:gridCol w:w="4830"/>
      </w:tblGrid>
      <w:tr w:rsidR="001B42E4" w:rsidTr="008A31EC">
        <w:tc>
          <w:tcPr>
            <w:tcW w:w="1518"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HTTP Verb</w:t>
            </w:r>
          </w:p>
        </w:tc>
        <w:tc>
          <w:tcPr>
            <w:tcW w:w="3722"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4830"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1B42E4" w:rsidTr="008A31EC">
        <w:tc>
          <w:tcPr>
            <w:tcW w:w="1518" w:type="dxa"/>
            <w:shd w:val="clear" w:color="auto" w:fill="auto"/>
          </w:tcPr>
          <w:p w:rsidR="001B42E4" w:rsidRDefault="00EF5B5E" w:rsidP="001A71E2">
            <w:pPr>
              <w:keepNext/>
              <w:rPr>
                <w:rFonts w:eastAsia="新細明體"/>
                <w:sz w:val="18"/>
                <w:szCs w:val="18"/>
                <w:lang w:eastAsia="zh-TW"/>
              </w:rPr>
            </w:pPr>
            <w:r>
              <w:rPr>
                <w:rFonts w:eastAsia="新細明體"/>
                <w:sz w:val="18"/>
                <w:szCs w:val="18"/>
                <w:lang w:eastAsia="zh-TW"/>
              </w:rPr>
              <w:t>PUT</w:t>
            </w:r>
          </w:p>
        </w:tc>
        <w:tc>
          <w:tcPr>
            <w:tcW w:w="3722" w:type="dxa"/>
            <w:shd w:val="clear" w:color="auto" w:fill="auto"/>
          </w:tcPr>
          <w:p w:rsidR="001B42E4" w:rsidRDefault="001B42E4" w:rsidP="008A31EC">
            <w:pPr>
              <w:keepNext/>
              <w:rPr>
                <w:rFonts w:eastAsia="新細明體"/>
                <w:sz w:val="18"/>
                <w:szCs w:val="18"/>
                <w:lang w:eastAsia="zh-TW"/>
              </w:rPr>
            </w:pPr>
            <w:r>
              <w:rPr>
                <w:rFonts w:eastAsia="新細明體"/>
                <w:sz w:val="18"/>
                <w:szCs w:val="18"/>
                <w:lang w:eastAsia="zh-TW"/>
              </w:rPr>
              <w:t>/umei/v1/device/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Pr>
                <w:rFonts w:eastAsia="新細明體"/>
                <w:sz w:val="18"/>
                <w:szCs w:val="18"/>
                <w:lang w:eastAsia="zh-TW"/>
              </w:rPr>
              <w:t>/app/</w:t>
            </w:r>
            <w:r w:rsidRPr="005B158E">
              <w:rPr>
                <w:rFonts w:eastAsia="新細明體"/>
                <w:color w:val="4472C4" w:themeColor="accent5"/>
                <w:sz w:val="18"/>
                <w:szCs w:val="18"/>
                <w:lang w:eastAsia="zh-TW"/>
              </w:rPr>
              <w:t>{</w:t>
            </w:r>
            <w:r>
              <w:rPr>
                <w:rFonts w:eastAsia="新細明體"/>
                <w:color w:val="4472C4" w:themeColor="accent5"/>
                <w:sz w:val="18"/>
                <w:szCs w:val="18"/>
                <w:lang w:eastAsia="zh-TW"/>
              </w:rPr>
              <w:t>appId</w:t>
            </w:r>
            <w:r w:rsidRPr="005B158E">
              <w:rPr>
                <w:rFonts w:eastAsia="新細明體"/>
                <w:color w:val="4472C4" w:themeColor="accent5"/>
                <w:sz w:val="18"/>
                <w:szCs w:val="18"/>
                <w:lang w:eastAsia="zh-TW"/>
              </w:rPr>
              <w:t>}</w:t>
            </w:r>
            <w:r>
              <w:rPr>
                <w:rFonts w:eastAsia="新細明體"/>
                <w:sz w:val="18"/>
                <w:szCs w:val="18"/>
                <w:lang w:eastAsia="zh-TW"/>
              </w:rPr>
              <w:t>/start</w:t>
            </w:r>
          </w:p>
        </w:tc>
        <w:tc>
          <w:tcPr>
            <w:tcW w:w="4830" w:type="dxa"/>
            <w:shd w:val="clear" w:color="auto" w:fill="auto"/>
          </w:tcPr>
          <w:p w:rsidR="001B42E4" w:rsidRDefault="001B42E4" w:rsidP="001B42E4">
            <w:pPr>
              <w:keepNext/>
              <w:rPr>
                <w:rFonts w:eastAsia="新細明體"/>
                <w:sz w:val="18"/>
                <w:szCs w:val="18"/>
                <w:lang w:eastAsia="zh-TW"/>
              </w:rPr>
            </w:pPr>
            <w:r>
              <w:rPr>
                <w:rFonts w:eastAsia="新細明體"/>
                <w:sz w:val="18"/>
                <w:szCs w:val="18"/>
                <w:lang w:eastAsia="zh-TW"/>
              </w:rPr>
              <w:t>Start the installed App of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1B42E4" w:rsidRPr="00ED5AAF" w:rsidRDefault="001B42E4" w:rsidP="001B42E4">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appId</w:t>
      </w:r>
      <w:r w:rsidRPr="00D34908">
        <w:rPr>
          <w:rFonts w:eastAsiaTheme="minorEastAsia" w:hint="eastAsia"/>
          <w:b/>
          <w:lang w:eastAsia="zh-TW"/>
        </w:rPr>
        <w:t>}</w:t>
      </w:r>
      <w:r>
        <w:rPr>
          <w:rFonts w:eastAsiaTheme="minorEastAsia"/>
          <w:lang w:eastAsia="zh-TW"/>
        </w:rPr>
        <w:t>: ID of the installed App.</w:t>
      </w:r>
    </w:p>
    <w:p w:rsidR="001B42E4" w:rsidRDefault="00E1474B" w:rsidP="001B42E4">
      <w:pPr>
        <w:rPr>
          <w:rFonts w:eastAsia="新細明體"/>
          <w:lang w:eastAsia="zh-TW"/>
        </w:rPr>
      </w:pPr>
      <w:hyperlink w:anchor="_Action_Parameter" w:history="1">
        <w:r w:rsidR="001B42E4">
          <w:rPr>
            <w:rStyle w:val="af2"/>
            <w:rFonts w:eastAsia="新細明體" w:hint="eastAsia"/>
            <w:lang w:eastAsia="zh-TW"/>
          </w:rPr>
          <w:t>Action Parameter(s)</w:t>
        </w:r>
      </w:hyperlink>
      <w:r w:rsidR="001B42E4">
        <w:rPr>
          <w:rFonts w:eastAsia="新細明體"/>
          <w:lang w:eastAsia="zh-TW"/>
        </w:rPr>
        <w:t>:</w:t>
      </w:r>
    </w:p>
    <w:p w:rsidR="001B42E4" w:rsidRDefault="001B42E4" w:rsidP="001B42E4">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1B42E4" w:rsidRDefault="00E1474B" w:rsidP="001B42E4">
      <w:pPr>
        <w:rPr>
          <w:rFonts w:eastAsia="新細明體"/>
          <w:lang w:eastAsia="zh-TW"/>
        </w:rPr>
      </w:pPr>
      <w:hyperlink w:anchor="_Request_Payload" w:history="1">
        <w:r w:rsidR="001B42E4">
          <w:rPr>
            <w:rStyle w:val="af2"/>
            <w:rFonts w:eastAsia="新細明體" w:hint="eastAsia"/>
            <w:lang w:eastAsia="zh-TW"/>
          </w:rPr>
          <w:t>Request Payload</w:t>
        </w:r>
      </w:hyperlink>
      <w:r w:rsidR="001B42E4">
        <w:rPr>
          <w:rFonts w:eastAsia="新細明體" w:hint="eastAsia"/>
          <w:lang w:eastAsia="zh-TW"/>
        </w:rPr>
        <w:t>:</w:t>
      </w:r>
    </w:p>
    <w:p w:rsidR="001B42E4" w:rsidRDefault="001B42E4" w:rsidP="001B42E4">
      <w:pPr>
        <w:numPr>
          <w:ilvl w:val="0"/>
          <w:numId w:val="4"/>
        </w:numPr>
        <w:rPr>
          <w:rFonts w:eastAsia="新細明體"/>
          <w:lang w:eastAsia="zh-TW"/>
        </w:rPr>
      </w:pPr>
      <w:r>
        <w:rPr>
          <w:rFonts w:eastAsia="新細明體"/>
          <w:lang w:eastAsia="zh-TW"/>
        </w:rPr>
        <w:t>Data Object</w:t>
      </w:r>
    </w:p>
    <w:p w:rsidR="001B42E4" w:rsidRPr="001958C7" w:rsidRDefault="001B42E4" w:rsidP="001B42E4">
      <w:pPr>
        <w:ind w:left="300"/>
        <w:rPr>
          <w:rFonts w:eastAsia="新細明體"/>
          <w:lang w:eastAsia="zh-TW"/>
        </w:rPr>
      </w:pPr>
      <w:r w:rsidRPr="001958C7">
        <w:rPr>
          <w:rFonts w:eastAsia="新細明體" w:hint="eastAsia"/>
          <w:i/>
          <w:lang w:eastAsia="zh-TW"/>
        </w:rPr>
        <w:t xml:space="preserve">No </w:t>
      </w:r>
      <w:r>
        <w:rPr>
          <w:rFonts w:eastAsia="新細明體"/>
          <w:i/>
          <w:lang w:eastAsia="zh-TW"/>
        </w:rPr>
        <w:t>data</w:t>
      </w:r>
      <w:r w:rsidRPr="001958C7">
        <w:rPr>
          <w:rFonts w:eastAsia="新細明體" w:hint="eastAsia"/>
          <w:i/>
          <w:lang w:eastAsia="zh-TW"/>
        </w:rPr>
        <w:t xml:space="preserve"> object </w:t>
      </w:r>
      <w:r w:rsidRPr="001958C7">
        <w:rPr>
          <w:rFonts w:eastAsia="新細明體"/>
          <w:i/>
          <w:lang w:eastAsia="zh-TW"/>
        </w:rPr>
        <w:t>needs to be provided</w:t>
      </w:r>
      <w:r w:rsidRPr="001958C7">
        <w:rPr>
          <w:rFonts w:eastAsia="新細明體" w:hint="eastAsia"/>
          <w:i/>
          <w:lang w:eastAsia="zh-TW"/>
        </w:rPr>
        <w:t>.</w:t>
      </w:r>
    </w:p>
    <w:p w:rsidR="001B42E4" w:rsidRDefault="001B42E4" w:rsidP="001B42E4">
      <w:pPr>
        <w:numPr>
          <w:ilvl w:val="0"/>
          <w:numId w:val="5"/>
        </w:numPr>
        <w:rPr>
          <w:rFonts w:eastAsia="新細明體"/>
          <w:lang w:eastAsia="zh-TW"/>
        </w:rPr>
      </w:pPr>
      <w:r>
        <w:rPr>
          <w:rFonts w:eastAsia="新細明體"/>
          <w:lang w:eastAsia="zh-TW"/>
        </w:rPr>
        <w:t>Desire Object</w:t>
      </w:r>
    </w:p>
    <w:p w:rsidR="001B42E4" w:rsidRDefault="001B42E4" w:rsidP="001B42E4">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r</w:t>
      </w:r>
      <w:r>
        <w:rPr>
          <w:rFonts w:eastAsia="新細明體" w:hint="eastAsia"/>
          <w:lang w:eastAsia="zh-TW"/>
        </w:rPr>
        <w:t>equest:</w:t>
      </w:r>
    </w:p>
    <w:p w:rsidR="001B42E4" w:rsidRDefault="001B42E4" w:rsidP="001B42E4">
      <w:pPr>
        <w:pStyle w:val="afc"/>
      </w:pPr>
      <w:r>
        <w:rPr>
          <w:color w:val="ED7D31"/>
        </w:rPr>
        <w:t>PUT</w:t>
      </w:r>
      <w:r>
        <w:t xml:space="preserve"> </w:t>
      </w:r>
      <w:r>
        <w:rPr>
          <w:color w:val="ED7D31"/>
        </w:rPr>
        <w:t>/umei/v1/device/</w:t>
      </w:r>
      <w:r w:rsidR="008A31EC" w:rsidRPr="008A31EC">
        <w:rPr>
          <w:color w:val="ED7D31" w:themeColor="accent2"/>
        </w:rPr>
        <w:t>XX000XX00001-</w:t>
      </w:r>
      <w:r w:rsidR="008A31EC">
        <w:rPr>
          <w:color w:val="ED7D31"/>
        </w:rPr>
        <w:t>AABBCCDDEEFF</w:t>
      </w:r>
      <w:r>
        <w:rPr>
          <w:color w:val="ED7D31"/>
        </w:rPr>
        <w:t>/app/</w:t>
      </w:r>
      <w:r w:rsidRPr="001958C7">
        <w:rPr>
          <w:color w:val="ED7D31"/>
        </w:rPr>
        <w:t>2C0C0C020DB3712CDE1BEA0CD11FB822</w:t>
      </w:r>
      <w:r>
        <w:rPr>
          <w:color w:val="ED7D31"/>
        </w:rPr>
        <w:t>/start</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p>
    <w:p w:rsidR="001B42E4" w:rsidRDefault="00E1474B" w:rsidP="001B42E4">
      <w:pPr>
        <w:rPr>
          <w:rFonts w:eastAsia="新細明體"/>
          <w:lang w:eastAsia="zh-TW"/>
        </w:rPr>
      </w:pPr>
      <w:hyperlink w:anchor="_Response_Payload" w:history="1">
        <w:r w:rsidR="001B42E4">
          <w:rPr>
            <w:rStyle w:val="af2"/>
            <w:rFonts w:eastAsia="新細明體" w:hint="eastAsia"/>
            <w:lang w:eastAsia="zh-TW"/>
          </w:rPr>
          <w:t>Response Payload</w:t>
        </w:r>
      </w:hyperlink>
      <w:r w:rsidR="001B42E4">
        <w:rPr>
          <w:rFonts w:eastAsia="新細明體"/>
          <w:lang w:eastAsia="zh-TW"/>
        </w:rPr>
        <w:t>:</w:t>
      </w:r>
    </w:p>
    <w:p w:rsidR="001B42E4" w:rsidRPr="00831CB5" w:rsidRDefault="001B42E4" w:rsidP="001B42E4">
      <w:pPr>
        <w:numPr>
          <w:ilvl w:val="0"/>
          <w:numId w:val="5"/>
        </w:numPr>
        <w:rPr>
          <w:rFonts w:eastAsia="新細明體"/>
          <w:lang w:eastAsia="zh-TW"/>
        </w:rPr>
      </w:pPr>
      <w:r>
        <w:rPr>
          <w:rFonts w:eastAsia="新細明體"/>
          <w:lang w:eastAsia="zh-TW"/>
        </w:rPr>
        <w:t>Data Object</w:t>
      </w:r>
    </w:p>
    <w:p w:rsidR="001B42E4" w:rsidRPr="004903C1" w:rsidRDefault="001B42E4" w:rsidP="001B42E4">
      <w:pPr>
        <w:ind w:left="300"/>
        <w:rPr>
          <w:rFonts w:eastAsia="新細明體"/>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will be provided</w:t>
      </w:r>
      <w:r>
        <w:rPr>
          <w:rFonts w:eastAsia="新細明體" w:hint="eastAsia"/>
          <w:i/>
          <w:lang w:eastAsia="zh-TW"/>
        </w:rPr>
        <w:t>.</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response without error</w:t>
      </w:r>
      <w:r>
        <w:rPr>
          <w:rFonts w:eastAsia="新細明體" w:hint="eastAsia"/>
          <w:lang w:eastAsia="zh-TW"/>
        </w:rPr>
        <w:t>:</w:t>
      </w:r>
    </w:p>
    <w:p w:rsidR="001B42E4" w:rsidRDefault="001B42E4" w:rsidP="001B42E4">
      <w:pPr>
        <w:pStyle w:val="afc"/>
      </w:pPr>
      <w:r>
        <w:t>HTTP/1.1 200 OK</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t xml:space="preserve">X-Request-ID: </w:t>
      </w:r>
      <w:r>
        <w:rPr>
          <w:color w:val="4472C4"/>
        </w:rPr>
        <w:t>7fe79306-366a-4098-bbb8-9ea5c77c09dc</w:t>
      </w:r>
      <w:r>
        <w:rPr>
          <w:color w:val="FFFFFF"/>
          <w:shd w:val="pct10" w:color="auto" w:fill="FFFFFF"/>
        </w:rPr>
        <w:t>/r/n</w:t>
      </w:r>
    </w:p>
    <w:p w:rsidR="001B42E4" w:rsidRDefault="001B42E4" w:rsidP="001B42E4">
      <w:pPr>
        <w:pStyle w:val="afc"/>
      </w:pPr>
      <w:r>
        <w:t xml:space="preserve">X-Originator-ID: </w:t>
      </w:r>
      <w:r>
        <w:rPr>
          <w:color w:val="4472C4"/>
        </w:rPr>
        <w:t>FQDN-OF-DEMETER-SERVER</w:t>
      </w:r>
      <w:r>
        <w:rPr>
          <w:color w:val="FFFFFF"/>
          <w:shd w:val="pct10" w:color="auto" w:fill="FFFFFF"/>
        </w:rPr>
        <w:t>/r/n</w:t>
      </w:r>
    </w:p>
    <w:p w:rsidR="001B42E4" w:rsidRDefault="001B42E4" w:rsidP="001B42E4">
      <w:pPr>
        <w:pStyle w:val="afc"/>
      </w:pPr>
      <w:r>
        <w:t xml:space="preserve">X-Receiver-ID: </w:t>
      </w:r>
      <w:r>
        <w:rPr>
          <w:color w:val="4472C4"/>
        </w:rPr>
        <w:t>FQDN-OF-PARTNER</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rPr>
          <w:color w:val="FFFFFF"/>
          <w:shd w:val="pct10" w:color="auto" w:fill="FFFFFF"/>
        </w:rPr>
        <w:t>/r/n</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1B42E4" w:rsidRDefault="001B42E4" w:rsidP="001B42E4">
      <w:pPr>
        <w:pStyle w:val="afc"/>
      </w:pPr>
      <w:r>
        <w:t>HTTP/1.1 200 OK</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t xml:space="preserve">X-Request-ID: </w:t>
      </w:r>
      <w:r>
        <w:rPr>
          <w:color w:val="4472C4"/>
        </w:rPr>
        <w:t>7fe79306-366a-4098-bbb8-9ea5c77c09dc</w:t>
      </w:r>
      <w:r>
        <w:rPr>
          <w:color w:val="FFFFFF"/>
          <w:shd w:val="pct10" w:color="auto" w:fill="FFFFFF"/>
        </w:rPr>
        <w:t>/r/n</w:t>
      </w:r>
    </w:p>
    <w:p w:rsidR="001B42E4" w:rsidRDefault="001B42E4" w:rsidP="001B42E4">
      <w:pPr>
        <w:pStyle w:val="afc"/>
      </w:pPr>
      <w:r>
        <w:t xml:space="preserve">X-Originator-ID: </w:t>
      </w:r>
      <w:r>
        <w:rPr>
          <w:color w:val="4472C4"/>
        </w:rPr>
        <w:t>FQDN-OF-DEMETER-SERVER</w:t>
      </w:r>
      <w:r>
        <w:rPr>
          <w:color w:val="FFFFFF"/>
          <w:shd w:val="pct10" w:color="auto" w:fill="FFFFFF"/>
        </w:rPr>
        <w:t>/r/n</w:t>
      </w:r>
    </w:p>
    <w:p w:rsidR="001B42E4" w:rsidRDefault="001B42E4" w:rsidP="001B42E4">
      <w:pPr>
        <w:pStyle w:val="afc"/>
      </w:pPr>
      <w:r>
        <w:t xml:space="preserve">X-Receiver-ID: </w:t>
      </w:r>
      <w:r>
        <w:rPr>
          <w:color w:val="4472C4"/>
        </w:rPr>
        <w:t>FQDN-OF-PARTNER</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rPr>
          <w:color w:val="FFFFFF"/>
        </w:rPr>
      </w:pPr>
      <w:r>
        <w:rPr>
          <w:color w:val="FFFFFF"/>
          <w:shd w:val="pct10" w:color="auto" w:fill="FFFFFF"/>
        </w:rPr>
        <w:t>/r/n</w:t>
      </w:r>
    </w:p>
    <w:p w:rsidR="001B42E4" w:rsidRDefault="001B42E4" w:rsidP="001B42E4">
      <w:pPr>
        <w:pStyle w:val="afc"/>
      </w:pPr>
      <w:r>
        <w:rPr>
          <w:rFonts w:hint="eastAsia"/>
        </w:rPr>
        <w:t>{</w:t>
      </w:r>
    </w:p>
    <w:p w:rsidR="001B42E4" w:rsidRDefault="001B42E4" w:rsidP="001B42E4">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403</w:t>
      </w:r>
      <w:r>
        <w:t>,</w:t>
      </w:r>
    </w:p>
    <w:p w:rsidR="001B42E4" w:rsidRDefault="001B42E4" w:rsidP="001B42E4">
      <w:pPr>
        <w:pStyle w:val="afc"/>
        <w:rPr>
          <w:color w:val="4472C4"/>
        </w:rPr>
      </w:pPr>
      <w:r>
        <w:t xml:space="preserve">        </w:t>
      </w:r>
      <w:r>
        <w:rPr>
          <w:color w:val="ED7D31"/>
        </w:rPr>
        <w:t>"detail"</w:t>
      </w:r>
      <w:r>
        <w:t xml:space="preserve">: </w:t>
      </w:r>
      <w:r>
        <w:rPr>
          <w:color w:val="4472C4"/>
        </w:rPr>
        <w:t>"APP HAS NOT BEEN INSTALLED"</w:t>
      </w:r>
    </w:p>
    <w:p w:rsidR="001B42E4" w:rsidRDefault="001B42E4" w:rsidP="001B42E4">
      <w:pPr>
        <w:pStyle w:val="afc"/>
      </w:pPr>
      <w:r>
        <w:t xml:space="preserve">    }]</w:t>
      </w:r>
    </w:p>
    <w:p w:rsidR="001B42E4" w:rsidRDefault="001B42E4" w:rsidP="001B42E4">
      <w:pPr>
        <w:pStyle w:val="afc"/>
      </w:pPr>
      <w:r>
        <w:t>}</w:t>
      </w:r>
    </w:p>
    <w:p w:rsidR="001B42E4" w:rsidRDefault="001B42E4" w:rsidP="001B42E4"/>
    <w:p w:rsidR="001B42E4" w:rsidRDefault="001B42E4" w:rsidP="001B42E4">
      <w:pPr>
        <w:pStyle w:val="2"/>
        <w:pageBreakBefore/>
        <w:rPr>
          <w:rFonts w:eastAsiaTheme="minorEastAsia"/>
          <w:lang w:eastAsia="zh-TW"/>
        </w:rPr>
      </w:pPr>
      <w:bookmarkStart w:id="32" w:name="_Toc43213400"/>
      <w:r>
        <w:rPr>
          <w:rFonts w:eastAsiaTheme="minorEastAsia"/>
          <w:lang w:eastAsia="zh-TW"/>
        </w:rPr>
        <w:lastRenderedPageBreak/>
        <w:t>Stop App</w:t>
      </w:r>
      <w:bookmarkEnd w:id="32"/>
    </w:p>
    <w:p w:rsidR="001B42E4" w:rsidRPr="00171A04" w:rsidRDefault="001B42E4" w:rsidP="001B42E4">
      <w:pPr>
        <w:pStyle w:val="3"/>
        <w:spacing w:before="156"/>
        <w:rPr>
          <w:lang w:eastAsia="zh-TW"/>
        </w:rPr>
      </w:pPr>
      <w:bookmarkStart w:id="33" w:name="_Toc43213401"/>
      <w:r>
        <w:rPr>
          <w:rFonts w:eastAsiaTheme="minorEastAsia"/>
          <w:lang w:eastAsia="zh-TW"/>
        </w:rPr>
        <w:t xml:space="preserve">API </w:t>
      </w:r>
      <w:r>
        <w:rPr>
          <w:rFonts w:eastAsiaTheme="minorEastAsia" w:hint="eastAsia"/>
          <w:lang w:eastAsia="zh-TW"/>
        </w:rPr>
        <w:t>Details</w:t>
      </w:r>
      <w:bookmarkEnd w:id="33"/>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722"/>
        <w:gridCol w:w="4830"/>
      </w:tblGrid>
      <w:tr w:rsidR="001B42E4" w:rsidTr="008A31EC">
        <w:tc>
          <w:tcPr>
            <w:tcW w:w="1518"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HTTP Verb</w:t>
            </w:r>
          </w:p>
        </w:tc>
        <w:tc>
          <w:tcPr>
            <w:tcW w:w="3722"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4830" w:type="dxa"/>
            <w:shd w:val="clear" w:color="auto" w:fill="D9D9D9"/>
          </w:tcPr>
          <w:p w:rsidR="001B42E4" w:rsidRDefault="001B42E4" w:rsidP="001A71E2">
            <w:pPr>
              <w:keepNext/>
              <w:jc w:val="center"/>
              <w:rPr>
                <w:rFonts w:eastAsia="新細明體"/>
                <w:b/>
                <w:sz w:val="18"/>
                <w:szCs w:val="18"/>
                <w:lang w:eastAsia="zh-TW"/>
              </w:rPr>
            </w:pPr>
            <w:r>
              <w:rPr>
                <w:rFonts w:eastAsia="新細明體" w:hint="eastAsia"/>
                <w:b/>
                <w:sz w:val="18"/>
                <w:szCs w:val="18"/>
                <w:lang w:eastAsia="zh-TW"/>
              </w:rPr>
              <w:t>Description</w:t>
            </w:r>
          </w:p>
        </w:tc>
      </w:tr>
      <w:tr w:rsidR="001B42E4" w:rsidTr="008A31EC">
        <w:tc>
          <w:tcPr>
            <w:tcW w:w="1518" w:type="dxa"/>
            <w:shd w:val="clear" w:color="auto" w:fill="auto"/>
          </w:tcPr>
          <w:p w:rsidR="001B42E4" w:rsidRDefault="001B42E4" w:rsidP="001A71E2">
            <w:pPr>
              <w:keepNext/>
              <w:rPr>
                <w:rFonts w:eastAsia="新細明體"/>
                <w:sz w:val="18"/>
                <w:szCs w:val="18"/>
                <w:lang w:eastAsia="zh-TW"/>
              </w:rPr>
            </w:pPr>
            <w:r>
              <w:rPr>
                <w:rFonts w:eastAsia="新細明體"/>
                <w:sz w:val="18"/>
                <w:szCs w:val="18"/>
                <w:lang w:eastAsia="zh-TW"/>
              </w:rPr>
              <w:t>PUT</w:t>
            </w:r>
          </w:p>
        </w:tc>
        <w:tc>
          <w:tcPr>
            <w:tcW w:w="3722" w:type="dxa"/>
            <w:shd w:val="clear" w:color="auto" w:fill="auto"/>
          </w:tcPr>
          <w:p w:rsidR="001B42E4" w:rsidRDefault="001B42E4" w:rsidP="008A31EC">
            <w:pPr>
              <w:keepNext/>
              <w:rPr>
                <w:rFonts w:eastAsia="新細明體"/>
                <w:sz w:val="18"/>
                <w:szCs w:val="18"/>
                <w:lang w:eastAsia="zh-TW"/>
              </w:rPr>
            </w:pPr>
            <w:r>
              <w:rPr>
                <w:rFonts w:eastAsia="新細明體"/>
                <w:sz w:val="18"/>
                <w:szCs w:val="18"/>
                <w:lang w:eastAsia="zh-TW"/>
              </w:rPr>
              <w:t>/umei/v1/device/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Pr>
                <w:rFonts w:eastAsia="新細明體"/>
                <w:sz w:val="18"/>
                <w:szCs w:val="18"/>
                <w:lang w:eastAsia="zh-TW"/>
              </w:rPr>
              <w:t>/app/</w:t>
            </w:r>
            <w:r w:rsidRPr="005B158E">
              <w:rPr>
                <w:rFonts w:eastAsia="新細明體"/>
                <w:color w:val="4472C4" w:themeColor="accent5"/>
                <w:sz w:val="18"/>
                <w:szCs w:val="18"/>
                <w:lang w:eastAsia="zh-TW"/>
              </w:rPr>
              <w:t>{</w:t>
            </w:r>
            <w:r>
              <w:rPr>
                <w:rFonts w:eastAsia="新細明體"/>
                <w:color w:val="4472C4" w:themeColor="accent5"/>
                <w:sz w:val="18"/>
                <w:szCs w:val="18"/>
                <w:lang w:eastAsia="zh-TW"/>
              </w:rPr>
              <w:t>appId</w:t>
            </w:r>
            <w:r w:rsidRPr="005B158E">
              <w:rPr>
                <w:rFonts w:eastAsia="新細明體"/>
                <w:color w:val="4472C4" w:themeColor="accent5"/>
                <w:sz w:val="18"/>
                <w:szCs w:val="18"/>
                <w:lang w:eastAsia="zh-TW"/>
              </w:rPr>
              <w:t>}</w:t>
            </w:r>
            <w:r>
              <w:rPr>
                <w:rFonts w:eastAsia="新細明體"/>
                <w:sz w:val="18"/>
                <w:szCs w:val="18"/>
                <w:lang w:eastAsia="zh-TW"/>
              </w:rPr>
              <w:t>/stop</w:t>
            </w:r>
          </w:p>
        </w:tc>
        <w:tc>
          <w:tcPr>
            <w:tcW w:w="4830" w:type="dxa"/>
            <w:shd w:val="clear" w:color="auto" w:fill="auto"/>
          </w:tcPr>
          <w:p w:rsidR="001B42E4" w:rsidRDefault="001B42E4" w:rsidP="001B42E4">
            <w:pPr>
              <w:keepNext/>
              <w:rPr>
                <w:rFonts w:eastAsia="新細明體"/>
                <w:sz w:val="18"/>
                <w:szCs w:val="18"/>
                <w:lang w:eastAsia="zh-TW"/>
              </w:rPr>
            </w:pPr>
            <w:r>
              <w:rPr>
                <w:rFonts w:eastAsia="新細明體"/>
                <w:sz w:val="18"/>
                <w:szCs w:val="18"/>
                <w:lang w:eastAsia="zh-TW"/>
              </w:rPr>
              <w:t>Stop the installed App of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1B42E4" w:rsidRPr="00ED5AAF" w:rsidRDefault="001B42E4" w:rsidP="001B42E4">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appId</w:t>
      </w:r>
      <w:r w:rsidRPr="00D34908">
        <w:rPr>
          <w:rFonts w:eastAsiaTheme="minorEastAsia" w:hint="eastAsia"/>
          <w:b/>
          <w:lang w:eastAsia="zh-TW"/>
        </w:rPr>
        <w:t>}</w:t>
      </w:r>
      <w:r>
        <w:rPr>
          <w:rFonts w:eastAsiaTheme="minorEastAsia"/>
          <w:lang w:eastAsia="zh-TW"/>
        </w:rPr>
        <w:t>: ID of the installed App.</w:t>
      </w:r>
    </w:p>
    <w:p w:rsidR="001B42E4" w:rsidRDefault="00E1474B" w:rsidP="001B42E4">
      <w:pPr>
        <w:rPr>
          <w:rFonts w:eastAsia="新細明體"/>
          <w:lang w:eastAsia="zh-TW"/>
        </w:rPr>
      </w:pPr>
      <w:hyperlink w:anchor="_Action_Parameter" w:history="1">
        <w:r w:rsidR="001B42E4">
          <w:rPr>
            <w:rStyle w:val="af2"/>
            <w:rFonts w:eastAsia="新細明體" w:hint="eastAsia"/>
            <w:lang w:eastAsia="zh-TW"/>
          </w:rPr>
          <w:t>Action Parameter(s)</w:t>
        </w:r>
      </w:hyperlink>
      <w:r w:rsidR="001B42E4">
        <w:rPr>
          <w:rFonts w:eastAsia="新細明體"/>
          <w:lang w:eastAsia="zh-TW"/>
        </w:rPr>
        <w:t>:</w:t>
      </w:r>
    </w:p>
    <w:p w:rsidR="001B42E4" w:rsidRDefault="001B42E4" w:rsidP="001B42E4">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1B42E4" w:rsidRDefault="00E1474B" w:rsidP="001B42E4">
      <w:pPr>
        <w:rPr>
          <w:rFonts w:eastAsia="新細明體"/>
          <w:lang w:eastAsia="zh-TW"/>
        </w:rPr>
      </w:pPr>
      <w:hyperlink w:anchor="_Request_Payload" w:history="1">
        <w:r w:rsidR="001B42E4">
          <w:rPr>
            <w:rStyle w:val="af2"/>
            <w:rFonts w:eastAsia="新細明體" w:hint="eastAsia"/>
            <w:lang w:eastAsia="zh-TW"/>
          </w:rPr>
          <w:t>Request Payload</w:t>
        </w:r>
      </w:hyperlink>
      <w:r w:rsidR="001B42E4">
        <w:rPr>
          <w:rFonts w:eastAsia="新細明體" w:hint="eastAsia"/>
          <w:lang w:eastAsia="zh-TW"/>
        </w:rPr>
        <w:t>:</w:t>
      </w:r>
    </w:p>
    <w:p w:rsidR="001B42E4" w:rsidRDefault="001B42E4" w:rsidP="001B42E4">
      <w:pPr>
        <w:numPr>
          <w:ilvl w:val="0"/>
          <w:numId w:val="4"/>
        </w:numPr>
        <w:rPr>
          <w:rFonts w:eastAsia="新細明體"/>
          <w:lang w:eastAsia="zh-TW"/>
        </w:rPr>
      </w:pPr>
      <w:r>
        <w:rPr>
          <w:rFonts w:eastAsia="新細明體"/>
          <w:lang w:eastAsia="zh-TW"/>
        </w:rPr>
        <w:t>Data Object</w:t>
      </w:r>
    </w:p>
    <w:p w:rsidR="001B42E4" w:rsidRPr="001958C7" w:rsidRDefault="001B42E4" w:rsidP="001B42E4">
      <w:pPr>
        <w:ind w:left="300"/>
        <w:rPr>
          <w:rFonts w:eastAsia="新細明體"/>
          <w:lang w:eastAsia="zh-TW"/>
        </w:rPr>
      </w:pPr>
      <w:r w:rsidRPr="001958C7">
        <w:rPr>
          <w:rFonts w:eastAsia="新細明體" w:hint="eastAsia"/>
          <w:i/>
          <w:lang w:eastAsia="zh-TW"/>
        </w:rPr>
        <w:t xml:space="preserve">No </w:t>
      </w:r>
      <w:r>
        <w:rPr>
          <w:rFonts w:eastAsia="新細明體"/>
          <w:i/>
          <w:lang w:eastAsia="zh-TW"/>
        </w:rPr>
        <w:t>data</w:t>
      </w:r>
      <w:r w:rsidRPr="001958C7">
        <w:rPr>
          <w:rFonts w:eastAsia="新細明體" w:hint="eastAsia"/>
          <w:i/>
          <w:lang w:eastAsia="zh-TW"/>
        </w:rPr>
        <w:t xml:space="preserve"> object </w:t>
      </w:r>
      <w:r w:rsidRPr="001958C7">
        <w:rPr>
          <w:rFonts w:eastAsia="新細明體"/>
          <w:i/>
          <w:lang w:eastAsia="zh-TW"/>
        </w:rPr>
        <w:t>needs to be provided</w:t>
      </w:r>
      <w:r w:rsidRPr="001958C7">
        <w:rPr>
          <w:rFonts w:eastAsia="新細明體" w:hint="eastAsia"/>
          <w:i/>
          <w:lang w:eastAsia="zh-TW"/>
        </w:rPr>
        <w:t>.</w:t>
      </w:r>
    </w:p>
    <w:p w:rsidR="001B42E4" w:rsidRDefault="001B42E4" w:rsidP="001B42E4">
      <w:pPr>
        <w:numPr>
          <w:ilvl w:val="0"/>
          <w:numId w:val="5"/>
        </w:numPr>
        <w:rPr>
          <w:rFonts w:eastAsia="新細明體"/>
          <w:lang w:eastAsia="zh-TW"/>
        </w:rPr>
      </w:pPr>
      <w:r>
        <w:rPr>
          <w:rFonts w:eastAsia="新細明體"/>
          <w:lang w:eastAsia="zh-TW"/>
        </w:rPr>
        <w:t>Desire Object</w:t>
      </w:r>
    </w:p>
    <w:p w:rsidR="001B42E4" w:rsidRDefault="001B42E4" w:rsidP="001B42E4">
      <w:pPr>
        <w:ind w:left="300"/>
        <w:rPr>
          <w:rFonts w:eastAsia="新細明體"/>
          <w:lang w:eastAsia="zh-TW"/>
        </w:rPr>
      </w:pPr>
      <w:r>
        <w:rPr>
          <w:rFonts w:eastAsia="新細明體" w:hint="eastAsia"/>
          <w:i/>
          <w:lang w:eastAsia="zh-TW"/>
        </w:rPr>
        <w:t xml:space="preserve">No </w:t>
      </w:r>
      <w:r>
        <w:rPr>
          <w:rFonts w:eastAsia="新細明體"/>
          <w:i/>
          <w:lang w:eastAsia="zh-TW"/>
        </w:rPr>
        <w:t>desire</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UMEi HTTP r</w:t>
      </w:r>
      <w:r>
        <w:rPr>
          <w:rFonts w:eastAsia="新細明體" w:hint="eastAsia"/>
          <w:lang w:eastAsia="zh-TW"/>
        </w:rPr>
        <w:t>equest:</w:t>
      </w:r>
    </w:p>
    <w:p w:rsidR="001B42E4" w:rsidRDefault="001B42E4" w:rsidP="001B42E4">
      <w:pPr>
        <w:pStyle w:val="afc"/>
      </w:pPr>
      <w:r>
        <w:rPr>
          <w:color w:val="ED7D31"/>
        </w:rPr>
        <w:t>PUT</w:t>
      </w:r>
      <w:r>
        <w:t xml:space="preserve"> </w:t>
      </w:r>
      <w:r>
        <w:rPr>
          <w:color w:val="ED7D31"/>
        </w:rPr>
        <w:t>/umei/v1/device/</w:t>
      </w:r>
      <w:r w:rsidR="008A31EC" w:rsidRPr="008A31EC">
        <w:rPr>
          <w:color w:val="ED7D31" w:themeColor="accent2"/>
        </w:rPr>
        <w:t>XX000XX00001-</w:t>
      </w:r>
      <w:r w:rsidR="008A31EC">
        <w:rPr>
          <w:color w:val="ED7D31"/>
        </w:rPr>
        <w:t>AABBCCDDEEFF</w:t>
      </w:r>
      <w:r>
        <w:rPr>
          <w:color w:val="ED7D31"/>
        </w:rPr>
        <w:t>/app/</w:t>
      </w:r>
      <w:r w:rsidRPr="001958C7">
        <w:rPr>
          <w:color w:val="ED7D31"/>
        </w:rPr>
        <w:t>2C0C0C020DB3712CDE1BEA0CD11FB822</w:t>
      </w:r>
      <w:r>
        <w:rPr>
          <w:color w:val="ED7D31"/>
        </w:rPr>
        <w:t>/stop</w:t>
      </w:r>
      <w:r>
        <w:t xml:space="preserve"> HTTP/1.1</w:t>
      </w:r>
      <w:r>
        <w:rPr>
          <w:color w:val="FFFFFF"/>
          <w:shd w:val="pct10" w:color="auto" w:fill="FFFFFF"/>
        </w:rPr>
        <w:t>/r/n</w:t>
      </w:r>
      <w:r>
        <w:br/>
        <w:t>...</w:t>
      </w:r>
      <w:r>
        <w:rPr>
          <w:color w:val="FFFFFF"/>
          <w:shd w:val="pct10" w:color="auto" w:fill="FFFFFF"/>
        </w:rPr>
        <w:t>/r/n</w:t>
      </w:r>
      <w:r>
        <w:br/>
        <w:t xml:space="preserve">X-Request-ID: </w:t>
      </w:r>
      <w:r>
        <w:rPr>
          <w:color w:val="4472C4"/>
        </w:rPr>
        <w:t>7fe79306-366a-4098-bbb8-9ea5c77c09dc</w:t>
      </w:r>
      <w:r>
        <w:rPr>
          <w:color w:val="FFFFFF"/>
          <w:shd w:val="pct10" w:color="auto" w:fill="FFFFFF"/>
        </w:rPr>
        <w:t>/r/n</w:t>
      </w:r>
      <w:r>
        <w:br/>
        <w:t xml:space="preserve">X-Originator-ID: </w:t>
      </w:r>
      <w:r>
        <w:rPr>
          <w:color w:val="4472C4"/>
        </w:rPr>
        <w:t>FQDN-OF-PARTNER</w:t>
      </w:r>
      <w:r>
        <w:rPr>
          <w:color w:val="FFFFFF"/>
          <w:shd w:val="pct10" w:color="auto" w:fill="FFFFFF"/>
        </w:rPr>
        <w:t xml:space="preserve"> /r/n</w:t>
      </w:r>
      <w:r>
        <w:br/>
        <w:t>...</w:t>
      </w:r>
      <w:r>
        <w:rPr>
          <w:color w:val="FFFFFF"/>
          <w:shd w:val="pct10" w:color="auto" w:fill="FFFFFF"/>
        </w:rPr>
        <w:t>/r/n</w:t>
      </w:r>
      <w:r>
        <w:br/>
      </w:r>
      <w:r>
        <w:rPr>
          <w:color w:val="FFFFFF"/>
          <w:shd w:val="pct10" w:color="auto" w:fill="FFFFFF"/>
        </w:rPr>
        <w:t>/r/n</w:t>
      </w:r>
    </w:p>
    <w:p w:rsidR="001B42E4" w:rsidRDefault="00E1474B" w:rsidP="001B42E4">
      <w:pPr>
        <w:rPr>
          <w:rFonts w:eastAsia="新細明體"/>
          <w:lang w:eastAsia="zh-TW"/>
        </w:rPr>
      </w:pPr>
      <w:hyperlink w:anchor="_Response_Payload" w:history="1">
        <w:r w:rsidR="001B42E4">
          <w:rPr>
            <w:rStyle w:val="af2"/>
            <w:rFonts w:eastAsia="新細明體" w:hint="eastAsia"/>
            <w:lang w:eastAsia="zh-TW"/>
          </w:rPr>
          <w:t>Response Payload</w:t>
        </w:r>
      </w:hyperlink>
      <w:r w:rsidR="001B42E4">
        <w:rPr>
          <w:rFonts w:eastAsia="新細明體"/>
          <w:lang w:eastAsia="zh-TW"/>
        </w:rPr>
        <w:t>:</w:t>
      </w:r>
    </w:p>
    <w:p w:rsidR="001B42E4" w:rsidRPr="00831CB5" w:rsidRDefault="001B42E4" w:rsidP="001B42E4">
      <w:pPr>
        <w:numPr>
          <w:ilvl w:val="0"/>
          <w:numId w:val="5"/>
        </w:numPr>
        <w:rPr>
          <w:rFonts w:eastAsia="新細明體"/>
          <w:lang w:eastAsia="zh-TW"/>
        </w:rPr>
      </w:pPr>
      <w:r>
        <w:rPr>
          <w:rFonts w:eastAsia="新細明體"/>
          <w:lang w:eastAsia="zh-TW"/>
        </w:rPr>
        <w:t>Data Object</w:t>
      </w:r>
    </w:p>
    <w:p w:rsidR="001B42E4" w:rsidRPr="004903C1" w:rsidRDefault="001B42E4" w:rsidP="001B42E4">
      <w:pPr>
        <w:ind w:left="300"/>
        <w:rPr>
          <w:rFonts w:eastAsia="新細明體"/>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will be provided</w:t>
      </w:r>
      <w:r>
        <w:rPr>
          <w:rFonts w:eastAsia="新細明體" w:hint="eastAsia"/>
          <w:i/>
          <w:lang w:eastAsia="zh-TW"/>
        </w:rPr>
        <w:t>.</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UMEi HTTP response without error</w:t>
      </w:r>
      <w:r>
        <w:rPr>
          <w:rFonts w:eastAsia="新細明體" w:hint="eastAsia"/>
          <w:lang w:eastAsia="zh-TW"/>
        </w:rPr>
        <w:t>:</w:t>
      </w:r>
    </w:p>
    <w:p w:rsidR="001B42E4" w:rsidRDefault="001B42E4" w:rsidP="001B42E4">
      <w:pPr>
        <w:pStyle w:val="afc"/>
      </w:pPr>
      <w:r>
        <w:t>HTTP/1.1 200 OK</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t xml:space="preserve">X-Request-ID: </w:t>
      </w:r>
      <w:r>
        <w:rPr>
          <w:color w:val="4472C4"/>
        </w:rPr>
        <w:t>7fe79306-366a-4098-bbb8-9ea5c77c09dc</w:t>
      </w:r>
      <w:r>
        <w:rPr>
          <w:color w:val="FFFFFF"/>
          <w:shd w:val="pct10" w:color="auto" w:fill="FFFFFF"/>
        </w:rPr>
        <w:t>/r/n</w:t>
      </w:r>
    </w:p>
    <w:p w:rsidR="001B42E4" w:rsidRDefault="001B42E4" w:rsidP="001B42E4">
      <w:pPr>
        <w:pStyle w:val="afc"/>
      </w:pPr>
      <w:r>
        <w:t xml:space="preserve">X-Originator-ID: </w:t>
      </w:r>
      <w:r>
        <w:rPr>
          <w:color w:val="4472C4"/>
        </w:rPr>
        <w:t>FQDN-OF-DEMETER-SERVER</w:t>
      </w:r>
      <w:r>
        <w:rPr>
          <w:color w:val="FFFFFF"/>
          <w:shd w:val="pct10" w:color="auto" w:fill="FFFFFF"/>
        </w:rPr>
        <w:t>/r/n</w:t>
      </w:r>
    </w:p>
    <w:p w:rsidR="001B42E4" w:rsidRDefault="001B42E4" w:rsidP="001B42E4">
      <w:pPr>
        <w:pStyle w:val="afc"/>
      </w:pPr>
      <w:r>
        <w:t xml:space="preserve">X-Receiver-ID: </w:t>
      </w:r>
      <w:r>
        <w:rPr>
          <w:color w:val="4472C4"/>
        </w:rPr>
        <w:t>FQDN-OF-PARTNER</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rPr>
          <w:color w:val="FFFFFF"/>
          <w:shd w:val="pct10" w:color="auto" w:fill="FFFFFF"/>
        </w:rPr>
        <w:t>/r/n</w:t>
      </w:r>
    </w:p>
    <w:p w:rsidR="001B42E4" w:rsidRDefault="001B42E4" w:rsidP="001B42E4">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UMEi HTTP response with error</w:t>
      </w:r>
      <w:r>
        <w:rPr>
          <w:rFonts w:eastAsia="新細明體" w:hint="eastAsia"/>
          <w:lang w:eastAsia="zh-TW"/>
        </w:rPr>
        <w:t>:</w:t>
      </w:r>
    </w:p>
    <w:p w:rsidR="001B42E4" w:rsidRDefault="001B42E4" w:rsidP="001B42E4">
      <w:pPr>
        <w:pStyle w:val="afc"/>
      </w:pPr>
      <w:r>
        <w:t>HTTP/1.1 200 OK</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pPr>
      <w:r>
        <w:t xml:space="preserve">X-Request-ID: </w:t>
      </w:r>
      <w:r>
        <w:rPr>
          <w:color w:val="4472C4"/>
        </w:rPr>
        <w:t>7fe79306-366a-4098-bbb8-9ea5c77c09dc</w:t>
      </w:r>
      <w:r>
        <w:rPr>
          <w:color w:val="FFFFFF"/>
          <w:shd w:val="pct10" w:color="auto" w:fill="FFFFFF"/>
        </w:rPr>
        <w:t>/r/n</w:t>
      </w:r>
    </w:p>
    <w:p w:rsidR="001B42E4" w:rsidRDefault="001B42E4" w:rsidP="001B42E4">
      <w:pPr>
        <w:pStyle w:val="afc"/>
      </w:pPr>
      <w:r>
        <w:t xml:space="preserve">X-Originator-ID: </w:t>
      </w:r>
      <w:r>
        <w:rPr>
          <w:color w:val="4472C4"/>
        </w:rPr>
        <w:t>FQDN-OF-DEMETER-SERVER</w:t>
      </w:r>
      <w:r>
        <w:rPr>
          <w:color w:val="FFFFFF"/>
          <w:shd w:val="pct10" w:color="auto" w:fill="FFFFFF"/>
        </w:rPr>
        <w:t>/r/n</w:t>
      </w:r>
    </w:p>
    <w:p w:rsidR="001B42E4" w:rsidRDefault="001B42E4" w:rsidP="001B42E4">
      <w:pPr>
        <w:pStyle w:val="afc"/>
      </w:pPr>
      <w:r>
        <w:t xml:space="preserve">X-Receiver-ID: </w:t>
      </w:r>
      <w:r>
        <w:rPr>
          <w:color w:val="4472C4"/>
        </w:rPr>
        <w:t>FQDN-OF-PARTNER</w:t>
      </w:r>
      <w:r>
        <w:rPr>
          <w:color w:val="FFFFFF"/>
          <w:shd w:val="pct10" w:color="auto" w:fill="FFFFFF"/>
        </w:rPr>
        <w:t>/r/n</w:t>
      </w:r>
    </w:p>
    <w:p w:rsidR="001B42E4" w:rsidRDefault="001B42E4" w:rsidP="001B42E4">
      <w:pPr>
        <w:pStyle w:val="afc"/>
      </w:pPr>
      <w:r>
        <w:t>...</w:t>
      </w:r>
      <w:r>
        <w:rPr>
          <w:color w:val="FFFFFF"/>
          <w:shd w:val="pct10" w:color="auto" w:fill="FFFFFF"/>
        </w:rPr>
        <w:t>/r/n</w:t>
      </w:r>
    </w:p>
    <w:p w:rsidR="001B42E4" w:rsidRDefault="001B42E4" w:rsidP="001B42E4">
      <w:pPr>
        <w:pStyle w:val="afc"/>
        <w:rPr>
          <w:color w:val="FFFFFF"/>
        </w:rPr>
      </w:pPr>
      <w:r>
        <w:rPr>
          <w:color w:val="FFFFFF"/>
          <w:shd w:val="pct10" w:color="auto" w:fill="FFFFFF"/>
        </w:rPr>
        <w:t>/r/n</w:t>
      </w:r>
    </w:p>
    <w:p w:rsidR="001B42E4" w:rsidRDefault="001B42E4" w:rsidP="001B42E4">
      <w:pPr>
        <w:pStyle w:val="afc"/>
      </w:pPr>
      <w:r>
        <w:rPr>
          <w:rFonts w:hint="eastAsia"/>
        </w:rPr>
        <w:t>{</w:t>
      </w:r>
    </w:p>
    <w:p w:rsidR="001B42E4" w:rsidRDefault="001B42E4" w:rsidP="001B42E4">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403</w:t>
      </w:r>
      <w:r>
        <w:t>,</w:t>
      </w:r>
    </w:p>
    <w:p w:rsidR="001B42E4" w:rsidRDefault="001B42E4" w:rsidP="001B42E4">
      <w:pPr>
        <w:pStyle w:val="afc"/>
        <w:rPr>
          <w:color w:val="4472C4"/>
        </w:rPr>
      </w:pPr>
      <w:r>
        <w:t xml:space="preserve">        </w:t>
      </w:r>
      <w:r>
        <w:rPr>
          <w:color w:val="ED7D31"/>
        </w:rPr>
        <w:t>"detail"</w:t>
      </w:r>
      <w:r>
        <w:t xml:space="preserve">: </w:t>
      </w:r>
      <w:r>
        <w:rPr>
          <w:color w:val="4472C4"/>
        </w:rPr>
        <w:t>"APP HAS NOT BEEN INSTALLED"</w:t>
      </w:r>
    </w:p>
    <w:p w:rsidR="001B42E4" w:rsidRDefault="001B42E4" w:rsidP="001B42E4">
      <w:pPr>
        <w:pStyle w:val="afc"/>
      </w:pPr>
      <w:r>
        <w:t xml:space="preserve">    }]</w:t>
      </w:r>
    </w:p>
    <w:p w:rsidR="001B42E4" w:rsidRDefault="001B42E4" w:rsidP="001B42E4">
      <w:pPr>
        <w:pStyle w:val="afc"/>
      </w:pPr>
      <w:r>
        <w:t>}</w:t>
      </w:r>
    </w:p>
    <w:p w:rsidR="001B42E4" w:rsidRDefault="001B42E4" w:rsidP="001B42E4"/>
    <w:p w:rsidR="00336946" w:rsidRDefault="00336946" w:rsidP="00336946">
      <w:pPr>
        <w:pStyle w:val="2"/>
        <w:pageBreakBefore/>
        <w:rPr>
          <w:rFonts w:eastAsiaTheme="minorEastAsia"/>
          <w:lang w:eastAsia="zh-TW"/>
        </w:rPr>
      </w:pPr>
      <w:bookmarkStart w:id="34" w:name="_Toc30515575"/>
      <w:bookmarkStart w:id="35" w:name="_Toc43213402"/>
      <w:r>
        <w:rPr>
          <w:rFonts w:eastAsiaTheme="minorEastAsia"/>
          <w:lang w:eastAsia="zh-TW"/>
        </w:rPr>
        <w:lastRenderedPageBreak/>
        <w:t>Get All Containers Information of Device</w:t>
      </w:r>
      <w:bookmarkEnd w:id="34"/>
      <w:bookmarkEnd w:id="35"/>
    </w:p>
    <w:p w:rsidR="00336946" w:rsidRPr="00171A04" w:rsidRDefault="00336946" w:rsidP="00336946">
      <w:pPr>
        <w:pStyle w:val="3"/>
        <w:spacing w:before="156"/>
        <w:rPr>
          <w:lang w:eastAsia="zh-TW"/>
        </w:rPr>
      </w:pPr>
      <w:bookmarkStart w:id="36" w:name="_Toc30515576"/>
      <w:bookmarkStart w:id="37" w:name="_Toc43213403"/>
      <w:r>
        <w:rPr>
          <w:rFonts w:eastAsiaTheme="minorEastAsia"/>
          <w:lang w:eastAsia="zh-TW"/>
        </w:rPr>
        <w:t xml:space="preserve">API </w:t>
      </w:r>
      <w:r>
        <w:rPr>
          <w:rFonts w:eastAsiaTheme="minorEastAsia" w:hint="eastAsia"/>
          <w:lang w:eastAsia="zh-TW"/>
        </w:rPr>
        <w:t>Details</w:t>
      </w:r>
      <w:bookmarkEnd w:id="36"/>
      <w:bookmarkEnd w:id="37"/>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155"/>
        <w:gridCol w:w="5397"/>
      </w:tblGrid>
      <w:tr w:rsidR="00336946" w:rsidTr="008A31EC">
        <w:tc>
          <w:tcPr>
            <w:tcW w:w="1518"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HTTP Verb</w:t>
            </w:r>
          </w:p>
        </w:tc>
        <w:tc>
          <w:tcPr>
            <w:tcW w:w="3155"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5397"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8A31EC">
        <w:tc>
          <w:tcPr>
            <w:tcW w:w="1518" w:type="dxa"/>
            <w:shd w:val="clear" w:color="auto" w:fill="auto"/>
          </w:tcPr>
          <w:p w:rsidR="00336946" w:rsidRDefault="00336946" w:rsidP="001B4E3D">
            <w:pPr>
              <w:keepNext/>
              <w:rPr>
                <w:rFonts w:eastAsia="新細明體"/>
                <w:sz w:val="18"/>
                <w:szCs w:val="18"/>
                <w:lang w:eastAsia="zh-TW"/>
              </w:rPr>
            </w:pPr>
            <w:r>
              <w:rPr>
                <w:rFonts w:eastAsia="新細明體"/>
                <w:sz w:val="18"/>
                <w:szCs w:val="18"/>
                <w:lang w:eastAsia="zh-TW"/>
              </w:rPr>
              <w:t>GET</w:t>
            </w:r>
          </w:p>
        </w:tc>
        <w:tc>
          <w:tcPr>
            <w:tcW w:w="3155" w:type="dxa"/>
            <w:shd w:val="clear" w:color="auto" w:fill="auto"/>
          </w:tcPr>
          <w:p w:rsidR="00336946" w:rsidRDefault="00336946" w:rsidP="008A31EC">
            <w:pPr>
              <w:keepNext/>
              <w:rPr>
                <w:rFonts w:eastAsia="新細明體"/>
                <w:sz w:val="18"/>
                <w:szCs w:val="18"/>
                <w:lang w:eastAsia="zh-TW"/>
              </w:rPr>
            </w:pPr>
            <w:r>
              <w:rPr>
                <w:rFonts w:eastAsia="新細明體"/>
                <w:sz w:val="18"/>
                <w:szCs w:val="18"/>
                <w:lang w:eastAsia="zh-TW"/>
              </w:rPr>
              <w:t>/</w:t>
            </w:r>
            <w:r w:rsidR="00281C35">
              <w:rPr>
                <w:rFonts w:eastAsia="新細明體"/>
                <w:sz w:val="18"/>
                <w:szCs w:val="18"/>
                <w:lang w:eastAsia="zh-TW"/>
              </w:rPr>
              <w:t>umei</w:t>
            </w:r>
            <w:r>
              <w:rPr>
                <w:rFonts w:eastAsia="新細明體"/>
                <w:sz w:val="18"/>
                <w:szCs w:val="18"/>
                <w:lang w:eastAsia="zh-TW"/>
              </w:rPr>
              <w:t>/v1/device/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Pr>
                <w:rFonts w:eastAsia="新細明體"/>
                <w:sz w:val="18"/>
                <w:szCs w:val="18"/>
                <w:lang w:eastAsia="zh-TW"/>
              </w:rPr>
              <w:t>/lxcs</w:t>
            </w:r>
          </w:p>
        </w:tc>
        <w:tc>
          <w:tcPr>
            <w:tcW w:w="5397" w:type="dxa"/>
            <w:shd w:val="clear" w:color="auto" w:fill="auto"/>
          </w:tcPr>
          <w:p w:rsidR="00336946" w:rsidRDefault="00336946" w:rsidP="001B4E3D">
            <w:pPr>
              <w:keepNext/>
              <w:rPr>
                <w:rFonts w:eastAsia="新細明體"/>
                <w:sz w:val="18"/>
                <w:szCs w:val="18"/>
                <w:lang w:eastAsia="zh-TW"/>
              </w:rPr>
            </w:pPr>
            <w:r>
              <w:rPr>
                <w:rFonts w:eastAsia="新細明體"/>
                <w:sz w:val="18"/>
                <w:szCs w:val="18"/>
                <w:lang w:eastAsia="zh-TW"/>
              </w:rPr>
              <w:t>Get all containers information of the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336946" w:rsidRDefault="00E1474B" w:rsidP="00336946">
      <w:pPr>
        <w:rPr>
          <w:rFonts w:eastAsia="新細明體"/>
          <w:lang w:eastAsia="zh-TW"/>
        </w:rPr>
      </w:pPr>
      <w:hyperlink w:anchor="_Action_Parameter" w:history="1">
        <w:r w:rsidR="00336946">
          <w:rPr>
            <w:rStyle w:val="af2"/>
            <w:rFonts w:eastAsia="新細明體" w:hint="eastAsia"/>
            <w:lang w:eastAsia="zh-TW"/>
          </w:rPr>
          <w:t>Action Parameter(s)</w:t>
        </w:r>
      </w:hyperlink>
      <w:r w:rsidR="00336946">
        <w:rPr>
          <w:rFonts w:eastAsia="新細明體"/>
          <w:lang w:eastAsia="zh-TW"/>
        </w:rPr>
        <w:t>:</w:t>
      </w:r>
    </w:p>
    <w:p w:rsidR="00336946" w:rsidRDefault="00336946" w:rsidP="00336946">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336946" w:rsidRDefault="00E1474B" w:rsidP="00336946">
      <w:pPr>
        <w:rPr>
          <w:rFonts w:eastAsia="新細明體"/>
          <w:lang w:eastAsia="zh-TW"/>
        </w:rPr>
      </w:pPr>
      <w:hyperlink w:anchor="_Request_Payload" w:history="1">
        <w:r w:rsidR="00336946">
          <w:rPr>
            <w:rStyle w:val="af2"/>
            <w:rFonts w:eastAsia="新細明體" w:hint="eastAsia"/>
            <w:lang w:eastAsia="zh-TW"/>
          </w:rPr>
          <w:t>Request Payload</w:t>
        </w:r>
      </w:hyperlink>
      <w:r w:rsidR="00336946">
        <w:rPr>
          <w:rFonts w:eastAsia="新細明體" w:hint="eastAsia"/>
          <w:lang w:eastAsia="zh-TW"/>
        </w:rPr>
        <w:t>:</w:t>
      </w:r>
    </w:p>
    <w:p w:rsidR="00336946" w:rsidRPr="004903C1" w:rsidRDefault="00336946" w:rsidP="00336946">
      <w:pPr>
        <w:numPr>
          <w:ilvl w:val="0"/>
          <w:numId w:val="4"/>
        </w:numPr>
        <w:rPr>
          <w:rFonts w:eastAsia="新細明體"/>
          <w:lang w:eastAsia="zh-TW"/>
        </w:rPr>
      </w:pPr>
      <w:r>
        <w:rPr>
          <w:rFonts w:eastAsia="新細明體"/>
          <w:lang w:eastAsia="zh-TW"/>
        </w:rPr>
        <w:t>Data Object</w:t>
      </w:r>
    </w:p>
    <w:p w:rsidR="00336946" w:rsidRPr="004903C1" w:rsidRDefault="00336946" w:rsidP="00336946">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336946" w:rsidRDefault="00336946" w:rsidP="00336946">
      <w:pPr>
        <w:numPr>
          <w:ilvl w:val="0"/>
          <w:numId w:val="5"/>
        </w:numPr>
        <w:rPr>
          <w:rFonts w:eastAsia="新細明體"/>
          <w:lang w:eastAsia="zh-TW"/>
        </w:rPr>
      </w:pPr>
      <w:r>
        <w:rPr>
          <w:rFonts w:eastAsia="新細明體"/>
          <w:lang w:eastAsia="zh-TW"/>
        </w:rPr>
        <w:t>Desire Object</w:t>
      </w:r>
    </w:p>
    <w:p w:rsidR="00336946" w:rsidRPr="00A7777C" w:rsidRDefault="00336946" w:rsidP="00336946">
      <w:pPr>
        <w:ind w:left="300"/>
        <w:rPr>
          <w:rFonts w:eastAsia="新細明體"/>
          <w:i/>
          <w:lang w:eastAsia="zh-TW"/>
        </w:rPr>
      </w:pPr>
      <w:r w:rsidRPr="00A7777C">
        <w:rPr>
          <w:rFonts w:eastAsia="新細明體" w:hint="eastAsia"/>
          <w:i/>
          <w:lang w:eastAsia="zh-TW"/>
        </w:rPr>
        <w:t xml:space="preserve">No </w:t>
      </w:r>
      <w:r>
        <w:rPr>
          <w:rFonts w:eastAsia="新細明體"/>
          <w:i/>
          <w:lang w:eastAsia="zh-TW"/>
        </w:rPr>
        <w:t>desire</w:t>
      </w:r>
      <w:r w:rsidRPr="00A7777C">
        <w:rPr>
          <w:rFonts w:eastAsia="新細明體" w:hint="eastAsia"/>
          <w:i/>
          <w:lang w:eastAsia="zh-TW"/>
        </w:rPr>
        <w:t xml:space="preserve"> object </w:t>
      </w:r>
      <w:r w:rsidRPr="00A7777C">
        <w:rPr>
          <w:rFonts w:eastAsia="新細明體"/>
          <w:i/>
          <w:lang w:eastAsia="zh-TW"/>
        </w:rPr>
        <w:t>needs to be provided</w:t>
      </w:r>
      <w:r w:rsidRPr="00A7777C">
        <w:rPr>
          <w:rFonts w:eastAsia="新細明體" w:hint="eastAsia"/>
          <w:i/>
          <w:lang w:eastAsia="zh-TW"/>
        </w:rPr>
        <w:t>.</w:t>
      </w: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w:t>
      </w:r>
      <w:r w:rsidR="00281C35">
        <w:rPr>
          <w:rFonts w:eastAsia="新細明體"/>
          <w:lang w:eastAsia="zh-TW"/>
        </w:rPr>
        <w:t xml:space="preserve">UMEI HTTP </w:t>
      </w:r>
      <w:r>
        <w:rPr>
          <w:rFonts w:eastAsia="新細明體"/>
          <w:lang w:eastAsia="zh-TW"/>
        </w:rPr>
        <w:t>r</w:t>
      </w:r>
      <w:r>
        <w:rPr>
          <w:rFonts w:eastAsia="新細明體" w:hint="eastAsia"/>
          <w:lang w:eastAsia="zh-TW"/>
        </w:rPr>
        <w:t>equest:</w:t>
      </w:r>
    </w:p>
    <w:p w:rsidR="00336946" w:rsidRDefault="00336946" w:rsidP="00336946">
      <w:pPr>
        <w:pStyle w:val="afc"/>
      </w:pPr>
      <w:r>
        <w:rPr>
          <w:color w:val="ED7D31"/>
        </w:rPr>
        <w:t>GET</w:t>
      </w:r>
      <w:r>
        <w:t xml:space="preserve"> </w:t>
      </w:r>
      <w:r>
        <w:rPr>
          <w:color w:val="ED7D31"/>
        </w:rPr>
        <w:t>/</w:t>
      </w:r>
      <w:r w:rsidR="00281C35">
        <w:rPr>
          <w:color w:val="ED7D31"/>
        </w:rPr>
        <w:t>umei</w:t>
      </w:r>
      <w:r>
        <w:rPr>
          <w:color w:val="ED7D31"/>
        </w:rPr>
        <w:t>/v1/device/</w:t>
      </w:r>
      <w:r w:rsidR="008A31EC" w:rsidRPr="008A31EC">
        <w:rPr>
          <w:color w:val="ED7D31" w:themeColor="accent2"/>
        </w:rPr>
        <w:t>XX000XX00001-</w:t>
      </w:r>
      <w:r w:rsidR="008A31EC">
        <w:rPr>
          <w:color w:val="ED7D31"/>
        </w:rPr>
        <w:t>AABBCCDDEEFF</w:t>
      </w:r>
      <w:r>
        <w:rPr>
          <w:color w:val="ED7D31"/>
        </w:rPr>
        <w:t>/lxcs</w:t>
      </w:r>
      <w:r>
        <w:t xml:space="preserve"> HTTP/1.1</w:t>
      </w:r>
      <w:r>
        <w:rPr>
          <w:color w:val="FFFFFF"/>
          <w:shd w:val="pct10" w:color="auto" w:fill="FFFFFF"/>
        </w:rPr>
        <w:t>/r/n</w:t>
      </w:r>
      <w:r>
        <w:br/>
      </w:r>
      <w:r w:rsidR="00281C35">
        <w:t xml:space="preserve">X-Request-ID: </w:t>
      </w:r>
      <w:r w:rsidR="00281C35">
        <w:rPr>
          <w:color w:val="4472C4"/>
        </w:rPr>
        <w:t>7fe79306-366a-4098-bbb8-9ea5c77c09dc</w:t>
      </w:r>
      <w:r w:rsidR="00281C35">
        <w:rPr>
          <w:color w:val="FFFFFF"/>
          <w:shd w:val="pct10" w:color="auto" w:fill="FFFFFF"/>
        </w:rPr>
        <w:t>/r/n</w:t>
      </w:r>
      <w:r w:rsidR="00281C35">
        <w:br/>
        <w:t xml:space="preserve">X-Originator-ID: </w:t>
      </w:r>
      <w:r w:rsidR="00281C35">
        <w:rPr>
          <w:color w:val="4472C4"/>
        </w:rPr>
        <w:t>FQDN-OF-PARTNER</w:t>
      </w:r>
      <w:r w:rsidR="00281C35">
        <w:rPr>
          <w:color w:val="FFFFFF"/>
          <w:shd w:val="pct10" w:color="auto" w:fill="FFFFFF"/>
        </w:rPr>
        <w:t xml:space="preserve"> /r/n</w:t>
      </w:r>
      <w:r w:rsidR="00281C35">
        <w:br/>
        <w:t>...</w:t>
      </w:r>
      <w:r w:rsidR="00281C35">
        <w:rPr>
          <w:color w:val="FFFFFF"/>
          <w:shd w:val="pct10" w:color="auto" w:fill="FFFFFF"/>
        </w:rPr>
        <w:t>/r/n</w:t>
      </w:r>
      <w:r w:rsidR="00281C35">
        <w:br/>
      </w:r>
      <w:r>
        <w:rPr>
          <w:color w:val="FFFFFF"/>
          <w:shd w:val="pct10" w:color="auto" w:fill="FFFFFF"/>
        </w:rPr>
        <w:t>/r/n</w:t>
      </w:r>
    </w:p>
    <w:p w:rsidR="00336946" w:rsidRDefault="00E1474B" w:rsidP="00336946">
      <w:pPr>
        <w:rPr>
          <w:rFonts w:eastAsia="新細明體"/>
          <w:lang w:eastAsia="zh-TW"/>
        </w:rPr>
      </w:pPr>
      <w:hyperlink w:anchor="_Response_Payload" w:history="1">
        <w:r w:rsidR="00336946">
          <w:rPr>
            <w:rStyle w:val="af2"/>
            <w:rFonts w:eastAsia="新細明體" w:hint="eastAsia"/>
            <w:lang w:eastAsia="zh-TW"/>
          </w:rPr>
          <w:t>Response Payload</w:t>
        </w:r>
      </w:hyperlink>
      <w:r w:rsidR="00336946">
        <w:rPr>
          <w:rFonts w:eastAsia="新細明體"/>
          <w:lang w:eastAsia="zh-TW"/>
        </w:rPr>
        <w:t>:</w:t>
      </w:r>
    </w:p>
    <w:p w:rsidR="00336946" w:rsidRDefault="00336946" w:rsidP="00336946">
      <w:pPr>
        <w:numPr>
          <w:ilvl w:val="0"/>
          <w:numId w:val="5"/>
        </w:numPr>
        <w:rPr>
          <w:rFonts w:eastAsia="新細明體"/>
          <w:lang w:eastAsia="zh-TW"/>
        </w:rPr>
      </w:pPr>
      <w:r>
        <w:rPr>
          <w:rFonts w:eastAsia="新細明體"/>
          <w:lang w:eastAsia="zh-TW"/>
        </w:rPr>
        <w:t>Data Object</w:t>
      </w:r>
    </w:p>
    <w:p w:rsidR="00336946" w:rsidRDefault="00336946" w:rsidP="00336946">
      <w:pPr>
        <w:ind w:left="300"/>
        <w:rPr>
          <w:rFonts w:eastAsia="新細明體"/>
          <w:lang w:eastAsia="zh-TW"/>
        </w:rPr>
      </w:pPr>
      <w:r>
        <w:rPr>
          <w:rFonts w:eastAsia="新細明體"/>
          <w:lang w:eastAsia="zh-TW"/>
        </w:rPr>
        <w:t>List of Containers’ Information</w:t>
      </w:r>
      <w:r>
        <w:rPr>
          <w:rFonts w:eastAsia="新細明體" w:hint="eastAsia"/>
          <w:lang w:eastAsia="zh-TW"/>
        </w:rPr>
        <w: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id</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ID of the container.</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name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Name of the container.</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enabled</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boolean</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hint="eastAsia"/>
                <w:sz w:val="18"/>
                <w:szCs w:val="18"/>
                <w:lang w:eastAsia="zh-TW"/>
              </w:rPr>
              <w:t>Container was enabled or not.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resource</w:t>
            </w:r>
            <w:r>
              <w:rPr>
                <w:rFonts w:eastAsia="新細明體"/>
                <w:sz w:val="18"/>
                <w:szCs w:val="18"/>
                <w:lang w:eastAsia="zh-TW"/>
              </w:rPr>
              <w:t>s</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hint="eastAsia"/>
                <w:sz w:val="18"/>
                <w:szCs w:val="18"/>
                <w:lang w:eastAsia="zh-TW"/>
              </w:rPr>
              <w:t>Hardware resource</w:t>
            </w:r>
            <w:r>
              <w:rPr>
                <w:rFonts w:eastAsia="新細明體"/>
                <w:sz w:val="18"/>
                <w:szCs w:val="18"/>
                <w:lang w:eastAsia="zh-TW"/>
              </w:rPr>
              <w:t xml:space="preserve">s usage. Please refer to </w:t>
            </w:r>
            <w:r w:rsidRPr="00A33998">
              <w:rPr>
                <w:rFonts w:eastAsia="新細明體"/>
                <w:sz w:val="18"/>
                <w:szCs w:val="18"/>
                <w:u w:val="single"/>
                <w:lang w:eastAsia="zh-TW"/>
              </w:rPr>
              <w:t>Resource Object</w:t>
            </w:r>
            <w:r>
              <w:rPr>
                <w:rFonts w:eastAsia="新細明體"/>
                <w:sz w:val="18"/>
                <w:szCs w:val="18"/>
                <w:lang w:eastAsia="zh-TW"/>
              </w:rPr>
              <w:t>.</w:t>
            </w:r>
          </w:p>
        </w:tc>
      </w:tr>
    </w:tbl>
    <w:p w:rsidR="00336946" w:rsidRPr="00831CB5" w:rsidRDefault="00336946" w:rsidP="00336946">
      <w:pPr>
        <w:ind w:left="300"/>
        <w:rPr>
          <w:rFonts w:eastAsia="新細明體"/>
          <w:lang w:eastAsia="zh-TW"/>
        </w:rPr>
      </w:pPr>
      <w:r>
        <w:rPr>
          <w:rFonts w:eastAsia="新細明體"/>
          <w:lang w:eastAsia="zh-TW"/>
        </w:rPr>
        <w:t>Resources</w:t>
      </w:r>
      <w:r>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cpu</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CPU usage status. Please refer to </w:t>
            </w:r>
            <w:r w:rsidRPr="00A33998">
              <w:rPr>
                <w:rFonts w:eastAsia="新細明體"/>
                <w:sz w:val="18"/>
                <w:szCs w:val="18"/>
                <w:u w:val="single"/>
                <w:lang w:eastAsia="zh-TW"/>
              </w:rPr>
              <w:t xml:space="preserve">CPU </w:t>
            </w:r>
            <w:r>
              <w:rPr>
                <w:rFonts w:eastAsia="新細明體"/>
                <w:sz w:val="18"/>
                <w:szCs w:val="18"/>
                <w:u w:val="single"/>
                <w:lang w:eastAsia="zh-TW"/>
              </w:rPr>
              <w:t>O</w:t>
            </w:r>
            <w:r w:rsidRPr="00A33998">
              <w:rPr>
                <w:rFonts w:eastAsia="新細明體"/>
                <w:sz w:val="18"/>
                <w:szCs w:val="18"/>
                <w:u w:val="single"/>
                <w:lang w:eastAsia="zh-TW"/>
              </w:rPr>
              <w:t>bject</w:t>
            </w:r>
            <w:r>
              <w:rPr>
                <w:rFonts w:eastAsia="新細明體"/>
                <w:sz w:val="18"/>
                <w:szCs w:val="18"/>
                <w:lang w:eastAsia="zh-TW"/>
              </w:rPr>
              <w: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memory</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Memory usage status. Please refer to </w:t>
            </w:r>
            <w:r w:rsidRPr="00A33998">
              <w:rPr>
                <w:rFonts w:eastAsia="新細明體"/>
                <w:sz w:val="18"/>
                <w:szCs w:val="18"/>
                <w:u w:val="single"/>
                <w:lang w:eastAsia="zh-TW"/>
              </w:rPr>
              <w:t>Memory Object</w:t>
            </w:r>
            <w:r>
              <w:rPr>
                <w:rFonts w:eastAsia="新細明體"/>
                <w:sz w:val="18"/>
                <w:szCs w:val="18"/>
                <w:lang w:eastAsia="zh-TW"/>
              </w:rPr>
              <w: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storage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Storage usage status. Please refer to </w:t>
            </w:r>
            <w:r w:rsidRPr="00A33998">
              <w:rPr>
                <w:rFonts w:eastAsia="新細明體"/>
                <w:sz w:val="18"/>
                <w:szCs w:val="18"/>
                <w:u w:val="single"/>
                <w:lang w:eastAsia="zh-TW"/>
              </w:rPr>
              <w:t>Storage Object</w:t>
            </w:r>
            <w:r>
              <w:rPr>
                <w:rFonts w:eastAsia="新細明體"/>
                <w:sz w:val="18"/>
                <w:szCs w:val="18"/>
                <w:lang w:eastAsia="zh-TW"/>
              </w:rPr>
              <w:t>.</w:t>
            </w:r>
          </w:p>
        </w:tc>
      </w:tr>
    </w:tbl>
    <w:p w:rsidR="00336946" w:rsidRPr="00831CB5" w:rsidRDefault="00336946" w:rsidP="00336946">
      <w:pPr>
        <w:ind w:left="300"/>
        <w:rPr>
          <w:rFonts w:eastAsia="新細明體"/>
          <w:lang w:eastAsia="zh-TW"/>
        </w:rPr>
      </w:pPr>
      <w:r>
        <w:rPr>
          <w:rFonts w:eastAsia="新細明體"/>
          <w:lang w:eastAsia="zh-TW"/>
        </w:rPr>
        <w:t>CPU</w:t>
      </w:r>
      <w:r>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lastRenderedPageBreak/>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usage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CPU usage status in percentage.</w:t>
            </w:r>
          </w:p>
        </w:tc>
      </w:tr>
    </w:tbl>
    <w:p w:rsidR="00336946" w:rsidRPr="00831CB5" w:rsidRDefault="00336946" w:rsidP="00336946">
      <w:pPr>
        <w:ind w:left="300"/>
        <w:rPr>
          <w:rFonts w:eastAsia="新細明體"/>
          <w:lang w:eastAsia="zh-TW"/>
        </w:rPr>
      </w:pPr>
      <w:r>
        <w:rPr>
          <w:rFonts w:eastAsia="新細明體"/>
          <w:lang w:eastAsia="zh-TW"/>
        </w:rPr>
        <w:t>Memory</w:t>
      </w:r>
      <w:r>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total</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Total allocated memory size in byte unit.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free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Available memory size in byte unit.</w:t>
            </w:r>
          </w:p>
        </w:tc>
      </w:tr>
    </w:tbl>
    <w:p w:rsidR="00336946" w:rsidRPr="00831CB5" w:rsidRDefault="00336946" w:rsidP="00336946">
      <w:pPr>
        <w:ind w:left="300"/>
        <w:rPr>
          <w:rFonts w:eastAsia="新細明體"/>
          <w:lang w:eastAsia="zh-TW"/>
        </w:rPr>
      </w:pPr>
      <w:r>
        <w:rPr>
          <w:rFonts w:eastAsia="新細明體"/>
          <w:lang w:eastAsia="zh-TW"/>
        </w:rPr>
        <w:t>Storage</w:t>
      </w:r>
      <w:r>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total</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Total allocated storage size in byte unit.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free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Available storage size in byte unit.</w:t>
            </w:r>
          </w:p>
        </w:tc>
      </w:tr>
    </w:tbl>
    <w:p w:rsidR="00336946" w:rsidRDefault="00336946" w:rsidP="00336946">
      <w:pPr>
        <w:ind w:left="300"/>
        <w:rPr>
          <w:rFonts w:eastAsia="新細明體"/>
          <w:lang w:eastAsia="zh-TW"/>
        </w:rPr>
      </w:pP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w:t>
      </w:r>
      <w:r w:rsidR="00D02B8D">
        <w:rPr>
          <w:rFonts w:eastAsia="新細明體"/>
          <w:lang w:eastAsia="zh-TW"/>
        </w:rPr>
        <w:t xml:space="preserve">UMEi HTTP </w:t>
      </w:r>
      <w:r>
        <w:rPr>
          <w:rFonts w:eastAsia="新細明體"/>
          <w:lang w:eastAsia="zh-TW"/>
        </w:rPr>
        <w:t>response without error</w:t>
      </w:r>
      <w:r>
        <w:rPr>
          <w:rFonts w:eastAsia="新細明體" w:hint="eastAsia"/>
          <w:lang w:eastAsia="zh-TW"/>
        </w:rPr>
        <w:t>:</w:t>
      </w:r>
    </w:p>
    <w:p w:rsidR="00336946" w:rsidRDefault="00336946" w:rsidP="00336946">
      <w:pPr>
        <w:pStyle w:val="afc"/>
      </w:pPr>
      <w:r>
        <w:t>HTTP/1.1 200 OK</w:t>
      </w:r>
      <w:r>
        <w:rPr>
          <w:color w:val="FFFFFF"/>
          <w:shd w:val="pct10" w:color="auto" w:fill="FFFFFF"/>
        </w:rPr>
        <w:t>/r/n</w:t>
      </w:r>
    </w:p>
    <w:p w:rsidR="00281C35" w:rsidRDefault="00281C35" w:rsidP="00281C35">
      <w:pPr>
        <w:pStyle w:val="afc"/>
      </w:pPr>
      <w:r>
        <w:t>...</w:t>
      </w:r>
      <w:r>
        <w:rPr>
          <w:color w:val="FFFFFF"/>
          <w:shd w:val="pct10" w:color="auto" w:fill="FFFFFF"/>
        </w:rPr>
        <w:t>/r/n</w:t>
      </w:r>
    </w:p>
    <w:p w:rsidR="00281C35" w:rsidRDefault="00281C35" w:rsidP="00281C35">
      <w:pPr>
        <w:pStyle w:val="afc"/>
      </w:pPr>
      <w:r>
        <w:t xml:space="preserve">X-Request-ID: </w:t>
      </w:r>
      <w:r>
        <w:rPr>
          <w:color w:val="4472C4"/>
        </w:rPr>
        <w:t>7fe79306-366a-4098-bbb8-9ea5c77c09dc</w:t>
      </w:r>
      <w:r>
        <w:rPr>
          <w:color w:val="FFFFFF"/>
          <w:shd w:val="pct10" w:color="auto" w:fill="FFFFFF"/>
        </w:rPr>
        <w:t>/r/n</w:t>
      </w:r>
    </w:p>
    <w:p w:rsidR="00281C35" w:rsidRDefault="00281C35" w:rsidP="00281C35">
      <w:pPr>
        <w:pStyle w:val="afc"/>
      </w:pPr>
      <w:r>
        <w:t xml:space="preserve">X-Originator-ID: </w:t>
      </w:r>
      <w:r>
        <w:rPr>
          <w:color w:val="4472C4"/>
        </w:rPr>
        <w:t>FQDN-OF-DEMETER-SERVER</w:t>
      </w:r>
      <w:r>
        <w:rPr>
          <w:color w:val="FFFFFF"/>
          <w:shd w:val="pct10" w:color="auto" w:fill="FFFFFF"/>
        </w:rPr>
        <w:t>/r/n</w:t>
      </w:r>
    </w:p>
    <w:p w:rsidR="00281C35" w:rsidRDefault="00281C35" w:rsidP="00281C35">
      <w:pPr>
        <w:pStyle w:val="afc"/>
      </w:pPr>
      <w:r>
        <w:t xml:space="preserve">X-Receiver-ID: </w:t>
      </w:r>
      <w:r>
        <w:rPr>
          <w:color w:val="4472C4"/>
        </w:rPr>
        <w:t>FQDN-OF-PARTNER</w:t>
      </w:r>
      <w:r>
        <w:rPr>
          <w:color w:val="FFFFFF"/>
          <w:shd w:val="pct10" w:color="auto" w:fill="FFFFFF"/>
        </w:rPr>
        <w:t>/r/n</w:t>
      </w:r>
    </w:p>
    <w:p w:rsidR="00281C35" w:rsidRDefault="00281C35" w:rsidP="00281C35">
      <w:pPr>
        <w:pStyle w:val="afc"/>
      </w:pPr>
      <w:r>
        <w:t>...</w:t>
      </w:r>
      <w:r>
        <w:rPr>
          <w:color w:val="FFFFFF"/>
          <w:shd w:val="pct10" w:color="auto" w:fill="FFFFFF"/>
        </w:rPr>
        <w:t>/r/n</w:t>
      </w:r>
    </w:p>
    <w:p w:rsidR="00336946" w:rsidRDefault="00336946" w:rsidP="00336946">
      <w:pPr>
        <w:pStyle w:val="afc"/>
      </w:pPr>
      <w:r>
        <w:rPr>
          <w:color w:val="FFFFFF"/>
          <w:shd w:val="pct10" w:color="auto" w:fill="FFFFFF"/>
        </w:rPr>
        <w:t>/r/n</w:t>
      </w:r>
      <w:r>
        <w:rPr>
          <w:color w:val="FFFFFF"/>
          <w:shd w:val="pct10" w:color="auto" w:fill="FFFFFF"/>
        </w:rPr>
        <w:br/>
      </w:r>
      <w:r>
        <w:rPr>
          <w:rFonts w:hint="eastAsia"/>
        </w:rPr>
        <w:t>{</w:t>
      </w:r>
    </w:p>
    <w:p w:rsidR="00336946" w:rsidRDefault="00336946" w:rsidP="00336946">
      <w:pPr>
        <w:pStyle w:val="afc"/>
        <w:ind w:left="640" w:hangingChars="400" w:hanging="640"/>
      </w:pPr>
      <w:r>
        <w:rPr>
          <w:rFonts w:hint="eastAsia"/>
        </w:rPr>
        <w:t xml:space="preserve">    </w:t>
      </w:r>
      <w:r>
        <w:rPr>
          <w:color w:val="ED7D31"/>
        </w:rPr>
        <w:t>"data"</w:t>
      </w:r>
      <w:r>
        <w:t>: [{</w:t>
      </w:r>
      <w:r>
        <w:br/>
      </w:r>
      <w:r>
        <w:rPr>
          <w:color w:val="ED7D31"/>
        </w:rPr>
        <w:t>"id"</w:t>
      </w:r>
      <w:r>
        <w:t xml:space="preserve">: </w:t>
      </w:r>
      <w:r>
        <w:rPr>
          <w:color w:val="4472C4"/>
        </w:rPr>
        <w:t>"security"</w:t>
      </w:r>
      <w:r>
        <w:t>,</w:t>
      </w:r>
      <w:r>
        <w:br/>
      </w:r>
      <w:r>
        <w:rPr>
          <w:color w:val="ED7D31"/>
        </w:rPr>
        <w:t>"name"</w:t>
      </w:r>
      <w:r>
        <w:t xml:space="preserve">: </w:t>
      </w:r>
      <w:r>
        <w:rPr>
          <w:color w:val="4472C4"/>
        </w:rPr>
        <w:t>"security"</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"cpu"</w:t>
      </w:r>
      <w:r>
        <w:t>: {</w:t>
      </w:r>
      <w:r>
        <w:br/>
        <w:t xml:space="preserve">        </w:t>
      </w:r>
      <w:r>
        <w:rPr>
          <w:color w:val="ED7D31"/>
        </w:rPr>
        <w:t>"usage"</w:t>
      </w:r>
      <w:r>
        <w:t xml:space="preserve">: </w:t>
      </w:r>
      <w:r>
        <w:rPr>
          <w:color w:val="4472C4"/>
        </w:rPr>
        <w:t>13.4</w:t>
      </w:r>
      <w:r>
        <w:t>,</w:t>
      </w:r>
      <w:r>
        <w:br/>
        <w:t xml:space="preserve">    },</w:t>
      </w:r>
      <w:r>
        <w:br/>
        <w:t xml:space="preserve">    </w:t>
      </w:r>
      <w:r>
        <w:rPr>
          <w:color w:val="ED7D31"/>
        </w:rPr>
        <w:t>"memory"</w:t>
      </w:r>
      <w:r>
        <w:t>: {</w:t>
      </w:r>
      <w:r>
        <w:br/>
        <w:t xml:space="preserve">        </w:t>
      </w:r>
      <w:r>
        <w:rPr>
          <w:color w:val="ED7D31"/>
        </w:rPr>
        <w:t>"total"</w:t>
      </w:r>
      <w:r>
        <w:t xml:space="preserve">: </w:t>
      </w:r>
      <w:r w:rsidRPr="00C7265B">
        <w:rPr>
          <w:color w:val="4472C4"/>
        </w:rPr>
        <w:t>442280</w:t>
      </w:r>
      <w:r>
        <w:t>,</w:t>
      </w:r>
      <w:r>
        <w:br/>
        <w:t xml:space="preserve">        </w:t>
      </w:r>
      <w:r>
        <w:rPr>
          <w:color w:val="ED7D31"/>
        </w:rPr>
        <w:t>"free"</w:t>
      </w:r>
      <w:r>
        <w:t xml:space="preserve">: </w:t>
      </w:r>
      <w:r w:rsidRPr="00C7265B">
        <w:rPr>
          <w:color w:val="4472C4"/>
        </w:rPr>
        <w:t>142720</w:t>
      </w:r>
      <w:r>
        <w:br/>
        <w:t xml:space="preserve">    },</w:t>
      </w:r>
      <w:r>
        <w:br/>
        <w:t xml:space="preserve">    </w:t>
      </w:r>
      <w:r>
        <w:rPr>
          <w:color w:val="ED7D31"/>
        </w:rPr>
        <w:t>"storage"</w:t>
      </w:r>
      <w:r>
        <w:t>: {</w:t>
      </w:r>
      <w:r>
        <w:br/>
        <w:t xml:space="preserve">        </w:t>
      </w:r>
      <w:r>
        <w:rPr>
          <w:color w:val="ED7D31"/>
        </w:rPr>
        <w:t>"total"</w:t>
      </w:r>
      <w:r>
        <w:t xml:space="preserve">: </w:t>
      </w:r>
      <w:r w:rsidRPr="00C7265B">
        <w:rPr>
          <w:color w:val="4472C4"/>
        </w:rPr>
        <w:t>117760</w:t>
      </w:r>
      <w:r>
        <w:t>,</w:t>
      </w:r>
      <w:r>
        <w:br/>
        <w:t xml:space="preserve">        </w:t>
      </w:r>
      <w:r>
        <w:rPr>
          <w:color w:val="ED7D31"/>
        </w:rPr>
        <w:t>"free"</w:t>
      </w:r>
      <w:r>
        <w:t xml:space="preserve">: </w:t>
      </w:r>
      <w:r w:rsidRPr="00C7265B">
        <w:rPr>
          <w:color w:val="4472C4"/>
        </w:rPr>
        <w:t>102656</w:t>
      </w:r>
      <w:r>
        <w:br/>
        <w:t xml:space="preserve">    }</w:t>
      </w:r>
      <w:r>
        <w:br/>
        <w:t>}</w:t>
      </w:r>
    </w:p>
    <w:p w:rsidR="00336946" w:rsidRDefault="00336946" w:rsidP="00336946">
      <w:pPr>
        <w:pStyle w:val="afc"/>
        <w:ind w:left="640" w:hangingChars="400" w:hanging="640"/>
      </w:pPr>
      <w:r>
        <w:rPr>
          <w:rFonts w:hint="eastAsia"/>
        </w:rPr>
        <w:t xml:space="preserve">    </w:t>
      </w:r>
      <w:r>
        <w:t>},</w:t>
      </w:r>
    </w:p>
    <w:p w:rsidR="00336946" w:rsidRDefault="00336946" w:rsidP="00336946">
      <w:pPr>
        <w:pStyle w:val="afc"/>
        <w:ind w:left="640" w:hangingChars="400" w:hanging="640"/>
      </w:pPr>
      <w:r>
        <w:t xml:space="preserve">    {</w:t>
      </w:r>
      <w:r>
        <w:br/>
      </w:r>
      <w:r>
        <w:rPr>
          <w:color w:val="ED7D31"/>
        </w:rPr>
        <w:t>"id"</w:t>
      </w:r>
      <w:r>
        <w:t xml:space="preserve">: </w:t>
      </w:r>
      <w:r>
        <w:rPr>
          <w:color w:val="4472C4"/>
        </w:rPr>
        <w:t>"webgui"</w:t>
      </w:r>
      <w:r>
        <w:t>,</w:t>
      </w:r>
      <w:r>
        <w:br/>
      </w:r>
      <w:r>
        <w:rPr>
          <w:color w:val="ED7D31"/>
        </w:rPr>
        <w:t>"name"</w:t>
      </w:r>
      <w:r>
        <w:t xml:space="preserve">: </w:t>
      </w:r>
      <w:r>
        <w:rPr>
          <w:color w:val="4472C4"/>
        </w:rPr>
        <w:t>"webgui"</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"cpu"</w:t>
      </w:r>
      <w:r>
        <w:t>: {</w:t>
      </w:r>
      <w:r>
        <w:br/>
        <w:t xml:space="preserve">        </w:t>
      </w:r>
      <w:r>
        <w:rPr>
          <w:color w:val="ED7D31"/>
        </w:rPr>
        <w:t>"usage"</w:t>
      </w:r>
      <w:r>
        <w:t xml:space="preserve">: </w:t>
      </w:r>
      <w:r>
        <w:rPr>
          <w:color w:val="4472C4"/>
        </w:rPr>
        <w:t>2.5</w:t>
      </w:r>
      <w:r>
        <w:t>,</w:t>
      </w:r>
      <w:r>
        <w:br/>
        <w:t xml:space="preserve">    },</w:t>
      </w:r>
      <w:r>
        <w:br/>
        <w:t xml:space="preserve">    </w:t>
      </w:r>
      <w:r>
        <w:rPr>
          <w:color w:val="ED7D31"/>
        </w:rPr>
        <w:t>"memory"</w:t>
      </w:r>
      <w:r>
        <w:t>: {</w:t>
      </w:r>
      <w:r>
        <w:br/>
        <w:t xml:space="preserve">        </w:t>
      </w:r>
      <w:r>
        <w:rPr>
          <w:color w:val="ED7D31"/>
        </w:rPr>
        <w:t>"total"</w:t>
      </w:r>
      <w:r>
        <w:t xml:space="preserve">: </w:t>
      </w:r>
      <w:r w:rsidRPr="00C7265B">
        <w:rPr>
          <w:color w:val="4472C4"/>
        </w:rPr>
        <w:t>442280</w:t>
      </w:r>
      <w:r>
        <w:t>,</w:t>
      </w:r>
      <w:r>
        <w:br/>
        <w:t xml:space="preserve">        </w:t>
      </w:r>
      <w:r>
        <w:rPr>
          <w:color w:val="ED7D31"/>
        </w:rPr>
        <w:t>"free"</w:t>
      </w:r>
      <w:r>
        <w:t xml:space="preserve">: </w:t>
      </w:r>
      <w:r>
        <w:rPr>
          <w:color w:val="4472C4"/>
        </w:rPr>
        <w:t>25636</w:t>
      </w:r>
      <w:r w:rsidRPr="00C7265B">
        <w:rPr>
          <w:color w:val="4472C4"/>
        </w:rPr>
        <w:t>0</w:t>
      </w:r>
      <w:r>
        <w:br/>
        <w:t xml:space="preserve">    },</w:t>
      </w:r>
      <w:r>
        <w:br/>
        <w:t xml:space="preserve">    </w:t>
      </w:r>
      <w:r>
        <w:rPr>
          <w:color w:val="ED7D31"/>
        </w:rPr>
        <w:t>"storage"</w:t>
      </w:r>
      <w:r>
        <w:t>: {</w:t>
      </w:r>
      <w:r>
        <w:br/>
        <w:t xml:space="preserve">        </w:t>
      </w:r>
      <w:r>
        <w:rPr>
          <w:color w:val="ED7D31"/>
        </w:rPr>
        <w:t>"total"</w:t>
      </w:r>
      <w:r>
        <w:t xml:space="preserve">: </w:t>
      </w:r>
      <w:r w:rsidRPr="00C7265B">
        <w:rPr>
          <w:color w:val="4472C4"/>
        </w:rPr>
        <w:t>117760</w:t>
      </w:r>
      <w:r>
        <w:t>,</w:t>
      </w:r>
      <w:r>
        <w:br/>
        <w:t xml:space="preserve">        </w:t>
      </w:r>
      <w:r>
        <w:rPr>
          <w:color w:val="ED7D31"/>
        </w:rPr>
        <w:t>"free"</w:t>
      </w:r>
      <w:r>
        <w:t xml:space="preserve">: </w:t>
      </w:r>
      <w:r w:rsidRPr="00C7265B">
        <w:rPr>
          <w:color w:val="4472C4"/>
        </w:rPr>
        <w:t>10</w:t>
      </w:r>
      <w:r>
        <w:rPr>
          <w:color w:val="4472C4"/>
        </w:rPr>
        <w:t>1520</w:t>
      </w:r>
      <w:r>
        <w:br/>
      </w:r>
      <w:r>
        <w:lastRenderedPageBreak/>
        <w:t xml:space="preserve">    }</w:t>
      </w:r>
      <w:r>
        <w:br/>
        <w:t>}</w:t>
      </w:r>
    </w:p>
    <w:p w:rsidR="00336946" w:rsidRDefault="00336946" w:rsidP="00336946">
      <w:pPr>
        <w:pStyle w:val="afc"/>
      </w:pPr>
      <w:r>
        <w:t xml:space="preserve">    }]</w:t>
      </w:r>
    </w:p>
    <w:p w:rsidR="00336946" w:rsidRDefault="00336946" w:rsidP="00336946">
      <w:pPr>
        <w:pStyle w:val="afc"/>
      </w:pPr>
      <w:r>
        <w:t>}</w:t>
      </w: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w:t>
      </w:r>
      <w:r w:rsidR="00D02B8D">
        <w:rPr>
          <w:rFonts w:eastAsia="新細明體"/>
          <w:lang w:eastAsia="zh-TW"/>
        </w:rPr>
        <w:t xml:space="preserve">UMEi HTTP </w:t>
      </w:r>
      <w:r>
        <w:rPr>
          <w:rFonts w:eastAsia="新細明體"/>
          <w:lang w:eastAsia="zh-TW"/>
        </w:rPr>
        <w:t>response with error</w:t>
      </w:r>
      <w:r>
        <w:rPr>
          <w:rFonts w:eastAsia="新細明體" w:hint="eastAsia"/>
          <w:lang w:eastAsia="zh-TW"/>
        </w:rPr>
        <w:t>:</w:t>
      </w:r>
    </w:p>
    <w:p w:rsidR="00336946" w:rsidRDefault="00336946" w:rsidP="00336946">
      <w:pPr>
        <w:pStyle w:val="afc"/>
      </w:pPr>
      <w:r>
        <w:t>HTTP/1.1 200 OK</w:t>
      </w:r>
      <w:r>
        <w:rPr>
          <w:color w:val="FFFFFF"/>
          <w:shd w:val="pct10" w:color="auto" w:fill="FFFFFF"/>
        </w:rPr>
        <w:t>/r/n</w:t>
      </w:r>
    </w:p>
    <w:p w:rsidR="00336946" w:rsidRDefault="00336946" w:rsidP="00336946">
      <w:pPr>
        <w:pStyle w:val="afc"/>
      </w:pPr>
      <w:r>
        <w:t>...</w:t>
      </w:r>
      <w:r>
        <w:rPr>
          <w:color w:val="FFFFFF"/>
          <w:shd w:val="pct10" w:color="auto" w:fill="FFFFFF"/>
        </w:rPr>
        <w:t>/r/n</w:t>
      </w:r>
    </w:p>
    <w:p w:rsidR="00336946" w:rsidRDefault="00336946" w:rsidP="00336946">
      <w:pPr>
        <w:pStyle w:val="afc"/>
        <w:rPr>
          <w:color w:val="FFFFFF"/>
        </w:rPr>
      </w:pPr>
      <w:r>
        <w:rPr>
          <w:color w:val="FFFFFF"/>
          <w:shd w:val="pct10" w:color="auto" w:fill="FFFFFF"/>
        </w:rPr>
        <w:t>/r/n</w:t>
      </w:r>
    </w:p>
    <w:p w:rsidR="00336946" w:rsidRDefault="00336946" w:rsidP="00336946">
      <w:pPr>
        <w:pStyle w:val="afc"/>
      </w:pPr>
      <w:r>
        <w:rPr>
          <w:rFonts w:hint="eastAsia"/>
        </w:rPr>
        <w:t>{</w:t>
      </w:r>
    </w:p>
    <w:p w:rsidR="00336946" w:rsidRDefault="00336946" w:rsidP="00336946">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404</w:t>
      </w:r>
      <w:r>
        <w:t>,</w:t>
      </w:r>
    </w:p>
    <w:p w:rsidR="00336946" w:rsidRDefault="00336946" w:rsidP="00336946">
      <w:pPr>
        <w:pStyle w:val="afc"/>
        <w:rPr>
          <w:color w:val="4472C4"/>
        </w:rPr>
      </w:pPr>
      <w:r>
        <w:t xml:space="preserve">        </w:t>
      </w:r>
      <w:r>
        <w:rPr>
          <w:color w:val="ED7D31"/>
        </w:rPr>
        <w:t>"detail"</w:t>
      </w:r>
      <w:r>
        <w:t xml:space="preserve">: </w:t>
      </w:r>
      <w:r>
        <w:rPr>
          <w:color w:val="4472C4"/>
        </w:rPr>
        <w:t>"DEVICE CANNOT BE FOUND"</w:t>
      </w:r>
    </w:p>
    <w:p w:rsidR="00336946" w:rsidRDefault="00336946" w:rsidP="00336946">
      <w:pPr>
        <w:pStyle w:val="afc"/>
      </w:pPr>
      <w:r>
        <w:t xml:space="preserve">    }]</w:t>
      </w:r>
    </w:p>
    <w:p w:rsidR="00336946" w:rsidRDefault="00336946" w:rsidP="00336946">
      <w:pPr>
        <w:pStyle w:val="afc"/>
      </w:pPr>
      <w:r>
        <w:t>}</w:t>
      </w:r>
    </w:p>
    <w:p w:rsidR="00336946" w:rsidRDefault="00336946" w:rsidP="00336946">
      <w:pPr>
        <w:pStyle w:val="2"/>
        <w:pageBreakBefore/>
        <w:rPr>
          <w:rFonts w:eastAsiaTheme="minorEastAsia"/>
          <w:lang w:eastAsia="zh-TW"/>
        </w:rPr>
      </w:pPr>
      <w:bookmarkStart w:id="38" w:name="_Toc30515577"/>
      <w:bookmarkStart w:id="39" w:name="_Toc43213404"/>
      <w:r>
        <w:rPr>
          <w:rFonts w:eastAsiaTheme="minorEastAsia"/>
          <w:lang w:eastAsia="zh-TW"/>
        </w:rPr>
        <w:lastRenderedPageBreak/>
        <w:t>Get Specific Container Information of Device</w:t>
      </w:r>
      <w:bookmarkEnd w:id="38"/>
      <w:bookmarkEnd w:id="39"/>
    </w:p>
    <w:p w:rsidR="00336946" w:rsidRPr="00171A04" w:rsidRDefault="00336946" w:rsidP="00336946">
      <w:pPr>
        <w:pStyle w:val="3"/>
        <w:spacing w:before="156"/>
        <w:rPr>
          <w:lang w:eastAsia="zh-TW"/>
        </w:rPr>
      </w:pPr>
      <w:bookmarkStart w:id="40" w:name="_Toc30515578"/>
      <w:bookmarkStart w:id="41" w:name="_Toc43213405"/>
      <w:r>
        <w:rPr>
          <w:rFonts w:eastAsiaTheme="minorEastAsia"/>
          <w:lang w:eastAsia="zh-TW"/>
        </w:rPr>
        <w:t xml:space="preserve">API </w:t>
      </w:r>
      <w:r>
        <w:rPr>
          <w:rFonts w:eastAsiaTheme="minorEastAsia" w:hint="eastAsia"/>
          <w:lang w:eastAsia="zh-TW"/>
        </w:rPr>
        <w:t>Details</w:t>
      </w:r>
      <w:bookmarkEnd w:id="40"/>
      <w:bookmarkEnd w:id="41"/>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3722"/>
        <w:gridCol w:w="4830"/>
      </w:tblGrid>
      <w:tr w:rsidR="00336946" w:rsidTr="008A31EC">
        <w:tc>
          <w:tcPr>
            <w:tcW w:w="1518"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HTTP Verb</w:t>
            </w:r>
          </w:p>
        </w:tc>
        <w:tc>
          <w:tcPr>
            <w:tcW w:w="3722"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URI</w:t>
            </w:r>
            <w:r>
              <w:rPr>
                <w:rFonts w:eastAsia="新細明體"/>
                <w:b/>
                <w:sz w:val="18"/>
                <w:szCs w:val="18"/>
                <w:lang w:eastAsia="zh-TW"/>
              </w:rPr>
              <w:t xml:space="preserve"> Pattern</w:t>
            </w:r>
          </w:p>
        </w:tc>
        <w:tc>
          <w:tcPr>
            <w:tcW w:w="483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8A31EC">
        <w:tc>
          <w:tcPr>
            <w:tcW w:w="1518" w:type="dxa"/>
            <w:shd w:val="clear" w:color="auto" w:fill="auto"/>
          </w:tcPr>
          <w:p w:rsidR="00336946" w:rsidRDefault="00336946" w:rsidP="001B4E3D">
            <w:pPr>
              <w:keepNext/>
              <w:rPr>
                <w:rFonts w:eastAsia="新細明體"/>
                <w:sz w:val="18"/>
                <w:szCs w:val="18"/>
                <w:lang w:eastAsia="zh-TW"/>
              </w:rPr>
            </w:pPr>
            <w:r>
              <w:rPr>
                <w:rFonts w:eastAsia="新細明體"/>
                <w:sz w:val="18"/>
                <w:szCs w:val="18"/>
                <w:lang w:eastAsia="zh-TW"/>
              </w:rPr>
              <w:t>GET</w:t>
            </w:r>
          </w:p>
        </w:tc>
        <w:tc>
          <w:tcPr>
            <w:tcW w:w="3722" w:type="dxa"/>
            <w:shd w:val="clear" w:color="auto" w:fill="auto"/>
          </w:tcPr>
          <w:p w:rsidR="00336946" w:rsidRDefault="00336946" w:rsidP="008A31EC">
            <w:pPr>
              <w:keepNext/>
              <w:rPr>
                <w:rFonts w:eastAsia="新細明體"/>
                <w:sz w:val="18"/>
                <w:szCs w:val="18"/>
                <w:lang w:eastAsia="zh-TW"/>
              </w:rPr>
            </w:pPr>
            <w:r>
              <w:rPr>
                <w:rFonts w:eastAsia="新細明體"/>
                <w:sz w:val="18"/>
                <w:szCs w:val="18"/>
                <w:lang w:eastAsia="zh-TW"/>
              </w:rPr>
              <w:t>/</w:t>
            </w:r>
            <w:r w:rsidR="00743CA0">
              <w:rPr>
                <w:rFonts w:eastAsia="新細明體"/>
                <w:sz w:val="18"/>
                <w:szCs w:val="18"/>
                <w:lang w:eastAsia="zh-TW"/>
              </w:rPr>
              <w:t>umei</w:t>
            </w:r>
            <w:r>
              <w:rPr>
                <w:rFonts w:eastAsia="新細明體"/>
                <w:sz w:val="18"/>
                <w:szCs w:val="18"/>
                <w:lang w:eastAsia="zh-TW"/>
              </w:rPr>
              <w:t>/v1/device/</w:t>
            </w:r>
            <w:r w:rsidRPr="005B158E">
              <w:rPr>
                <w:rFonts w:eastAsia="新細明體"/>
                <w:color w:val="4472C4" w:themeColor="accent5"/>
                <w:sz w:val="18"/>
                <w:szCs w:val="18"/>
                <w:lang w:eastAsia="zh-TW"/>
              </w:rPr>
              <w:t>{</w:t>
            </w:r>
            <w:r w:rsidR="008A31EC">
              <w:rPr>
                <w:rFonts w:eastAsia="新細明體"/>
                <w:color w:val="4472C4" w:themeColor="accent5"/>
                <w:sz w:val="18"/>
                <w:szCs w:val="18"/>
                <w:lang w:eastAsia="zh-TW"/>
              </w:rPr>
              <w:t>deviceId</w:t>
            </w:r>
            <w:r w:rsidRPr="005B158E">
              <w:rPr>
                <w:rFonts w:eastAsia="新細明體"/>
                <w:color w:val="4472C4" w:themeColor="accent5"/>
                <w:sz w:val="18"/>
                <w:szCs w:val="18"/>
                <w:lang w:eastAsia="zh-TW"/>
              </w:rPr>
              <w:t>}</w:t>
            </w:r>
            <w:r>
              <w:rPr>
                <w:rFonts w:eastAsia="新細明體"/>
                <w:sz w:val="18"/>
                <w:szCs w:val="18"/>
                <w:lang w:eastAsia="zh-TW"/>
              </w:rPr>
              <w:t>/lxc/</w:t>
            </w:r>
            <w:r w:rsidRPr="005B158E">
              <w:rPr>
                <w:rFonts w:eastAsia="新細明體"/>
                <w:color w:val="4472C4" w:themeColor="accent5"/>
                <w:sz w:val="18"/>
                <w:szCs w:val="18"/>
                <w:lang w:eastAsia="zh-TW"/>
              </w:rPr>
              <w:t>{</w:t>
            </w:r>
            <w:r>
              <w:rPr>
                <w:rFonts w:eastAsia="新細明體"/>
                <w:color w:val="4472C4" w:themeColor="accent5"/>
                <w:sz w:val="18"/>
                <w:szCs w:val="18"/>
                <w:lang w:eastAsia="zh-TW"/>
              </w:rPr>
              <w:t>containerId</w:t>
            </w:r>
            <w:r w:rsidRPr="005B158E">
              <w:rPr>
                <w:rFonts w:eastAsia="新細明體"/>
                <w:color w:val="4472C4" w:themeColor="accent5"/>
                <w:sz w:val="18"/>
                <w:szCs w:val="18"/>
                <w:lang w:eastAsia="zh-TW"/>
              </w:rPr>
              <w:t>}</w:t>
            </w:r>
          </w:p>
        </w:tc>
        <w:tc>
          <w:tcPr>
            <w:tcW w:w="4830" w:type="dxa"/>
            <w:shd w:val="clear" w:color="auto" w:fill="auto"/>
          </w:tcPr>
          <w:p w:rsidR="00336946" w:rsidRDefault="00336946" w:rsidP="001B4E3D">
            <w:pPr>
              <w:keepNext/>
              <w:rPr>
                <w:rFonts w:eastAsia="新細明體"/>
                <w:sz w:val="18"/>
                <w:szCs w:val="18"/>
                <w:lang w:eastAsia="zh-TW"/>
              </w:rPr>
            </w:pPr>
            <w:r>
              <w:rPr>
                <w:rFonts w:eastAsia="新細明體"/>
                <w:sz w:val="18"/>
                <w:szCs w:val="18"/>
                <w:lang w:eastAsia="zh-TW"/>
              </w:rPr>
              <w:t>Get specific container information of the specific device.</w:t>
            </w:r>
          </w:p>
        </w:tc>
      </w:tr>
    </w:tbl>
    <w:p w:rsidR="008A31EC" w:rsidRPr="00D34908" w:rsidRDefault="008A31EC" w:rsidP="008A31EC">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deviceId</w:t>
      </w:r>
      <w:r w:rsidRPr="00D34908">
        <w:rPr>
          <w:rFonts w:eastAsiaTheme="minorEastAsia" w:hint="eastAsia"/>
          <w:b/>
          <w:lang w:eastAsia="zh-TW"/>
        </w:rPr>
        <w:t>}</w:t>
      </w:r>
      <w:r>
        <w:rPr>
          <w:rFonts w:eastAsiaTheme="minorEastAsia"/>
          <w:lang w:eastAsia="zh-TW"/>
        </w:rPr>
        <w:t>: Device ID consists of its serial number and MAC address.</w:t>
      </w:r>
    </w:p>
    <w:p w:rsidR="00336946" w:rsidRPr="005B158E" w:rsidRDefault="00336946" w:rsidP="00336946">
      <w:pPr>
        <w:pStyle w:val="aff0"/>
        <w:numPr>
          <w:ilvl w:val="0"/>
          <w:numId w:val="15"/>
        </w:numPr>
        <w:ind w:leftChars="0"/>
        <w:rPr>
          <w:rFonts w:eastAsiaTheme="minorEastAsia"/>
          <w:lang w:eastAsia="zh-TW"/>
        </w:rPr>
      </w:pPr>
      <w:r w:rsidRPr="00D34908">
        <w:rPr>
          <w:rFonts w:eastAsiaTheme="minorEastAsia" w:hint="eastAsia"/>
          <w:b/>
          <w:lang w:eastAsia="zh-TW"/>
        </w:rPr>
        <w:t>{</w:t>
      </w:r>
      <w:r>
        <w:rPr>
          <w:rFonts w:eastAsiaTheme="minorEastAsia"/>
          <w:b/>
          <w:lang w:eastAsia="zh-TW"/>
        </w:rPr>
        <w:t>containerId</w:t>
      </w:r>
      <w:r w:rsidRPr="00D34908">
        <w:rPr>
          <w:rFonts w:eastAsiaTheme="minorEastAsia" w:hint="eastAsia"/>
          <w:b/>
          <w:lang w:eastAsia="zh-TW"/>
        </w:rPr>
        <w:t>}</w:t>
      </w:r>
      <w:r>
        <w:rPr>
          <w:rFonts w:eastAsiaTheme="minorEastAsia"/>
          <w:lang w:eastAsia="zh-TW"/>
        </w:rPr>
        <w:t>: ID of target container.</w:t>
      </w:r>
    </w:p>
    <w:p w:rsidR="00336946" w:rsidRDefault="00E1474B" w:rsidP="00336946">
      <w:pPr>
        <w:rPr>
          <w:rFonts w:eastAsia="新細明體"/>
          <w:lang w:eastAsia="zh-TW"/>
        </w:rPr>
      </w:pPr>
      <w:hyperlink w:anchor="_Action_Parameter" w:history="1">
        <w:r w:rsidR="00336946">
          <w:rPr>
            <w:rStyle w:val="af2"/>
            <w:rFonts w:eastAsia="新細明體" w:hint="eastAsia"/>
            <w:lang w:eastAsia="zh-TW"/>
          </w:rPr>
          <w:t>Action Parameter(s)</w:t>
        </w:r>
      </w:hyperlink>
      <w:r w:rsidR="00336946">
        <w:rPr>
          <w:rFonts w:eastAsia="新細明體"/>
          <w:lang w:eastAsia="zh-TW"/>
        </w:rPr>
        <w:t>:</w:t>
      </w:r>
    </w:p>
    <w:p w:rsidR="00336946" w:rsidRDefault="00336946" w:rsidP="00336946">
      <w:pPr>
        <w:rPr>
          <w:rFonts w:eastAsia="新細明體"/>
          <w:i/>
          <w:lang w:eastAsia="zh-TW"/>
        </w:rPr>
      </w:pPr>
      <w:r>
        <w:rPr>
          <w:rFonts w:eastAsia="新細明體"/>
          <w:i/>
          <w:lang w:eastAsia="zh-TW"/>
        </w:rPr>
        <w:t>No a</w:t>
      </w:r>
      <w:r>
        <w:rPr>
          <w:rFonts w:eastAsia="新細明體" w:hint="eastAsia"/>
          <w:i/>
          <w:lang w:eastAsia="zh-TW"/>
        </w:rPr>
        <w:t xml:space="preserve">ction parameter </w:t>
      </w:r>
      <w:r>
        <w:rPr>
          <w:rFonts w:eastAsia="新細明體"/>
          <w:i/>
          <w:lang w:eastAsia="zh-TW"/>
        </w:rPr>
        <w:t>will be provided.</w:t>
      </w:r>
    </w:p>
    <w:p w:rsidR="00336946" w:rsidRDefault="00E1474B" w:rsidP="00336946">
      <w:pPr>
        <w:rPr>
          <w:rFonts w:eastAsia="新細明體"/>
          <w:lang w:eastAsia="zh-TW"/>
        </w:rPr>
      </w:pPr>
      <w:hyperlink w:anchor="_Request_Payload" w:history="1">
        <w:r w:rsidR="00336946">
          <w:rPr>
            <w:rStyle w:val="af2"/>
            <w:rFonts w:eastAsia="新細明體" w:hint="eastAsia"/>
            <w:lang w:eastAsia="zh-TW"/>
          </w:rPr>
          <w:t>Request Payload</w:t>
        </w:r>
      </w:hyperlink>
      <w:r w:rsidR="00336946">
        <w:rPr>
          <w:rFonts w:eastAsia="新細明體" w:hint="eastAsia"/>
          <w:lang w:eastAsia="zh-TW"/>
        </w:rPr>
        <w:t>:</w:t>
      </w:r>
    </w:p>
    <w:p w:rsidR="00336946" w:rsidRPr="004903C1" w:rsidRDefault="00336946" w:rsidP="00336946">
      <w:pPr>
        <w:numPr>
          <w:ilvl w:val="0"/>
          <w:numId w:val="4"/>
        </w:numPr>
        <w:rPr>
          <w:rFonts w:eastAsia="新細明體"/>
          <w:lang w:eastAsia="zh-TW"/>
        </w:rPr>
      </w:pPr>
      <w:r>
        <w:rPr>
          <w:rFonts w:eastAsia="新細明體"/>
          <w:lang w:eastAsia="zh-TW"/>
        </w:rPr>
        <w:t>Data Object</w:t>
      </w:r>
    </w:p>
    <w:p w:rsidR="00336946" w:rsidRPr="004903C1" w:rsidRDefault="00336946" w:rsidP="00336946">
      <w:pPr>
        <w:ind w:left="200" w:firstLine="100"/>
        <w:rPr>
          <w:rFonts w:eastAsia="新細明體"/>
          <w:i/>
          <w:lang w:eastAsia="zh-TW"/>
        </w:rPr>
      </w:pPr>
      <w:r>
        <w:rPr>
          <w:rFonts w:eastAsia="新細明體" w:hint="eastAsia"/>
          <w:i/>
          <w:lang w:eastAsia="zh-TW"/>
        </w:rPr>
        <w:t xml:space="preserve">No </w:t>
      </w:r>
      <w:r>
        <w:rPr>
          <w:rFonts w:eastAsia="新細明體"/>
          <w:i/>
          <w:lang w:eastAsia="zh-TW"/>
        </w:rPr>
        <w:t>data</w:t>
      </w:r>
      <w:r>
        <w:rPr>
          <w:rFonts w:eastAsia="新細明體" w:hint="eastAsia"/>
          <w:i/>
          <w:lang w:eastAsia="zh-TW"/>
        </w:rPr>
        <w:t xml:space="preserve"> object </w:t>
      </w:r>
      <w:r>
        <w:rPr>
          <w:rFonts w:eastAsia="新細明體"/>
          <w:i/>
          <w:lang w:eastAsia="zh-TW"/>
        </w:rPr>
        <w:t>needs to be provided</w:t>
      </w:r>
      <w:r>
        <w:rPr>
          <w:rFonts w:eastAsia="新細明體" w:hint="eastAsia"/>
          <w:i/>
          <w:lang w:eastAsia="zh-TW"/>
        </w:rPr>
        <w:t>.</w:t>
      </w:r>
    </w:p>
    <w:p w:rsidR="00336946" w:rsidRDefault="00336946" w:rsidP="00336946">
      <w:pPr>
        <w:numPr>
          <w:ilvl w:val="0"/>
          <w:numId w:val="5"/>
        </w:numPr>
        <w:rPr>
          <w:rFonts w:eastAsia="新細明體"/>
          <w:lang w:eastAsia="zh-TW"/>
        </w:rPr>
      </w:pPr>
      <w:r>
        <w:rPr>
          <w:rFonts w:eastAsia="新細明體"/>
          <w:lang w:eastAsia="zh-TW"/>
        </w:rPr>
        <w:t>Desire Object</w:t>
      </w:r>
    </w:p>
    <w:p w:rsidR="00336946" w:rsidRPr="00A7777C" w:rsidRDefault="00336946" w:rsidP="00336946">
      <w:pPr>
        <w:ind w:left="300"/>
        <w:rPr>
          <w:rFonts w:eastAsia="新細明體"/>
          <w:i/>
          <w:lang w:eastAsia="zh-TW"/>
        </w:rPr>
      </w:pPr>
      <w:r w:rsidRPr="00A7777C">
        <w:rPr>
          <w:rFonts w:eastAsia="新細明體" w:hint="eastAsia"/>
          <w:i/>
          <w:lang w:eastAsia="zh-TW"/>
        </w:rPr>
        <w:t xml:space="preserve">No </w:t>
      </w:r>
      <w:r>
        <w:rPr>
          <w:rFonts w:eastAsia="新細明體"/>
          <w:i/>
          <w:lang w:eastAsia="zh-TW"/>
        </w:rPr>
        <w:t>desire</w:t>
      </w:r>
      <w:r w:rsidRPr="00A7777C">
        <w:rPr>
          <w:rFonts w:eastAsia="新細明體" w:hint="eastAsia"/>
          <w:i/>
          <w:lang w:eastAsia="zh-TW"/>
        </w:rPr>
        <w:t xml:space="preserve"> object </w:t>
      </w:r>
      <w:r w:rsidRPr="00A7777C">
        <w:rPr>
          <w:rFonts w:eastAsia="新細明體"/>
          <w:i/>
          <w:lang w:eastAsia="zh-TW"/>
        </w:rPr>
        <w:t>needs to be provided</w:t>
      </w:r>
      <w:r w:rsidRPr="00A7777C">
        <w:rPr>
          <w:rFonts w:eastAsia="新細明體" w:hint="eastAsia"/>
          <w:i/>
          <w:lang w:eastAsia="zh-TW"/>
        </w:rPr>
        <w:t>.</w:t>
      </w: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valid r</w:t>
      </w:r>
      <w:r>
        <w:rPr>
          <w:rFonts w:eastAsia="新細明體" w:hint="eastAsia"/>
          <w:lang w:eastAsia="zh-TW"/>
        </w:rPr>
        <w:t>equest:</w:t>
      </w:r>
    </w:p>
    <w:p w:rsidR="00743CA0" w:rsidRDefault="00336946" w:rsidP="00743CA0">
      <w:pPr>
        <w:pStyle w:val="afc"/>
      </w:pPr>
      <w:r>
        <w:rPr>
          <w:color w:val="ED7D31"/>
        </w:rPr>
        <w:t>GET</w:t>
      </w:r>
      <w:r>
        <w:t xml:space="preserve"> </w:t>
      </w:r>
      <w:r>
        <w:rPr>
          <w:color w:val="ED7D31"/>
        </w:rPr>
        <w:t>/rest/v1/device/</w:t>
      </w:r>
      <w:r w:rsidR="008A31EC" w:rsidRPr="008A31EC">
        <w:rPr>
          <w:color w:val="ED7D31" w:themeColor="accent2"/>
        </w:rPr>
        <w:t>XX000XX00001-</w:t>
      </w:r>
      <w:r w:rsidR="008A31EC">
        <w:rPr>
          <w:color w:val="ED7D31"/>
        </w:rPr>
        <w:t>AABBCCDDEEFF</w:t>
      </w:r>
      <w:r>
        <w:rPr>
          <w:color w:val="ED7D31"/>
        </w:rPr>
        <w:t>/lxc/security</w:t>
      </w:r>
      <w:r>
        <w:t xml:space="preserve"> HTTP/1.1</w:t>
      </w:r>
      <w:r>
        <w:rPr>
          <w:color w:val="FFFFFF"/>
          <w:shd w:val="pct10" w:color="auto" w:fill="FFFFFF"/>
        </w:rPr>
        <w:t>/r/n</w:t>
      </w:r>
      <w:r>
        <w:br/>
      </w:r>
      <w:r w:rsidR="00743CA0">
        <w:t>...</w:t>
      </w:r>
      <w:r w:rsidR="00743CA0">
        <w:rPr>
          <w:color w:val="FFFFFF"/>
          <w:shd w:val="pct10" w:color="auto" w:fill="FFFFFF"/>
        </w:rPr>
        <w:t>/r/n</w:t>
      </w:r>
    </w:p>
    <w:p w:rsidR="00743CA0" w:rsidRDefault="00743CA0" w:rsidP="00743CA0">
      <w:pPr>
        <w:pStyle w:val="afc"/>
      </w:pPr>
      <w:r>
        <w:t xml:space="preserve">X-Request-ID: </w:t>
      </w:r>
      <w:r>
        <w:rPr>
          <w:color w:val="4472C4"/>
        </w:rPr>
        <w:t>7fe79306-366a-4098-bbb8-9ea5c77c09dc</w:t>
      </w:r>
      <w:r>
        <w:rPr>
          <w:color w:val="FFFFFF"/>
          <w:shd w:val="pct10" w:color="auto" w:fill="FFFFFF"/>
        </w:rPr>
        <w:t>/r/n</w:t>
      </w:r>
    </w:p>
    <w:p w:rsidR="00743CA0" w:rsidRDefault="00743CA0" w:rsidP="00743CA0">
      <w:pPr>
        <w:pStyle w:val="afc"/>
      </w:pPr>
      <w:r>
        <w:t xml:space="preserve">X-Originator-ID: </w:t>
      </w:r>
      <w:r>
        <w:rPr>
          <w:color w:val="4472C4"/>
        </w:rPr>
        <w:t>FQDN-OF-DEMETER-SERVER</w:t>
      </w:r>
      <w:r>
        <w:rPr>
          <w:color w:val="FFFFFF"/>
          <w:shd w:val="pct10" w:color="auto" w:fill="FFFFFF"/>
        </w:rPr>
        <w:t>/r/n</w:t>
      </w:r>
    </w:p>
    <w:p w:rsidR="00336946" w:rsidRDefault="00336946" w:rsidP="00336946">
      <w:pPr>
        <w:pStyle w:val="afc"/>
      </w:pPr>
      <w:r>
        <w:t>...</w:t>
      </w:r>
      <w:r>
        <w:rPr>
          <w:color w:val="FFFFFF"/>
          <w:shd w:val="pct10" w:color="auto" w:fill="FFFFFF"/>
        </w:rPr>
        <w:t>/r/n</w:t>
      </w:r>
      <w:r>
        <w:br/>
      </w:r>
      <w:r>
        <w:rPr>
          <w:color w:val="FFFFFF"/>
          <w:shd w:val="pct10" w:color="auto" w:fill="FFFFFF"/>
        </w:rPr>
        <w:t>/r/n</w:t>
      </w:r>
    </w:p>
    <w:p w:rsidR="00336946" w:rsidRDefault="00E1474B" w:rsidP="00336946">
      <w:pPr>
        <w:rPr>
          <w:rFonts w:eastAsia="新細明體"/>
          <w:lang w:eastAsia="zh-TW"/>
        </w:rPr>
      </w:pPr>
      <w:hyperlink w:anchor="_Response_Payload" w:history="1">
        <w:r w:rsidR="00336946">
          <w:rPr>
            <w:rStyle w:val="af2"/>
            <w:rFonts w:eastAsia="新細明體" w:hint="eastAsia"/>
            <w:lang w:eastAsia="zh-TW"/>
          </w:rPr>
          <w:t>Response Payload</w:t>
        </w:r>
      </w:hyperlink>
      <w:r w:rsidR="00336946">
        <w:rPr>
          <w:rFonts w:eastAsia="新細明體"/>
          <w:lang w:eastAsia="zh-TW"/>
        </w:rPr>
        <w:t>:</w:t>
      </w:r>
    </w:p>
    <w:p w:rsidR="00336946" w:rsidRPr="00831CB5" w:rsidRDefault="00336946" w:rsidP="00336946">
      <w:pPr>
        <w:numPr>
          <w:ilvl w:val="0"/>
          <w:numId w:val="5"/>
        </w:numPr>
        <w:rPr>
          <w:rFonts w:eastAsia="新細明體"/>
          <w:lang w:eastAsia="zh-TW"/>
        </w:rPr>
      </w:pPr>
      <w:r>
        <w:rPr>
          <w:rFonts w:eastAsia="新細明體"/>
          <w:lang w:eastAsia="zh-TW"/>
        </w:rPr>
        <w:t>Data Object</w:t>
      </w:r>
    </w:p>
    <w:p w:rsidR="00336946" w:rsidRPr="0073331E" w:rsidRDefault="00336946" w:rsidP="00336946">
      <w:pPr>
        <w:pStyle w:val="aff0"/>
        <w:numPr>
          <w:ilvl w:val="0"/>
          <w:numId w:val="5"/>
        </w:numPr>
        <w:ind w:leftChars="0"/>
        <w:rPr>
          <w:rFonts w:eastAsia="新細明體"/>
          <w:lang w:eastAsia="zh-TW"/>
        </w:rPr>
      </w:pPr>
      <w:r w:rsidRPr="0073331E">
        <w:rPr>
          <w:rFonts w:eastAsia="新細明體"/>
          <w:lang w:eastAsia="zh-TW"/>
        </w:rPr>
        <w:t>Containers Information</w:t>
      </w:r>
      <w:r w:rsidRPr="0073331E">
        <w:rPr>
          <w:rFonts w:eastAsia="新細明體" w:hint="eastAsia"/>
          <w:lang w:eastAsia="zh-TW"/>
        </w:rPr>
        <w: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id</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ID of the container.</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name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Name of the container.</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enabled</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boolean</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hint="eastAsia"/>
                <w:sz w:val="18"/>
                <w:szCs w:val="18"/>
                <w:lang w:eastAsia="zh-TW"/>
              </w:rPr>
              <w:t>Container was enabled or not.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resource</w:t>
            </w:r>
            <w:r>
              <w:rPr>
                <w:rFonts w:eastAsia="新細明體"/>
                <w:sz w:val="18"/>
                <w:szCs w:val="18"/>
                <w:lang w:eastAsia="zh-TW"/>
              </w:rPr>
              <w:t>s</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hint="eastAsia"/>
                <w:sz w:val="18"/>
                <w:szCs w:val="18"/>
                <w:lang w:eastAsia="zh-TW"/>
              </w:rPr>
              <w:t>Hardware resource</w:t>
            </w:r>
            <w:r>
              <w:rPr>
                <w:rFonts w:eastAsia="新細明體"/>
                <w:sz w:val="18"/>
                <w:szCs w:val="18"/>
                <w:lang w:eastAsia="zh-TW"/>
              </w:rPr>
              <w:t xml:space="preserve">s usage. Please refer to </w:t>
            </w:r>
            <w:r w:rsidRPr="00A33998">
              <w:rPr>
                <w:rFonts w:eastAsia="新細明體"/>
                <w:sz w:val="18"/>
                <w:szCs w:val="18"/>
                <w:u w:val="single"/>
                <w:lang w:eastAsia="zh-TW"/>
              </w:rPr>
              <w:t>Resource Object</w:t>
            </w:r>
            <w:r>
              <w:rPr>
                <w:rFonts w:eastAsia="新細明體"/>
                <w:sz w:val="18"/>
                <w:szCs w:val="18"/>
                <w:lang w:eastAsia="zh-TW"/>
              </w:rPr>
              <w:t>.</w:t>
            </w:r>
          </w:p>
        </w:tc>
      </w:tr>
    </w:tbl>
    <w:p w:rsidR="00336946" w:rsidRPr="0073331E" w:rsidRDefault="00336946" w:rsidP="00336946">
      <w:pPr>
        <w:pStyle w:val="aff0"/>
        <w:numPr>
          <w:ilvl w:val="0"/>
          <w:numId w:val="5"/>
        </w:numPr>
        <w:ind w:leftChars="0"/>
        <w:rPr>
          <w:rFonts w:eastAsia="新細明體"/>
          <w:lang w:eastAsia="zh-TW"/>
        </w:rPr>
      </w:pPr>
      <w:r w:rsidRPr="0073331E">
        <w:rPr>
          <w:rFonts w:eastAsia="新細明體"/>
          <w:lang w:eastAsia="zh-TW"/>
        </w:rPr>
        <w:t>Resources</w:t>
      </w:r>
      <w:r w:rsidRPr="0073331E">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cpu</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CPU usage status. Please refer to </w:t>
            </w:r>
            <w:r w:rsidRPr="00A33998">
              <w:rPr>
                <w:rFonts w:eastAsia="新細明體"/>
                <w:sz w:val="18"/>
                <w:szCs w:val="18"/>
                <w:u w:val="single"/>
                <w:lang w:eastAsia="zh-TW"/>
              </w:rPr>
              <w:t xml:space="preserve">CPU </w:t>
            </w:r>
            <w:r>
              <w:rPr>
                <w:rFonts w:eastAsia="新細明體"/>
                <w:sz w:val="18"/>
                <w:szCs w:val="18"/>
                <w:u w:val="single"/>
                <w:lang w:eastAsia="zh-TW"/>
              </w:rPr>
              <w:t>O</w:t>
            </w:r>
            <w:r w:rsidRPr="00A33998">
              <w:rPr>
                <w:rFonts w:eastAsia="新細明體"/>
                <w:sz w:val="18"/>
                <w:szCs w:val="18"/>
                <w:u w:val="single"/>
                <w:lang w:eastAsia="zh-TW"/>
              </w:rPr>
              <w:t>bject</w:t>
            </w:r>
            <w:r>
              <w:rPr>
                <w:rFonts w:eastAsia="新細明體"/>
                <w:sz w:val="18"/>
                <w:szCs w:val="18"/>
                <w:lang w:eastAsia="zh-TW"/>
              </w:rPr>
              <w: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memory</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Memory usage status. Please refer to </w:t>
            </w:r>
            <w:r w:rsidRPr="00A33998">
              <w:rPr>
                <w:rFonts w:eastAsia="新細明體"/>
                <w:sz w:val="18"/>
                <w:szCs w:val="18"/>
                <w:u w:val="single"/>
                <w:lang w:eastAsia="zh-TW"/>
              </w:rPr>
              <w:t>Memory Object</w:t>
            </w:r>
            <w:r>
              <w:rPr>
                <w:rFonts w:eastAsia="新細明體"/>
                <w:sz w:val="18"/>
                <w:szCs w:val="18"/>
                <w:lang w:eastAsia="zh-TW"/>
              </w:rPr>
              <w: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storage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string</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 xml:space="preserve">Storage usage status. Please refer to </w:t>
            </w:r>
            <w:r w:rsidRPr="00A33998">
              <w:rPr>
                <w:rFonts w:eastAsia="新細明體"/>
                <w:sz w:val="18"/>
                <w:szCs w:val="18"/>
                <w:u w:val="single"/>
                <w:lang w:eastAsia="zh-TW"/>
              </w:rPr>
              <w:t>Storage Object</w:t>
            </w:r>
            <w:r>
              <w:rPr>
                <w:rFonts w:eastAsia="新細明體"/>
                <w:sz w:val="18"/>
                <w:szCs w:val="18"/>
                <w:lang w:eastAsia="zh-TW"/>
              </w:rPr>
              <w:t>.</w:t>
            </w:r>
          </w:p>
        </w:tc>
      </w:tr>
    </w:tbl>
    <w:p w:rsidR="00336946" w:rsidRPr="0073331E" w:rsidRDefault="00336946" w:rsidP="00336946">
      <w:pPr>
        <w:pStyle w:val="aff0"/>
        <w:numPr>
          <w:ilvl w:val="0"/>
          <w:numId w:val="5"/>
        </w:numPr>
        <w:ind w:leftChars="0"/>
        <w:rPr>
          <w:rFonts w:eastAsia="新細明體"/>
          <w:lang w:eastAsia="zh-TW"/>
        </w:rPr>
      </w:pPr>
      <w:r w:rsidRPr="0073331E">
        <w:rPr>
          <w:rFonts w:eastAsia="新細明體"/>
          <w:lang w:eastAsia="zh-TW"/>
        </w:rPr>
        <w:t>CPU</w:t>
      </w:r>
      <w:r w:rsidRPr="0073331E">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lastRenderedPageBreak/>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usage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CPU usage status in percentage.</w:t>
            </w:r>
          </w:p>
        </w:tc>
      </w:tr>
    </w:tbl>
    <w:p w:rsidR="00336946" w:rsidRPr="0073331E" w:rsidRDefault="00336946" w:rsidP="00336946">
      <w:pPr>
        <w:pStyle w:val="aff0"/>
        <w:numPr>
          <w:ilvl w:val="0"/>
          <w:numId w:val="5"/>
        </w:numPr>
        <w:ind w:leftChars="0"/>
        <w:rPr>
          <w:rFonts w:eastAsia="新細明體"/>
          <w:lang w:eastAsia="zh-TW"/>
        </w:rPr>
      </w:pPr>
      <w:r w:rsidRPr="0073331E">
        <w:rPr>
          <w:rFonts w:eastAsia="新細明體"/>
          <w:lang w:eastAsia="zh-TW"/>
        </w:rPr>
        <w:t>Memory</w:t>
      </w:r>
      <w:r w:rsidRPr="0073331E">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total</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Total allocated memory size in byte unit.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free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Available memory size in byte unit.</w:t>
            </w:r>
          </w:p>
        </w:tc>
      </w:tr>
    </w:tbl>
    <w:p w:rsidR="00336946" w:rsidRPr="0073331E" w:rsidRDefault="00336946" w:rsidP="00336946">
      <w:pPr>
        <w:pStyle w:val="aff0"/>
        <w:numPr>
          <w:ilvl w:val="0"/>
          <w:numId w:val="5"/>
        </w:numPr>
        <w:ind w:leftChars="0"/>
        <w:rPr>
          <w:rFonts w:eastAsia="新細明體"/>
          <w:lang w:eastAsia="zh-TW"/>
        </w:rPr>
      </w:pPr>
      <w:r w:rsidRPr="0073331E">
        <w:rPr>
          <w:rFonts w:eastAsia="新細明體"/>
          <w:lang w:eastAsia="zh-TW"/>
        </w:rPr>
        <w:t>Storage</w:t>
      </w:r>
      <w:r w:rsidRPr="0073331E">
        <w:rPr>
          <w:rFonts w:eastAsia="新細明體" w:hint="eastAsia"/>
          <w:lang w:eastAsia="zh-TW"/>
        </w:rPr>
        <w:t xml:space="preserve"> Object:</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5670"/>
      </w:tblGrid>
      <w:tr w:rsidR="00336946" w:rsidTr="001B4E3D">
        <w:tc>
          <w:tcPr>
            <w:tcW w:w="1701"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Attribute Name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b/>
                <w:sz w:val="18"/>
                <w:szCs w:val="18"/>
                <w:lang w:eastAsia="zh-TW"/>
              </w:rPr>
              <w:t>Data Type</w:t>
            </w:r>
          </w:p>
        </w:tc>
        <w:tc>
          <w:tcPr>
            <w:tcW w:w="1134"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Mandatory</w:t>
            </w:r>
          </w:p>
        </w:tc>
        <w:tc>
          <w:tcPr>
            <w:tcW w:w="5670" w:type="dxa"/>
            <w:shd w:val="clear" w:color="auto" w:fill="D9D9D9"/>
          </w:tcPr>
          <w:p w:rsidR="00336946" w:rsidRDefault="00336946" w:rsidP="001B4E3D">
            <w:pPr>
              <w:keepNext/>
              <w:jc w:val="center"/>
              <w:rPr>
                <w:rFonts w:eastAsia="新細明體"/>
                <w:b/>
                <w:sz w:val="18"/>
                <w:szCs w:val="18"/>
                <w:lang w:eastAsia="zh-TW"/>
              </w:rPr>
            </w:pPr>
            <w:r>
              <w:rPr>
                <w:rFonts w:eastAsia="新細明體" w:hint="eastAsia"/>
                <w:b/>
                <w:sz w:val="18"/>
                <w:szCs w:val="18"/>
                <w:lang w:eastAsia="zh-TW"/>
              </w:rPr>
              <w:t>Description</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total</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Total allocated storage size in byte unit.</w:t>
            </w:r>
          </w:p>
        </w:tc>
      </w:tr>
      <w:tr w:rsidR="00336946" w:rsidTr="001B4E3D">
        <w:tc>
          <w:tcPr>
            <w:tcW w:w="1701"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free</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sz w:val="18"/>
                <w:szCs w:val="18"/>
                <w:lang w:eastAsia="zh-TW"/>
              </w:rPr>
              <w:t>number</w:t>
            </w:r>
          </w:p>
        </w:tc>
        <w:tc>
          <w:tcPr>
            <w:tcW w:w="1134" w:type="dxa"/>
            <w:shd w:val="clear" w:color="auto" w:fill="auto"/>
          </w:tcPr>
          <w:p w:rsidR="00336946" w:rsidRDefault="00336946" w:rsidP="001B4E3D">
            <w:pPr>
              <w:keepNext/>
              <w:jc w:val="center"/>
              <w:rPr>
                <w:rFonts w:eastAsia="新細明體"/>
                <w:sz w:val="18"/>
                <w:szCs w:val="18"/>
                <w:lang w:eastAsia="zh-TW"/>
              </w:rPr>
            </w:pPr>
            <w:r>
              <w:rPr>
                <w:rFonts w:eastAsia="新細明體" w:hint="eastAsia"/>
                <w:sz w:val="18"/>
                <w:szCs w:val="18"/>
                <w:lang w:eastAsia="zh-TW"/>
              </w:rPr>
              <w:t>Yes</w:t>
            </w:r>
          </w:p>
        </w:tc>
        <w:tc>
          <w:tcPr>
            <w:tcW w:w="5670" w:type="dxa"/>
            <w:shd w:val="clear" w:color="auto" w:fill="auto"/>
          </w:tcPr>
          <w:p w:rsidR="00336946" w:rsidRDefault="00336946" w:rsidP="001B4E3D">
            <w:pPr>
              <w:keepNext/>
              <w:jc w:val="both"/>
              <w:rPr>
                <w:rFonts w:eastAsia="新細明體"/>
                <w:sz w:val="18"/>
                <w:szCs w:val="18"/>
                <w:lang w:eastAsia="zh-TW"/>
              </w:rPr>
            </w:pPr>
            <w:r>
              <w:rPr>
                <w:rFonts w:eastAsia="新細明體"/>
                <w:sz w:val="18"/>
                <w:szCs w:val="18"/>
                <w:lang w:eastAsia="zh-TW"/>
              </w:rPr>
              <w:t>Available storage size in byte unit.</w:t>
            </w:r>
          </w:p>
        </w:tc>
      </w:tr>
    </w:tbl>
    <w:p w:rsidR="00336946" w:rsidRPr="0073331E" w:rsidRDefault="00336946" w:rsidP="00336946">
      <w:pPr>
        <w:ind w:left="300"/>
        <w:rPr>
          <w:rFonts w:eastAsia="新細明體"/>
          <w:lang w:eastAsia="zh-TW"/>
        </w:rPr>
      </w:pP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successful </w:t>
      </w:r>
      <w:r w:rsidR="009D6530">
        <w:rPr>
          <w:rFonts w:eastAsia="新細明體"/>
          <w:lang w:eastAsia="zh-TW"/>
        </w:rPr>
        <w:t xml:space="preserve">UMEi HTTP </w:t>
      </w:r>
      <w:r>
        <w:rPr>
          <w:rFonts w:eastAsia="新細明體"/>
          <w:lang w:eastAsia="zh-TW"/>
        </w:rPr>
        <w:t>response without error</w:t>
      </w:r>
      <w:r>
        <w:rPr>
          <w:rFonts w:eastAsia="新細明體" w:hint="eastAsia"/>
          <w:lang w:eastAsia="zh-TW"/>
        </w:rPr>
        <w:t>:</w:t>
      </w:r>
    </w:p>
    <w:p w:rsidR="00336946" w:rsidRDefault="00336946" w:rsidP="00336946">
      <w:pPr>
        <w:pStyle w:val="afc"/>
      </w:pPr>
      <w:r>
        <w:t>HTTP/1.1 200 OK</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pPr>
      <w:r>
        <w:t xml:space="preserve">X-Request-ID: </w:t>
      </w:r>
      <w:r>
        <w:rPr>
          <w:color w:val="4472C4"/>
        </w:rPr>
        <w:t>7fe79306-366a-4098-bbb8-9ea5c77c09dc</w:t>
      </w:r>
      <w:r>
        <w:rPr>
          <w:color w:val="FFFFFF"/>
          <w:shd w:val="pct10" w:color="auto" w:fill="FFFFFF"/>
        </w:rPr>
        <w:t>/r/n</w:t>
      </w:r>
    </w:p>
    <w:p w:rsidR="00743CA0" w:rsidRDefault="00743CA0" w:rsidP="00743CA0">
      <w:pPr>
        <w:pStyle w:val="afc"/>
      </w:pPr>
      <w:r>
        <w:t xml:space="preserve">X-Originator-ID: </w:t>
      </w:r>
      <w:r>
        <w:rPr>
          <w:color w:val="4472C4"/>
        </w:rPr>
        <w:t>FQDN-OF-DEMETER-SERVER</w:t>
      </w:r>
      <w:r>
        <w:rPr>
          <w:color w:val="FFFFFF"/>
          <w:shd w:val="pct10" w:color="auto" w:fill="FFFFFF"/>
        </w:rPr>
        <w:t>/r/n</w:t>
      </w:r>
    </w:p>
    <w:p w:rsidR="00743CA0" w:rsidRDefault="00743CA0" w:rsidP="00743CA0">
      <w:pPr>
        <w:pStyle w:val="afc"/>
      </w:pPr>
      <w:r>
        <w:t xml:space="preserve">X-Receiver-ID: </w:t>
      </w:r>
      <w:r>
        <w:rPr>
          <w:color w:val="4472C4"/>
        </w:rPr>
        <w:t>FQDN-OF-PARTNER</w:t>
      </w:r>
      <w:r>
        <w:rPr>
          <w:color w:val="FFFFFF"/>
          <w:shd w:val="pct10" w:color="auto" w:fill="FFFFFF"/>
        </w:rPr>
        <w:t>/r/n</w:t>
      </w:r>
    </w:p>
    <w:p w:rsidR="00336946" w:rsidRDefault="00336946" w:rsidP="00336946">
      <w:pPr>
        <w:pStyle w:val="afc"/>
      </w:pPr>
      <w:r>
        <w:t>...</w:t>
      </w:r>
      <w:r>
        <w:rPr>
          <w:color w:val="FFFFFF"/>
          <w:shd w:val="pct10" w:color="auto" w:fill="FFFFFF"/>
        </w:rPr>
        <w:t>/r/n</w:t>
      </w:r>
    </w:p>
    <w:p w:rsidR="00336946" w:rsidRDefault="00336946" w:rsidP="00336946">
      <w:pPr>
        <w:pStyle w:val="afc"/>
      </w:pPr>
      <w:r>
        <w:rPr>
          <w:color w:val="FFFFFF"/>
          <w:shd w:val="pct10" w:color="auto" w:fill="FFFFFF"/>
        </w:rPr>
        <w:t>/r/n</w:t>
      </w:r>
      <w:r>
        <w:rPr>
          <w:color w:val="FFFFFF"/>
          <w:shd w:val="pct10" w:color="auto" w:fill="FFFFFF"/>
        </w:rPr>
        <w:br/>
      </w:r>
      <w:r>
        <w:rPr>
          <w:rFonts w:hint="eastAsia"/>
        </w:rPr>
        <w:t>{</w:t>
      </w:r>
    </w:p>
    <w:p w:rsidR="00336946" w:rsidRDefault="00336946" w:rsidP="00336946">
      <w:pPr>
        <w:pStyle w:val="afc"/>
        <w:ind w:left="640" w:hangingChars="400" w:hanging="640"/>
      </w:pPr>
      <w:r>
        <w:rPr>
          <w:rFonts w:hint="eastAsia"/>
        </w:rPr>
        <w:t xml:space="preserve">    </w:t>
      </w:r>
      <w:r>
        <w:rPr>
          <w:color w:val="ED7D31"/>
        </w:rPr>
        <w:t>"data"</w:t>
      </w:r>
      <w:r>
        <w:t>: {</w:t>
      </w:r>
      <w:r>
        <w:br/>
      </w:r>
      <w:r>
        <w:rPr>
          <w:color w:val="ED7D31"/>
        </w:rPr>
        <w:t>"id"</w:t>
      </w:r>
      <w:r>
        <w:t xml:space="preserve">: </w:t>
      </w:r>
      <w:r>
        <w:rPr>
          <w:color w:val="4472C4"/>
        </w:rPr>
        <w:t>"security"</w:t>
      </w:r>
      <w:r>
        <w:t>,</w:t>
      </w:r>
      <w:r>
        <w:br/>
      </w:r>
      <w:r>
        <w:rPr>
          <w:color w:val="ED7D31"/>
        </w:rPr>
        <w:t>"name"</w:t>
      </w:r>
      <w:r>
        <w:t xml:space="preserve">: </w:t>
      </w:r>
      <w:r>
        <w:rPr>
          <w:color w:val="4472C4"/>
        </w:rPr>
        <w:t>"security"</w:t>
      </w:r>
      <w:r>
        <w:t>,</w:t>
      </w:r>
      <w:r>
        <w:br/>
      </w:r>
      <w:r>
        <w:rPr>
          <w:color w:val="ED7D31"/>
        </w:rPr>
        <w:t>"enabled"</w:t>
      </w:r>
      <w:r>
        <w:t xml:space="preserve">: </w:t>
      </w:r>
      <w:r>
        <w:rPr>
          <w:color w:val="4472C4"/>
        </w:rPr>
        <w:t>true</w:t>
      </w:r>
      <w:r>
        <w:t>,</w:t>
      </w:r>
      <w:r>
        <w:br/>
      </w:r>
      <w:r>
        <w:rPr>
          <w:color w:val="ED7D31"/>
        </w:rPr>
        <w:t>"resources"</w:t>
      </w:r>
      <w:r>
        <w:t>: {</w:t>
      </w:r>
      <w:r>
        <w:br/>
        <w:t xml:space="preserve">    </w:t>
      </w:r>
      <w:r>
        <w:rPr>
          <w:color w:val="ED7D31"/>
        </w:rPr>
        <w:t>"cpu"</w:t>
      </w:r>
      <w:r>
        <w:t>: {</w:t>
      </w:r>
      <w:r>
        <w:br/>
        <w:t xml:space="preserve">        </w:t>
      </w:r>
      <w:r>
        <w:rPr>
          <w:color w:val="ED7D31"/>
        </w:rPr>
        <w:t>"usage"</w:t>
      </w:r>
      <w:r>
        <w:t xml:space="preserve">: </w:t>
      </w:r>
      <w:r>
        <w:rPr>
          <w:color w:val="4472C4"/>
        </w:rPr>
        <w:t>13.4</w:t>
      </w:r>
      <w:r>
        <w:t>,</w:t>
      </w:r>
      <w:r>
        <w:br/>
        <w:t xml:space="preserve">    },</w:t>
      </w:r>
      <w:r>
        <w:br/>
        <w:t xml:space="preserve">    </w:t>
      </w:r>
      <w:r>
        <w:rPr>
          <w:color w:val="ED7D31"/>
        </w:rPr>
        <w:t>"memory"</w:t>
      </w:r>
      <w:r>
        <w:t>: {</w:t>
      </w:r>
      <w:r>
        <w:br/>
        <w:t xml:space="preserve">        </w:t>
      </w:r>
      <w:r>
        <w:rPr>
          <w:color w:val="ED7D31"/>
        </w:rPr>
        <w:t>"total"</w:t>
      </w:r>
      <w:r>
        <w:t xml:space="preserve">: </w:t>
      </w:r>
      <w:r w:rsidRPr="00C7265B">
        <w:rPr>
          <w:color w:val="4472C4"/>
        </w:rPr>
        <w:t>442280</w:t>
      </w:r>
      <w:r>
        <w:t>,</w:t>
      </w:r>
      <w:r>
        <w:br/>
        <w:t xml:space="preserve">        </w:t>
      </w:r>
      <w:r>
        <w:rPr>
          <w:color w:val="ED7D31"/>
        </w:rPr>
        <w:t>"free"</w:t>
      </w:r>
      <w:r>
        <w:t xml:space="preserve">: </w:t>
      </w:r>
      <w:r w:rsidRPr="00C7265B">
        <w:rPr>
          <w:color w:val="4472C4"/>
        </w:rPr>
        <w:t>142720</w:t>
      </w:r>
      <w:r>
        <w:br/>
        <w:t xml:space="preserve">    },</w:t>
      </w:r>
      <w:r>
        <w:br/>
        <w:t xml:space="preserve">    </w:t>
      </w:r>
      <w:r>
        <w:rPr>
          <w:color w:val="ED7D31"/>
        </w:rPr>
        <w:t>"storage"</w:t>
      </w:r>
      <w:r>
        <w:t>: {</w:t>
      </w:r>
      <w:r>
        <w:br/>
        <w:t xml:space="preserve">        </w:t>
      </w:r>
      <w:r>
        <w:rPr>
          <w:color w:val="ED7D31"/>
        </w:rPr>
        <w:t>"total"</w:t>
      </w:r>
      <w:r>
        <w:t xml:space="preserve">: </w:t>
      </w:r>
      <w:r w:rsidRPr="00C7265B">
        <w:rPr>
          <w:color w:val="4472C4"/>
        </w:rPr>
        <w:t>117760</w:t>
      </w:r>
      <w:r>
        <w:t>,</w:t>
      </w:r>
      <w:r>
        <w:br/>
        <w:t xml:space="preserve">        </w:t>
      </w:r>
      <w:r>
        <w:rPr>
          <w:color w:val="ED7D31"/>
        </w:rPr>
        <w:t>"free"</w:t>
      </w:r>
      <w:r>
        <w:t xml:space="preserve">: </w:t>
      </w:r>
      <w:r w:rsidRPr="00C7265B">
        <w:rPr>
          <w:color w:val="4472C4"/>
        </w:rPr>
        <w:t>102656</w:t>
      </w:r>
      <w:r>
        <w:br/>
        <w:t xml:space="preserve">    }</w:t>
      </w:r>
      <w:r>
        <w:br/>
        <w:t>}</w:t>
      </w:r>
    </w:p>
    <w:p w:rsidR="00336946" w:rsidRDefault="00336946" w:rsidP="00336946">
      <w:pPr>
        <w:pStyle w:val="afc"/>
        <w:ind w:left="640" w:hangingChars="400" w:hanging="640"/>
      </w:pPr>
      <w:r>
        <w:rPr>
          <w:rFonts w:hint="eastAsia"/>
        </w:rPr>
        <w:t xml:space="preserve">    </w:t>
      </w:r>
      <w:r>
        <w:t>}</w:t>
      </w:r>
    </w:p>
    <w:p w:rsidR="00336946" w:rsidRDefault="00336946" w:rsidP="00336946">
      <w:pPr>
        <w:pStyle w:val="afc"/>
      </w:pPr>
      <w:r>
        <w:t>}</w:t>
      </w:r>
    </w:p>
    <w:p w:rsidR="00336946" w:rsidRDefault="00336946" w:rsidP="00336946">
      <w:pPr>
        <w:numPr>
          <w:ilvl w:val="0"/>
          <w:numId w:val="6"/>
        </w:numPr>
        <w:rPr>
          <w:rFonts w:eastAsia="新細明體"/>
          <w:lang w:eastAsia="zh-TW"/>
        </w:rPr>
      </w:pPr>
      <w:r>
        <w:rPr>
          <w:rFonts w:eastAsia="新細明體"/>
          <w:lang w:eastAsia="zh-TW"/>
        </w:rPr>
        <w:t>An e</w:t>
      </w:r>
      <w:r>
        <w:rPr>
          <w:rFonts w:eastAsia="新細明體" w:hint="eastAsia"/>
          <w:lang w:eastAsia="zh-TW"/>
        </w:rPr>
        <w:t>xample</w:t>
      </w:r>
      <w:r>
        <w:rPr>
          <w:rFonts w:eastAsia="新細明體"/>
          <w:lang w:eastAsia="zh-TW"/>
        </w:rPr>
        <w:t xml:space="preserve"> of </w:t>
      </w:r>
      <w:r w:rsidR="009D6530">
        <w:rPr>
          <w:rFonts w:eastAsia="新細明體"/>
          <w:lang w:eastAsia="zh-TW"/>
        </w:rPr>
        <w:t xml:space="preserve">UMEi HTTP </w:t>
      </w:r>
      <w:r>
        <w:rPr>
          <w:rFonts w:eastAsia="新細明體"/>
          <w:lang w:eastAsia="zh-TW"/>
        </w:rPr>
        <w:t>response with error</w:t>
      </w:r>
      <w:r>
        <w:rPr>
          <w:rFonts w:eastAsia="新細明體" w:hint="eastAsia"/>
          <w:lang w:eastAsia="zh-TW"/>
        </w:rPr>
        <w:t>:</w:t>
      </w:r>
    </w:p>
    <w:p w:rsidR="00336946" w:rsidRDefault="00336946" w:rsidP="00336946">
      <w:pPr>
        <w:pStyle w:val="afc"/>
      </w:pPr>
      <w:r>
        <w:t>HTTP/1.1 200 OK</w:t>
      </w:r>
      <w:r>
        <w:rPr>
          <w:color w:val="FFFFFF"/>
          <w:shd w:val="pct10" w:color="auto" w:fill="FFFFFF"/>
        </w:rPr>
        <w:t>/r/n</w:t>
      </w:r>
    </w:p>
    <w:p w:rsidR="00743CA0" w:rsidRDefault="00743CA0" w:rsidP="00743CA0">
      <w:pPr>
        <w:pStyle w:val="afc"/>
      </w:pPr>
      <w:r>
        <w:t>...</w:t>
      </w:r>
      <w:r>
        <w:rPr>
          <w:color w:val="FFFFFF"/>
          <w:shd w:val="pct10" w:color="auto" w:fill="FFFFFF"/>
        </w:rPr>
        <w:t>/r/n</w:t>
      </w:r>
    </w:p>
    <w:p w:rsidR="00743CA0" w:rsidRDefault="00743CA0" w:rsidP="00743CA0">
      <w:pPr>
        <w:pStyle w:val="afc"/>
      </w:pPr>
      <w:r>
        <w:t xml:space="preserve">X-Request-ID: </w:t>
      </w:r>
      <w:r>
        <w:rPr>
          <w:color w:val="4472C4"/>
        </w:rPr>
        <w:t>7fe79306-366a-4098-bbb8-9ea5c77c09dc</w:t>
      </w:r>
      <w:r>
        <w:rPr>
          <w:color w:val="FFFFFF"/>
          <w:shd w:val="pct10" w:color="auto" w:fill="FFFFFF"/>
        </w:rPr>
        <w:t>/r/n</w:t>
      </w:r>
    </w:p>
    <w:p w:rsidR="00743CA0" w:rsidRDefault="00743CA0" w:rsidP="00743CA0">
      <w:pPr>
        <w:pStyle w:val="afc"/>
      </w:pPr>
      <w:r>
        <w:t xml:space="preserve">X-Originator-ID: </w:t>
      </w:r>
      <w:r>
        <w:rPr>
          <w:color w:val="4472C4"/>
        </w:rPr>
        <w:t>FQDN-OF-DEMETER-SERVER</w:t>
      </w:r>
      <w:r>
        <w:rPr>
          <w:color w:val="FFFFFF"/>
          <w:shd w:val="pct10" w:color="auto" w:fill="FFFFFF"/>
        </w:rPr>
        <w:t>/r/n</w:t>
      </w:r>
    </w:p>
    <w:p w:rsidR="00743CA0" w:rsidRDefault="00743CA0" w:rsidP="00743CA0">
      <w:pPr>
        <w:pStyle w:val="afc"/>
      </w:pPr>
      <w:r>
        <w:t xml:space="preserve">X-Receiver-ID: </w:t>
      </w:r>
      <w:r>
        <w:rPr>
          <w:color w:val="4472C4"/>
        </w:rPr>
        <w:t>FQDN-OF-PARTNER</w:t>
      </w:r>
      <w:r>
        <w:rPr>
          <w:color w:val="FFFFFF"/>
          <w:shd w:val="pct10" w:color="auto" w:fill="FFFFFF"/>
        </w:rPr>
        <w:t>/r/n</w:t>
      </w:r>
    </w:p>
    <w:p w:rsidR="00336946" w:rsidRDefault="00336946" w:rsidP="00336946">
      <w:pPr>
        <w:pStyle w:val="afc"/>
      </w:pPr>
      <w:r>
        <w:t>...</w:t>
      </w:r>
      <w:r>
        <w:rPr>
          <w:color w:val="FFFFFF"/>
          <w:shd w:val="pct10" w:color="auto" w:fill="FFFFFF"/>
        </w:rPr>
        <w:t>/r/n</w:t>
      </w:r>
    </w:p>
    <w:p w:rsidR="00336946" w:rsidRDefault="00336946" w:rsidP="00336946">
      <w:pPr>
        <w:pStyle w:val="afc"/>
        <w:rPr>
          <w:color w:val="FFFFFF"/>
        </w:rPr>
      </w:pPr>
      <w:r>
        <w:rPr>
          <w:color w:val="FFFFFF"/>
          <w:shd w:val="pct10" w:color="auto" w:fill="FFFFFF"/>
        </w:rPr>
        <w:t>/r/n</w:t>
      </w:r>
    </w:p>
    <w:p w:rsidR="00336946" w:rsidRDefault="00336946" w:rsidP="00336946">
      <w:pPr>
        <w:pStyle w:val="afc"/>
      </w:pPr>
      <w:r>
        <w:rPr>
          <w:rFonts w:hint="eastAsia"/>
        </w:rPr>
        <w:t>{</w:t>
      </w:r>
    </w:p>
    <w:p w:rsidR="00336946" w:rsidRDefault="00336946" w:rsidP="00336946">
      <w:pPr>
        <w:pStyle w:val="afc"/>
        <w:ind w:left="640" w:hangingChars="400" w:hanging="640"/>
      </w:pPr>
      <w:r>
        <w:rPr>
          <w:rFonts w:hint="eastAsia"/>
        </w:rPr>
        <w:t xml:space="preserve">    </w:t>
      </w:r>
      <w:r>
        <w:rPr>
          <w:color w:val="ED7D31"/>
        </w:rPr>
        <w:t>"errors"</w:t>
      </w:r>
      <w:r>
        <w:t>: [{</w:t>
      </w:r>
      <w:r>
        <w:br/>
      </w:r>
      <w:r>
        <w:rPr>
          <w:color w:val="ED7D31"/>
        </w:rPr>
        <w:t>"code"</w:t>
      </w:r>
      <w:r>
        <w:t xml:space="preserve">: </w:t>
      </w:r>
      <w:r>
        <w:rPr>
          <w:color w:val="4472C4"/>
        </w:rPr>
        <w:t>404</w:t>
      </w:r>
      <w:r>
        <w:t>,</w:t>
      </w:r>
    </w:p>
    <w:p w:rsidR="00336946" w:rsidRDefault="00336946" w:rsidP="00336946">
      <w:pPr>
        <w:pStyle w:val="afc"/>
        <w:rPr>
          <w:color w:val="4472C4"/>
        </w:rPr>
      </w:pPr>
      <w:r>
        <w:t xml:space="preserve">        </w:t>
      </w:r>
      <w:r>
        <w:rPr>
          <w:color w:val="ED7D31"/>
        </w:rPr>
        <w:t>"detail"</w:t>
      </w:r>
      <w:r>
        <w:t xml:space="preserve">: </w:t>
      </w:r>
      <w:r>
        <w:rPr>
          <w:color w:val="4472C4"/>
        </w:rPr>
        <w:t>"DEVICE CANNOT BE FOUND"</w:t>
      </w:r>
    </w:p>
    <w:p w:rsidR="00336946" w:rsidRDefault="00336946" w:rsidP="00336946">
      <w:pPr>
        <w:pStyle w:val="afc"/>
      </w:pPr>
      <w:r>
        <w:t xml:space="preserve">    }]</w:t>
      </w:r>
    </w:p>
    <w:p w:rsidR="00336946" w:rsidRDefault="00336946" w:rsidP="00336946">
      <w:pPr>
        <w:pStyle w:val="afc"/>
      </w:pPr>
      <w:r>
        <w:t>}</w:t>
      </w:r>
    </w:p>
    <w:p w:rsidR="00FE4BB7" w:rsidRDefault="00BC1803">
      <w:pPr>
        <w:pStyle w:val="1"/>
        <w:rPr>
          <w:lang w:eastAsia="zh-TW"/>
        </w:rPr>
      </w:pPr>
      <w:bookmarkStart w:id="42" w:name="_Toc43213406"/>
      <w:r>
        <w:rPr>
          <w:rFonts w:eastAsia="新細明體"/>
          <w:lang w:eastAsia="zh-TW"/>
        </w:rPr>
        <w:lastRenderedPageBreak/>
        <w:t>Appendix</w:t>
      </w:r>
      <w:bookmarkEnd w:id="42"/>
    </w:p>
    <w:p w:rsidR="00FE4BB7" w:rsidRDefault="00BC1803">
      <w:pPr>
        <w:pStyle w:val="2"/>
        <w:rPr>
          <w:lang w:eastAsia="zh-TW"/>
        </w:rPr>
      </w:pPr>
      <w:bookmarkStart w:id="43" w:name="_Unified_Message_Exchange"/>
      <w:bookmarkStart w:id="44" w:name="_Toc43213407"/>
      <w:bookmarkEnd w:id="43"/>
      <w:r>
        <w:rPr>
          <w:lang w:eastAsia="zh-TW"/>
        </w:rPr>
        <w:t>Unified Message Exchange Interface (UMEi)</w:t>
      </w:r>
      <w:bookmarkEnd w:id="14"/>
      <w:bookmarkEnd w:id="44"/>
    </w:p>
    <w:p w:rsidR="00FE4BB7" w:rsidRDefault="00BC1803">
      <w:pPr>
        <w:rPr>
          <w:rFonts w:eastAsia="新細明體"/>
          <w:lang w:eastAsia="zh-TW"/>
        </w:rPr>
      </w:pPr>
      <w:r>
        <w:rPr>
          <w:rFonts w:eastAsia="新細明體"/>
          <w:lang w:eastAsia="zh-TW"/>
        </w:rPr>
        <w:t>This chapter describe the guideline of SERCOMM cl</w:t>
      </w:r>
      <w:bookmarkStart w:id="45" w:name="_GoBack"/>
      <w:bookmarkEnd w:id="45"/>
      <w:r>
        <w:rPr>
          <w:rFonts w:eastAsia="新細明體"/>
          <w:lang w:eastAsia="zh-TW"/>
        </w:rPr>
        <w:t>oud platforms API.</w:t>
      </w:r>
    </w:p>
    <w:p w:rsidR="00FE4BB7" w:rsidRDefault="00BC1803">
      <w:pPr>
        <w:pStyle w:val="3"/>
        <w:spacing w:before="156"/>
        <w:rPr>
          <w:lang w:eastAsia="zh-TW"/>
        </w:rPr>
      </w:pPr>
      <w:bookmarkStart w:id="46" w:name="_Toc2175323"/>
      <w:bookmarkStart w:id="47" w:name="_Toc43213408"/>
      <w:r>
        <w:rPr>
          <w:lang w:eastAsia="zh-TW"/>
        </w:rPr>
        <w:t>Objective</w:t>
      </w:r>
      <w:bookmarkEnd w:id="46"/>
      <w:bookmarkEnd w:id="47"/>
    </w:p>
    <w:p w:rsidR="00FE4BB7" w:rsidRDefault="00BC1803">
      <w:pPr>
        <w:numPr>
          <w:ilvl w:val="0"/>
          <w:numId w:val="7"/>
        </w:numPr>
        <w:rPr>
          <w:rFonts w:eastAsia="新細明體"/>
          <w:lang w:eastAsia="zh-TW"/>
        </w:rPr>
      </w:pPr>
      <w:r>
        <w:rPr>
          <w:rFonts w:eastAsia="新細明體"/>
          <w:lang w:eastAsia="zh-TW"/>
        </w:rPr>
        <w:t>Define message format.</w:t>
      </w:r>
    </w:p>
    <w:p w:rsidR="00FE4BB7" w:rsidRDefault="00BC1803">
      <w:pPr>
        <w:numPr>
          <w:ilvl w:val="0"/>
          <w:numId w:val="7"/>
        </w:numPr>
        <w:rPr>
          <w:rFonts w:eastAsia="新細明體"/>
          <w:lang w:eastAsia="zh-TW"/>
        </w:rPr>
      </w:pPr>
      <w:r>
        <w:rPr>
          <w:rFonts w:eastAsia="新細明體"/>
          <w:lang w:eastAsia="zh-TW"/>
        </w:rPr>
        <w:t>Keep rules be self-described and as simple as possible.</w:t>
      </w:r>
    </w:p>
    <w:p w:rsidR="00FE4BB7" w:rsidRDefault="00BC1803">
      <w:pPr>
        <w:numPr>
          <w:ilvl w:val="0"/>
          <w:numId w:val="7"/>
        </w:numPr>
        <w:rPr>
          <w:rFonts w:eastAsia="新細明體"/>
          <w:lang w:eastAsia="zh-TW"/>
        </w:rPr>
      </w:pPr>
      <w:r>
        <w:rPr>
          <w:rFonts w:eastAsia="新細明體"/>
          <w:lang w:eastAsia="zh-TW"/>
        </w:rPr>
        <w:t>Rules defined here is not especially bound with any specific application layer protocol. How to adapt rules to specific protocol should be described in another documents.</w:t>
      </w:r>
    </w:p>
    <w:p w:rsidR="00FE4BB7" w:rsidRDefault="00BC1803">
      <w:pPr>
        <w:pStyle w:val="3"/>
        <w:spacing w:before="156"/>
        <w:rPr>
          <w:lang w:eastAsia="zh-TW"/>
        </w:rPr>
      </w:pPr>
      <w:bookmarkStart w:id="48" w:name="_Toc2175324"/>
      <w:bookmarkStart w:id="49" w:name="_Toc43213409"/>
      <w:r>
        <w:rPr>
          <w:lang w:eastAsia="zh-TW"/>
        </w:rPr>
        <w:t>Prerequisite</w:t>
      </w:r>
      <w:bookmarkEnd w:id="48"/>
      <w:bookmarkEnd w:id="49"/>
    </w:p>
    <w:p w:rsidR="00FE4BB7" w:rsidRDefault="00BC1803">
      <w:pPr>
        <w:numPr>
          <w:ilvl w:val="0"/>
          <w:numId w:val="8"/>
        </w:numPr>
        <w:rPr>
          <w:rFonts w:eastAsia="新細明體"/>
          <w:lang w:eastAsia="zh-TW"/>
        </w:rPr>
      </w:pPr>
      <w:r>
        <w:rPr>
          <w:rFonts w:eastAsia="新細明體"/>
          <w:lang w:eastAsia="zh-TW"/>
        </w:rPr>
        <w:t>Default naming convention should be fully compliant with lower camel case throughout all UME related documents if does not specify explicitly.</w:t>
      </w:r>
    </w:p>
    <w:p w:rsidR="00FE4BB7" w:rsidRDefault="00BC1803">
      <w:pPr>
        <w:numPr>
          <w:ilvl w:val="0"/>
          <w:numId w:val="8"/>
        </w:numPr>
        <w:rPr>
          <w:rFonts w:eastAsia="新細明體"/>
          <w:lang w:eastAsia="zh-TW"/>
        </w:rPr>
      </w:pPr>
      <w:r>
        <w:rPr>
          <w:rFonts w:eastAsia="新細明體"/>
          <w:lang w:eastAsia="zh-TW"/>
        </w:rPr>
        <w:t>Variables defined in this guideline are identified within namespace “</w:t>
      </w:r>
      <w:hyperlink r:id="rId11" w:history="1">
        <w:r>
          <w:rPr>
            <w:rStyle w:val="af2"/>
            <w:rFonts w:eastAsia="新細明體"/>
            <w:lang w:eastAsia="zh-TW"/>
          </w:rPr>
          <w:t>http://www.sercomm.com/2018/ume/v1</w:t>
        </w:r>
      </w:hyperlink>
      <w:r>
        <w:rPr>
          <w:rFonts w:eastAsia="新細明體"/>
          <w:lang w:eastAsia="zh-TW"/>
        </w:rPr>
        <w:t>”.</w:t>
      </w:r>
    </w:p>
    <w:p w:rsidR="00FE4BB7" w:rsidRDefault="00BC1803">
      <w:pPr>
        <w:pStyle w:val="3"/>
        <w:spacing w:before="156"/>
        <w:rPr>
          <w:lang w:eastAsia="zh-TW"/>
        </w:rPr>
      </w:pPr>
      <w:bookmarkStart w:id="50" w:name="_Toc2175325"/>
      <w:bookmarkStart w:id="51" w:name="_Toc43213410"/>
      <w:r>
        <w:rPr>
          <w:lang w:eastAsia="zh-TW"/>
        </w:rPr>
        <w:t>Terminology</w:t>
      </w:r>
      <w:bookmarkEnd w:id="50"/>
      <w:bookmarkEnd w:id="51"/>
    </w:p>
    <w:p w:rsidR="00FE4BB7" w:rsidRDefault="00BC1803">
      <w:pPr>
        <w:pStyle w:val="a"/>
        <w:numPr>
          <w:ilvl w:val="0"/>
          <w:numId w:val="9"/>
        </w:numPr>
        <w:ind w:left="200" w:hangingChars="100" w:hanging="200"/>
      </w:pPr>
      <w:r>
        <w:rPr>
          <w:b/>
        </w:rPr>
        <w:t>Action Parameter:</w:t>
      </w:r>
      <w:r>
        <w:t xml:space="preserve"> Information which are sent with a CRUDN requests to specify execution criteria.</w:t>
      </w:r>
    </w:p>
    <w:p w:rsidR="00FE4BB7" w:rsidRDefault="00BC1803">
      <w:pPr>
        <w:pStyle w:val="a"/>
        <w:numPr>
          <w:ilvl w:val="0"/>
          <w:numId w:val="9"/>
        </w:numPr>
        <w:ind w:left="200" w:hangingChars="100" w:hanging="200"/>
      </w:pPr>
      <w:r>
        <w:rPr>
          <w:b/>
        </w:rPr>
        <w:t>Actor:</w:t>
      </w:r>
      <w:r>
        <w:t xml:space="preserve"> An actor who is either sending requests or replying response to corresponding requests.</w:t>
      </w:r>
    </w:p>
    <w:p w:rsidR="00FE4BB7" w:rsidRDefault="00BC1803">
      <w:pPr>
        <w:pStyle w:val="a"/>
        <w:numPr>
          <w:ilvl w:val="0"/>
          <w:numId w:val="9"/>
        </w:numPr>
        <w:ind w:left="200" w:hangingChars="100" w:hanging="200"/>
      </w:pPr>
      <w:r>
        <w:rPr>
          <w:b/>
        </w:rPr>
        <w:t>Attribute:</w:t>
      </w:r>
      <w:r>
        <w:t xml:space="preserve"> An attribute is a piece of information to represent a data or control</w:t>
      </w:r>
      <w:r w:rsidR="00A946D5">
        <w:t>l</w:t>
      </w:r>
      <w:r>
        <w:t>able attributes which are applied to resou</w:t>
      </w:r>
      <w:r w:rsidR="00A946D5">
        <w:t>r</w:t>
      </w:r>
      <w:r>
        <w:t>ce.</w:t>
      </w:r>
    </w:p>
    <w:p w:rsidR="00FE4BB7" w:rsidRDefault="00BC1803">
      <w:pPr>
        <w:pStyle w:val="a"/>
        <w:numPr>
          <w:ilvl w:val="0"/>
          <w:numId w:val="9"/>
        </w:numPr>
        <w:ind w:left="200" w:hangingChars="100" w:hanging="200"/>
      </w:pPr>
      <w:r>
        <w:rPr>
          <w:b/>
        </w:rPr>
        <w:t>CRUDN:</w:t>
      </w:r>
      <w:r>
        <w:t xml:space="preserve"> CRUDN actions specify how a resou</w:t>
      </w:r>
      <w:r w:rsidR="00A946D5">
        <w:t>r</w:t>
      </w:r>
      <w:r>
        <w:t>ce will be processed, actions manipulate resou</w:t>
      </w:r>
      <w:r w:rsidR="00A946D5">
        <w:t>r</w:t>
      </w:r>
      <w:r>
        <w:t>ce in different ways with sp</w:t>
      </w:r>
      <w:r w:rsidR="00A946D5">
        <w:t>e</w:t>
      </w:r>
      <w:r>
        <w:t>cified parameters, control</w:t>
      </w:r>
      <w:r w:rsidR="00A946D5">
        <w:t>l</w:t>
      </w:r>
      <w:r>
        <w:t>able and data attributes.</w:t>
      </w:r>
    </w:p>
    <w:p w:rsidR="00FE4BB7" w:rsidRDefault="00BC1803">
      <w:pPr>
        <w:pStyle w:val="a"/>
        <w:numPr>
          <w:ilvl w:val="0"/>
          <w:numId w:val="9"/>
        </w:numPr>
        <w:ind w:left="200" w:hangingChars="100" w:hanging="200"/>
      </w:pPr>
      <w:r>
        <w:rPr>
          <w:b/>
        </w:rPr>
        <w:t>Entity:</w:t>
      </w:r>
      <w:r>
        <w:t xml:space="preserve"> An entity is either a physical device or a software component.</w:t>
      </w:r>
    </w:p>
    <w:p w:rsidR="00FE4BB7" w:rsidRDefault="00BC1803">
      <w:pPr>
        <w:pStyle w:val="a"/>
        <w:numPr>
          <w:ilvl w:val="0"/>
          <w:numId w:val="9"/>
        </w:numPr>
        <w:ind w:left="200" w:hangingChars="100" w:hanging="200"/>
      </w:pPr>
      <w:r>
        <w:rPr>
          <w:b/>
        </w:rPr>
        <w:t>Resource:</w:t>
      </w:r>
      <w:r>
        <w:t xml:space="preserve"> A resource represents a type of object which is able to be managed by actors which invok</w:t>
      </w:r>
      <w:r w:rsidR="00A946D5">
        <w:t>e</w:t>
      </w:r>
      <w:r>
        <w:t xml:space="preserve"> APIs on resources with a specific CRUDN action. Resou</w:t>
      </w:r>
      <w:r w:rsidR="00A946D5">
        <w:t>rces are described by data att</w:t>
      </w:r>
      <w:r>
        <w:t>r</w:t>
      </w:r>
      <w:r w:rsidR="00A946D5">
        <w:t>i</w:t>
      </w:r>
      <w:r>
        <w:t>butes which associates with a kind of object.</w:t>
      </w:r>
    </w:p>
    <w:p w:rsidR="00FE4BB7" w:rsidRDefault="00BC1803">
      <w:pPr>
        <w:pStyle w:val="3"/>
        <w:spacing w:before="156"/>
        <w:rPr>
          <w:lang w:eastAsia="zh-TW"/>
        </w:rPr>
      </w:pPr>
      <w:bookmarkStart w:id="52" w:name="_Toc2175326"/>
      <w:bookmarkStart w:id="53" w:name="_Toc43213411"/>
      <w:r>
        <w:rPr>
          <w:lang w:eastAsia="zh-TW"/>
        </w:rPr>
        <w:t>Definition</w:t>
      </w:r>
      <w:bookmarkEnd w:id="52"/>
      <w:bookmarkEnd w:id="53"/>
    </w:p>
    <w:p w:rsidR="00FE4BB7" w:rsidRDefault="00BC1803">
      <w:pPr>
        <w:pStyle w:val="4"/>
        <w:rPr>
          <w:lang w:eastAsia="zh-TW"/>
        </w:rPr>
      </w:pPr>
      <w:bookmarkStart w:id="54" w:name="_Toc2175327"/>
      <w:r>
        <w:rPr>
          <w:lang w:eastAsia="zh-TW"/>
        </w:rPr>
        <w:t>Resource</w:t>
      </w:r>
      <w:bookmarkEnd w:id="54"/>
    </w:p>
    <w:p w:rsidR="00FE4BB7" w:rsidRDefault="00BC1803">
      <w:pPr>
        <w:rPr>
          <w:rFonts w:eastAsia="新細明體"/>
          <w:lang w:eastAsia="zh-TW"/>
        </w:rPr>
      </w:pPr>
      <w:r>
        <w:rPr>
          <w:rFonts w:eastAsia="新細明體"/>
          <w:lang w:eastAsia="zh-TW"/>
        </w:rPr>
        <w:t>Resource is composed of a set of attributes which represents a physical or logical entity. Resources could be created, read, updated, deleted or control by CRUDN actions with corresponding action parameters and action payload.</w:t>
      </w:r>
    </w:p>
    <w:p w:rsidR="00FE4BB7" w:rsidRDefault="00BC1803">
      <w:pPr>
        <w:rPr>
          <w:rFonts w:eastAsia="新細明體"/>
          <w:lang w:eastAsia="zh-TW"/>
        </w:rPr>
      </w:pPr>
      <w:r>
        <w:rPr>
          <w:rFonts w:eastAsia="新細明體"/>
          <w:lang w:eastAsia="zh-TW"/>
        </w:rPr>
        <w:t>Attributes of resource may represent state of device element or controllable device elements. Attributes are categorized into three access authorities for different operation purposes.</w:t>
      </w:r>
    </w:p>
    <w:p w:rsidR="00FE4BB7" w:rsidRDefault="00BC1803">
      <w:pPr>
        <w:pStyle w:val="5"/>
      </w:pPr>
      <w:r>
        <w:t>Read-Only</w:t>
      </w:r>
    </w:p>
    <w:p w:rsidR="00FE4BB7" w:rsidRDefault="00BC1803">
      <w:r>
        <w:t>Entities report resource with a set of read-only attributes to inform receiver current state of resource, it could be used as result of action or event notification.</w:t>
      </w:r>
    </w:p>
    <w:p w:rsidR="00FE4BB7" w:rsidRDefault="00BC1803">
      <w:pPr>
        <w:pStyle w:val="5"/>
        <w:keepNext/>
        <w:rPr>
          <w:lang w:eastAsia="zh-TW"/>
        </w:rPr>
      </w:pPr>
      <w:r>
        <w:rPr>
          <w:lang w:eastAsia="zh-TW"/>
        </w:rPr>
        <w:lastRenderedPageBreak/>
        <w:t>Write-Only</w:t>
      </w:r>
    </w:p>
    <w:p w:rsidR="00FE4BB7" w:rsidRDefault="00BC1803">
      <w:pPr>
        <w:rPr>
          <w:shd w:val="clear" w:color="auto" w:fill="FFFFFF"/>
        </w:rPr>
      </w:pPr>
      <w:r>
        <w:rPr>
          <w:shd w:val="clear" w:color="auto" w:fill="FFFFFF"/>
        </w:rPr>
        <w:t>A Write-only attribute should not appear in response as query result, but it is used in a request to alter state of resource or instruct resource on how to execute operation. An actor may control entities by altering the attributes of resources.</w:t>
      </w:r>
    </w:p>
    <w:p w:rsidR="00FE4BB7" w:rsidRDefault="00BC1803">
      <w:pPr>
        <w:pStyle w:val="5"/>
        <w:rPr>
          <w:lang w:eastAsia="zh-TW"/>
        </w:rPr>
      </w:pPr>
      <w:r>
        <w:rPr>
          <w:lang w:eastAsia="zh-TW"/>
        </w:rPr>
        <w:t>Read-Write</w:t>
      </w:r>
    </w:p>
    <w:p w:rsidR="00FE4BB7" w:rsidRDefault="00BC1803">
      <w:pPr>
        <w:rPr>
          <w:shd w:val="clear" w:color="auto" w:fill="FFFFFF"/>
        </w:rPr>
      </w:pPr>
      <w:r>
        <w:rPr>
          <w:shd w:val="clear" w:color="auto" w:fill="FFFFFF"/>
        </w:rPr>
        <w:t>A Read-Write attribute has the features of both Read-Only and Write-Only.</w:t>
      </w:r>
    </w:p>
    <w:p w:rsidR="00FE4BB7" w:rsidRDefault="00FE4BB7">
      <w:pPr>
        <w:rPr>
          <w:shd w:val="clear" w:color="auto" w:fill="FFFFFF"/>
        </w:rPr>
      </w:pPr>
    </w:p>
    <w:p w:rsidR="00FE4BB7" w:rsidRDefault="00BC1803">
      <w:pPr>
        <w:rPr>
          <w:rFonts w:eastAsia="新細明體"/>
          <w:lang w:eastAsia="zh-TW"/>
        </w:rPr>
      </w:pPr>
      <w:r>
        <w:rPr>
          <w:rFonts w:eastAsia="新細明體"/>
          <w:lang w:eastAsia="zh-TW"/>
        </w:rPr>
        <w:t>Writable attributes are c</w:t>
      </w:r>
      <w:r w:rsidR="00D95EE6">
        <w:rPr>
          <w:rFonts w:eastAsia="新細明體"/>
          <w:lang w:eastAsia="zh-TW"/>
        </w:rPr>
        <w:t>ontrollable elements, actor can</w:t>
      </w:r>
      <w:r>
        <w:rPr>
          <w:rFonts w:eastAsia="新細明體"/>
          <w:lang w:eastAsia="zh-TW"/>
        </w:rPr>
        <w:t>not retrieve state of resource from writable attributes but it is allowed to alter writable resource attributes to directly change the behavior of entity. A resource should contain following common attributes.</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1125"/>
        <w:gridCol w:w="1050"/>
        <w:gridCol w:w="707"/>
        <w:gridCol w:w="1133"/>
        <w:gridCol w:w="4678"/>
      </w:tblGrid>
      <w:tr w:rsidR="00FE4BB7">
        <w:trPr>
          <w:jc w:val="center"/>
        </w:trPr>
        <w:tc>
          <w:tcPr>
            <w:tcW w:w="1377"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Attribute Name</w:t>
            </w:r>
          </w:p>
        </w:tc>
        <w:tc>
          <w:tcPr>
            <w:tcW w:w="1125"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Short Form</w:t>
            </w:r>
          </w:p>
        </w:tc>
        <w:tc>
          <w:tcPr>
            <w:tcW w:w="1050"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Date Type</w:t>
            </w:r>
          </w:p>
        </w:tc>
        <w:tc>
          <w:tcPr>
            <w:tcW w:w="707"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Must</w:t>
            </w:r>
          </w:p>
        </w:tc>
        <w:tc>
          <w:tcPr>
            <w:tcW w:w="1133"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Read/Write</w:t>
            </w:r>
          </w:p>
        </w:tc>
        <w:tc>
          <w:tcPr>
            <w:tcW w:w="4678" w:type="dxa"/>
            <w:shd w:val="clear" w:color="auto" w:fill="D9D9D9"/>
            <w:vAlign w:val="center"/>
          </w:tcPr>
          <w:p w:rsidR="00FE4BB7" w:rsidRDefault="00BC1803">
            <w:pPr>
              <w:keepNext/>
              <w:jc w:val="center"/>
              <w:rPr>
                <w:rFonts w:eastAsia="新細明體"/>
                <w:b/>
                <w:sz w:val="16"/>
                <w:lang w:eastAsia="zh-TW"/>
              </w:rPr>
            </w:pPr>
            <w:r>
              <w:rPr>
                <w:rFonts w:eastAsia="新細明體"/>
                <w:b/>
                <w:sz w:val="16"/>
                <w:lang w:eastAsia="zh-TW"/>
              </w:rPr>
              <w:t>Description</w:t>
            </w:r>
          </w:p>
        </w:tc>
      </w:tr>
      <w:tr w:rsidR="00FE4BB7">
        <w:trPr>
          <w:jc w:val="center"/>
        </w:trPr>
        <w:tc>
          <w:tcPr>
            <w:tcW w:w="1377" w:type="dxa"/>
            <w:shd w:val="clear" w:color="auto" w:fill="auto"/>
          </w:tcPr>
          <w:p w:rsidR="00FE4BB7" w:rsidRDefault="00BC1803">
            <w:pPr>
              <w:keepNext/>
              <w:rPr>
                <w:rFonts w:eastAsia="新細明體"/>
                <w:sz w:val="16"/>
                <w:lang w:eastAsia="zh-TW"/>
              </w:rPr>
            </w:pPr>
            <w:r>
              <w:rPr>
                <w:rFonts w:eastAsia="新細明體"/>
                <w:sz w:val="16"/>
                <w:lang w:eastAsia="zh-TW"/>
              </w:rPr>
              <w:t>resourceId</w:t>
            </w:r>
          </w:p>
        </w:tc>
        <w:tc>
          <w:tcPr>
            <w:tcW w:w="1125" w:type="dxa"/>
            <w:shd w:val="clear" w:color="auto" w:fill="auto"/>
          </w:tcPr>
          <w:p w:rsidR="00FE4BB7" w:rsidRDefault="00BC1803">
            <w:pPr>
              <w:keepNext/>
              <w:rPr>
                <w:rFonts w:eastAsia="新細明體"/>
                <w:sz w:val="16"/>
                <w:lang w:eastAsia="zh-TW"/>
              </w:rPr>
            </w:pPr>
            <w:r>
              <w:rPr>
                <w:rFonts w:eastAsia="新細明體"/>
                <w:sz w:val="16"/>
                <w:lang w:eastAsia="zh-TW"/>
              </w:rPr>
              <w:t>r</w:t>
            </w:r>
          </w:p>
        </w:tc>
        <w:tc>
          <w:tcPr>
            <w:tcW w:w="1050" w:type="dxa"/>
            <w:shd w:val="clear" w:color="auto" w:fill="auto"/>
          </w:tcPr>
          <w:p w:rsidR="00FE4BB7" w:rsidRDefault="00BC1803">
            <w:pPr>
              <w:keepNext/>
              <w:rPr>
                <w:rFonts w:eastAsia="新細明體"/>
                <w:sz w:val="16"/>
                <w:lang w:eastAsia="zh-TW"/>
              </w:rPr>
            </w:pPr>
            <w:r>
              <w:rPr>
                <w:rFonts w:eastAsia="新細明體"/>
                <w:sz w:val="16"/>
                <w:lang w:eastAsia="zh-TW"/>
              </w:rPr>
              <w:t>string</w:t>
            </w:r>
          </w:p>
        </w:tc>
        <w:tc>
          <w:tcPr>
            <w:tcW w:w="707" w:type="dxa"/>
            <w:shd w:val="clear" w:color="auto" w:fill="auto"/>
          </w:tcPr>
          <w:p w:rsidR="00FE4BB7" w:rsidRDefault="00BC1803">
            <w:pPr>
              <w:keepNext/>
              <w:rPr>
                <w:rFonts w:eastAsia="新細明體"/>
                <w:sz w:val="16"/>
                <w:lang w:eastAsia="zh-TW"/>
              </w:rPr>
            </w:pPr>
            <w:r>
              <w:rPr>
                <w:rFonts w:eastAsia="新細明體"/>
                <w:sz w:val="16"/>
                <w:lang w:eastAsia="zh-TW"/>
              </w:rPr>
              <w:t>Yes</w:t>
            </w:r>
          </w:p>
        </w:tc>
        <w:tc>
          <w:tcPr>
            <w:tcW w:w="1133" w:type="dxa"/>
            <w:shd w:val="clear" w:color="auto" w:fill="auto"/>
          </w:tcPr>
          <w:p w:rsidR="00FE4BB7" w:rsidRDefault="00BC1803">
            <w:pPr>
              <w:keepNext/>
              <w:rPr>
                <w:rFonts w:eastAsia="新細明體"/>
                <w:sz w:val="16"/>
                <w:lang w:eastAsia="zh-TW"/>
              </w:rPr>
            </w:pPr>
            <w:r>
              <w:rPr>
                <w:rFonts w:eastAsia="新細明體"/>
                <w:sz w:val="16"/>
                <w:lang w:eastAsia="zh-TW"/>
              </w:rPr>
              <w:t>Read-Only</w:t>
            </w:r>
          </w:p>
        </w:tc>
        <w:tc>
          <w:tcPr>
            <w:tcW w:w="4678" w:type="dxa"/>
            <w:shd w:val="clear" w:color="auto" w:fill="auto"/>
          </w:tcPr>
          <w:p w:rsidR="00FE4BB7" w:rsidRDefault="00BC1803">
            <w:pPr>
              <w:keepNext/>
              <w:rPr>
                <w:rFonts w:eastAsia="新細明體"/>
                <w:sz w:val="16"/>
                <w:lang w:eastAsia="zh-TW"/>
              </w:rPr>
            </w:pPr>
            <w:r>
              <w:rPr>
                <w:rFonts w:eastAsia="新細明體"/>
                <w:sz w:val="16"/>
                <w:lang w:eastAsia="zh-TW"/>
              </w:rPr>
              <w:t>A system-wide unique identity to reco</w:t>
            </w:r>
            <w:r w:rsidR="0060007A">
              <w:rPr>
                <w:rFonts w:eastAsia="新細明體"/>
                <w:sz w:val="16"/>
                <w:lang w:eastAsia="zh-TW"/>
              </w:rPr>
              <w:t>g</w:t>
            </w:r>
            <w:r>
              <w:rPr>
                <w:rFonts w:eastAsia="新細明體"/>
                <w:sz w:val="16"/>
                <w:lang w:eastAsia="zh-TW"/>
              </w:rPr>
              <w:t>nize a resou</w:t>
            </w:r>
            <w:r w:rsidR="0060007A">
              <w:rPr>
                <w:rFonts w:eastAsia="新細明體"/>
                <w:sz w:val="16"/>
                <w:lang w:eastAsia="zh-TW"/>
              </w:rPr>
              <w:t>r</w:t>
            </w:r>
            <w:r>
              <w:rPr>
                <w:rFonts w:eastAsia="新細明體"/>
                <w:sz w:val="16"/>
                <w:lang w:eastAsia="zh-TW"/>
              </w:rPr>
              <w:t>ce. The fully qualified expression represents a resource could be varied and depends on the application layer protocol. It should be discussed in separate document.</w:t>
            </w:r>
          </w:p>
        </w:tc>
      </w:tr>
      <w:tr w:rsidR="00FE4BB7">
        <w:trPr>
          <w:jc w:val="center"/>
        </w:trPr>
        <w:tc>
          <w:tcPr>
            <w:tcW w:w="1377"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timestamp</w:t>
            </w:r>
          </w:p>
        </w:tc>
        <w:tc>
          <w:tcPr>
            <w:tcW w:w="1125"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t</w:t>
            </w:r>
          </w:p>
        </w:tc>
        <w:tc>
          <w:tcPr>
            <w:tcW w:w="1050"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datetime</w:t>
            </w:r>
          </w:p>
        </w:tc>
        <w:tc>
          <w:tcPr>
            <w:tcW w:w="707"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Yes</w:t>
            </w:r>
          </w:p>
        </w:tc>
        <w:tc>
          <w:tcPr>
            <w:tcW w:w="1133"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Read</w:t>
            </w:r>
            <w:r>
              <w:rPr>
                <w:rFonts w:eastAsia="新細明體"/>
                <w:sz w:val="16"/>
                <w:lang w:eastAsia="zh-TW"/>
              </w:rPr>
              <w:t>-</w:t>
            </w:r>
            <w:r>
              <w:rPr>
                <w:rFonts w:eastAsia="新細明體" w:hint="eastAsia"/>
                <w:sz w:val="16"/>
                <w:lang w:eastAsia="zh-TW"/>
              </w:rPr>
              <w:t>Only</w:t>
            </w:r>
          </w:p>
        </w:tc>
        <w:tc>
          <w:tcPr>
            <w:tcW w:w="4678" w:type="dxa"/>
            <w:shd w:val="clear" w:color="auto" w:fill="auto"/>
          </w:tcPr>
          <w:p w:rsidR="00FE4BB7" w:rsidRDefault="00BC1803">
            <w:pPr>
              <w:keepNext/>
              <w:jc w:val="both"/>
              <w:rPr>
                <w:rFonts w:eastAsia="新細明體"/>
                <w:sz w:val="16"/>
                <w:lang w:eastAsia="zh-TW"/>
              </w:rPr>
            </w:pPr>
            <w:r>
              <w:rPr>
                <w:rFonts w:eastAsia="新細明體"/>
                <w:sz w:val="16"/>
                <w:lang w:eastAsia="zh-TW"/>
              </w:rPr>
              <w:t xml:space="preserve">The latest updated time of resource. The value expression should conform with </w:t>
            </w:r>
            <w:r>
              <w:rPr>
                <w:sz w:val="16"/>
                <w:lang w:val="it-IT" w:eastAsia="zh-TW"/>
              </w:rPr>
              <w:t>"</w:t>
            </w:r>
            <w:r>
              <w:rPr>
                <w:rFonts w:eastAsia="新細明體"/>
                <w:b/>
                <w:sz w:val="16"/>
                <w:lang w:eastAsia="zh-TW"/>
              </w:rPr>
              <w:t>YYYY-MM-DDThh:mm:ss.sss±hhmm</w:t>
            </w:r>
            <w:r>
              <w:rPr>
                <w:sz w:val="16"/>
                <w:lang w:val="it-IT" w:eastAsia="zh-TW"/>
              </w:rPr>
              <w:t>"</w:t>
            </w:r>
            <w:r>
              <w:rPr>
                <w:rFonts w:eastAsia="新細明體"/>
                <w:sz w:val="16"/>
                <w:lang w:eastAsia="zh-TW"/>
              </w:rPr>
              <w:t xml:space="preserve"> defined by ISO8601, ±hhmm is the zone designator representing time offset from UTC.</w:t>
            </w:r>
          </w:p>
        </w:tc>
      </w:tr>
      <w:tr w:rsidR="00FE4BB7">
        <w:trPr>
          <w:jc w:val="center"/>
        </w:trPr>
        <w:tc>
          <w:tcPr>
            <w:tcW w:w="1377"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version</w:t>
            </w:r>
          </w:p>
        </w:tc>
        <w:tc>
          <w:tcPr>
            <w:tcW w:w="1125"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v</w:t>
            </w:r>
          </w:p>
        </w:tc>
        <w:tc>
          <w:tcPr>
            <w:tcW w:w="1050" w:type="dxa"/>
            <w:shd w:val="clear" w:color="auto" w:fill="auto"/>
          </w:tcPr>
          <w:p w:rsidR="00FE4BB7" w:rsidRDefault="00BC1803">
            <w:pPr>
              <w:keepNext/>
              <w:jc w:val="both"/>
              <w:rPr>
                <w:rFonts w:eastAsia="新細明體"/>
                <w:sz w:val="16"/>
                <w:lang w:eastAsia="zh-TW"/>
              </w:rPr>
            </w:pPr>
            <w:r>
              <w:rPr>
                <w:rFonts w:eastAsia="新細明體"/>
                <w:sz w:val="16"/>
                <w:lang w:eastAsia="zh-TW"/>
              </w:rPr>
              <w:t>positive number</w:t>
            </w:r>
          </w:p>
        </w:tc>
        <w:tc>
          <w:tcPr>
            <w:tcW w:w="707"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No</w:t>
            </w:r>
          </w:p>
        </w:tc>
        <w:tc>
          <w:tcPr>
            <w:tcW w:w="1133" w:type="dxa"/>
            <w:shd w:val="clear" w:color="auto" w:fill="auto"/>
          </w:tcPr>
          <w:p w:rsidR="00FE4BB7" w:rsidRDefault="00BC1803">
            <w:pPr>
              <w:keepNext/>
              <w:jc w:val="both"/>
              <w:rPr>
                <w:rFonts w:eastAsia="新細明體"/>
                <w:sz w:val="16"/>
                <w:lang w:eastAsia="zh-TW"/>
              </w:rPr>
            </w:pPr>
            <w:r>
              <w:rPr>
                <w:rFonts w:eastAsia="新細明體" w:hint="eastAsia"/>
                <w:sz w:val="16"/>
                <w:lang w:eastAsia="zh-TW"/>
              </w:rPr>
              <w:t>Read</w:t>
            </w:r>
            <w:r>
              <w:rPr>
                <w:rFonts w:eastAsia="新細明體"/>
                <w:sz w:val="16"/>
                <w:lang w:eastAsia="zh-TW"/>
              </w:rPr>
              <w:t>-</w:t>
            </w:r>
            <w:r>
              <w:rPr>
                <w:rFonts w:eastAsia="新細明體" w:hint="eastAsia"/>
                <w:sz w:val="16"/>
                <w:lang w:eastAsia="zh-TW"/>
              </w:rPr>
              <w:t>Only</w:t>
            </w:r>
          </w:p>
        </w:tc>
        <w:tc>
          <w:tcPr>
            <w:tcW w:w="4678" w:type="dxa"/>
            <w:shd w:val="clear" w:color="auto" w:fill="auto"/>
          </w:tcPr>
          <w:p w:rsidR="00FE4BB7" w:rsidRDefault="00BC1803">
            <w:pPr>
              <w:keepNext/>
              <w:jc w:val="both"/>
              <w:rPr>
                <w:rFonts w:eastAsia="新細明體"/>
                <w:sz w:val="16"/>
                <w:lang w:eastAsia="zh-TW"/>
              </w:rPr>
            </w:pPr>
            <w:r>
              <w:rPr>
                <w:rFonts w:eastAsia="新細明體"/>
                <w:sz w:val="16"/>
                <w:lang w:eastAsia="zh-TW"/>
              </w:rPr>
              <w:t xml:space="preserve">Each resource is given a version number and version number is returned as part of resource information for READ action. </w:t>
            </w:r>
            <w:r w:rsidR="0060007A">
              <w:rPr>
                <w:rFonts w:eastAsia="新細明體"/>
                <w:sz w:val="16"/>
                <w:lang w:eastAsia="zh-TW"/>
              </w:rPr>
              <w:t>It should be increased for Creat</w:t>
            </w:r>
            <w:r>
              <w:rPr>
                <w:rFonts w:eastAsia="新細明體"/>
                <w:sz w:val="16"/>
                <w:lang w:eastAsia="zh-TW"/>
              </w:rPr>
              <w:t>e/Update/Delete actions. It will be used to control the version of the resource the action is intended to be executed against when version attribute is specified.</w:t>
            </w:r>
          </w:p>
        </w:tc>
      </w:tr>
    </w:tbl>
    <w:p w:rsidR="00FE4BB7" w:rsidRDefault="00FE4BB7">
      <w:pPr>
        <w:rPr>
          <w:rFonts w:eastAsia="新細明體"/>
          <w:lang w:eastAsia="zh-TW"/>
        </w:rPr>
      </w:pPr>
    </w:p>
    <w:p w:rsidR="00FE4BB7" w:rsidRDefault="00BC1803">
      <w:pPr>
        <w:rPr>
          <w:rFonts w:eastAsia="新細明體"/>
          <w:lang w:eastAsia="zh-TW"/>
        </w:rPr>
      </w:pPr>
      <w:r>
        <w:rPr>
          <w:rFonts w:eastAsia="新細明體"/>
          <w:lang w:eastAsia="zh-TW"/>
        </w:rPr>
        <w:t>Additional attributes for specific type of resource may be varied for representation or control purposes and it is beyond the scope of this guidline and should be defined in another documents.</w:t>
      </w:r>
    </w:p>
    <w:p w:rsidR="00FE4BB7" w:rsidRDefault="00BC1803">
      <w:pPr>
        <w:pStyle w:val="4"/>
        <w:rPr>
          <w:lang w:eastAsia="zh-TW"/>
        </w:rPr>
      </w:pPr>
      <w:bookmarkStart w:id="55" w:name="_Toc2175328"/>
      <w:r>
        <w:rPr>
          <w:rFonts w:hint="eastAsia"/>
          <w:lang w:eastAsia="zh-TW"/>
        </w:rPr>
        <w:t>Version System</w:t>
      </w:r>
      <w:bookmarkEnd w:id="55"/>
    </w:p>
    <w:p w:rsidR="00FE4BB7" w:rsidRDefault="00BC1803">
      <w:pPr>
        <w:rPr>
          <w:rFonts w:eastAsia="新細明體"/>
          <w:lang w:val="it-IT" w:eastAsia="zh-TW"/>
        </w:rPr>
      </w:pPr>
      <w:r>
        <w:rPr>
          <w:rFonts w:eastAsia="新細明體"/>
          <w:lang w:val="it-IT" w:eastAsia="zh-TW"/>
        </w:rPr>
        <w:t xml:space="preserve">The versioning system implements </w:t>
      </w:r>
      <w:r>
        <w:rPr>
          <w:rFonts w:eastAsia="新細明體"/>
          <w:b/>
          <w:u w:val="single"/>
          <w:lang w:val="it-IT" w:eastAsia="zh-TW"/>
        </w:rPr>
        <w:t>O</w:t>
      </w:r>
      <w:r>
        <w:rPr>
          <w:rFonts w:eastAsia="新細明體"/>
          <w:lang w:val="it-IT" w:eastAsia="zh-TW"/>
        </w:rPr>
        <w:t xml:space="preserve">ptimistic </w:t>
      </w:r>
      <w:r>
        <w:rPr>
          <w:rFonts w:eastAsia="新細明體"/>
          <w:b/>
          <w:u w:val="single"/>
          <w:lang w:val="it-IT" w:eastAsia="zh-TW"/>
        </w:rPr>
        <w:t>C</w:t>
      </w:r>
      <w:r>
        <w:rPr>
          <w:rFonts w:eastAsia="新細明體"/>
          <w:lang w:val="it-IT" w:eastAsia="zh-TW"/>
        </w:rPr>
        <w:t xml:space="preserve">oncurrency </w:t>
      </w:r>
      <w:r>
        <w:rPr>
          <w:rFonts w:eastAsia="新細明體"/>
          <w:b/>
          <w:u w:val="single"/>
          <w:lang w:val="it-IT" w:eastAsia="zh-TW"/>
        </w:rPr>
        <w:t>C</w:t>
      </w:r>
      <w:r>
        <w:rPr>
          <w:rFonts w:eastAsia="新細明體"/>
          <w:lang w:val="it-IT" w:eastAsia="zh-TW"/>
        </w:rPr>
        <w:t>ontrol transactions (aka. Optimistic locking) and involves resource manipualation in a distributed system.</w:t>
      </w:r>
    </w:p>
    <w:p w:rsidR="00FE4BB7" w:rsidRDefault="00BC1803">
      <w:pPr>
        <w:rPr>
          <w:rFonts w:eastAsia="新細明體"/>
          <w:lang w:val="it-IT" w:eastAsia="zh-TW"/>
        </w:rPr>
      </w:pPr>
      <w:r>
        <w:rPr>
          <w:rFonts w:eastAsia="新細明體"/>
          <w:lang w:val="it-IT" w:eastAsia="zh-TW"/>
        </w:rPr>
        <w:t xml:space="preserve">By default, internal versioning is used that starts at 1 on created and increments with each update, deletes. The system checks to see if the version number passed to the request is identical to the version of the currently stored resource. If true, the document will be updated and the increase version number by 1. If the value provided is not identical to the stored resource’s version number, a version conflict error will occur and the operation will fail and status code 409 should be replied. </w:t>
      </w:r>
      <w:r>
        <w:rPr>
          <w:rFonts w:eastAsia="新細明體"/>
          <w:b/>
          <w:lang w:val="it-IT" w:eastAsia="zh-TW"/>
        </w:rPr>
        <w:t>If no version is provided, then the operation is executed without any version checks</w:t>
      </w:r>
      <w:r>
        <w:rPr>
          <w:rFonts w:eastAsia="新細明體"/>
          <w:lang w:val="it-IT" w:eastAsia="zh-TW"/>
        </w:rPr>
        <w:t>.</w:t>
      </w:r>
    </w:p>
    <w:p w:rsidR="00FE4BB7" w:rsidRDefault="00BC1803">
      <w:pPr>
        <w:pStyle w:val="3"/>
        <w:keepNext/>
        <w:spacing w:before="156"/>
        <w:rPr>
          <w:lang w:eastAsia="zh-TW"/>
        </w:rPr>
      </w:pPr>
      <w:bookmarkStart w:id="56" w:name="_Toc2175329"/>
      <w:bookmarkStart w:id="57" w:name="_Toc43213412"/>
      <w:r>
        <w:rPr>
          <w:lang w:eastAsia="zh-TW"/>
        </w:rPr>
        <w:lastRenderedPageBreak/>
        <w:t>CRUDN Action</w:t>
      </w:r>
      <w:bookmarkEnd w:id="56"/>
      <w:bookmarkEnd w:id="57"/>
    </w:p>
    <w:p w:rsidR="00FE4BB7" w:rsidRDefault="00BC1803">
      <w:pPr>
        <w:rPr>
          <w:rFonts w:eastAsia="新細明體"/>
          <w:lang w:val="it-IT" w:eastAsia="zh-TW"/>
        </w:rPr>
      </w:pPr>
      <w:r>
        <w:rPr>
          <w:rFonts w:eastAsia="新細明體"/>
          <w:lang w:val="it-IT" w:eastAsia="zh-TW"/>
        </w:rPr>
        <w:t>Action indicates a entity how to manipulate specified resources with specific parameters and attributes. A action operation is compposed of a originator, a receiver, a request message and a optional response message. A originator invokes an action upon a receiver by sending a request message to the receiver, The receiver act on specified action and reply response message to receiver.</w:t>
      </w:r>
    </w:p>
    <w:p w:rsidR="00FE4BB7" w:rsidRDefault="00BC1803">
      <w:pPr>
        <w:rPr>
          <w:rFonts w:eastAsia="新細明體"/>
          <w:lang w:val="it-IT" w:eastAsia="zh-TW"/>
        </w:rPr>
      </w:pPr>
      <w:r>
        <w:rPr>
          <w:rFonts w:eastAsia="新細明體"/>
          <w:lang w:val="it-IT" w:eastAsia="zh-TW"/>
        </w:rPr>
        <w:t>Five verbs are defined below for CRUDN actions.</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3"/>
        <w:gridCol w:w="7987"/>
      </w:tblGrid>
      <w:tr w:rsidR="00FE4BB7">
        <w:trPr>
          <w:jc w:val="center"/>
        </w:trPr>
        <w:tc>
          <w:tcPr>
            <w:tcW w:w="2083"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CRUDN Action</w:t>
            </w:r>
          </w:p>
        </w:tc>
        <w:tc>
          <w:tcPr>
            <w:tcW w:w="7987"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Description</w:t>
            </w:r>
          </w:p>
        </w:tc>
      </w:tr>
      <w:tr w:rsidR="00FE4BB7">
        <w:trPr>
          <w:jc w:val="center"/>
        </w:trPr>
        <w:tc>
          <w:tcPr>
            <w:tcW w:w="2083"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CREATE</w:t>
            </w:r>
          </w:p>
        </w:tc>
        <w:tc>
          <w:tcPr>
            <w:tcW w:w="7987"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 xml:space="preserve">Create </w:t>
            </w:r>
            <w:r>
              <w:rPr>
                <w:rFonts w:eastAsia="新細明體"/>
                <w:sz w:val="16"/>
                <w:lang w:val="it-IT" w:eastAsia="zh-TW"/>
              </w:rPr>
              <w:t>a resource.</w:t>
            </w:r>
          </w:p>
        </w:tc>
      </w:tr>
      <w:tr w:rsidR="00FE4BB7">
        <w:trPr>
          <w:jc w:val="center"/>
        </w:trPr>
        <w:tc>
          <w:tcPr>
            <w:tcW w:w="2083"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READ</w:t>
            </w:r>
          </w:p>
        </w:tc>
        <w:tc>
          <w:tcPr>
            <w:tcW w:w="7987"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Read one or multiple resources.</w:t>
            </w:r>
          </w:p>
        </w:tc>
      </w:tr>
      <w:tr w:rsidR="00FE4BB7">
        <w:trPr>
          <w:jc w:val="center"/>
        </w:trPr>
        <w:tc>
          <w:tcPr>
            <w:tcW w:w="2083"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UPDATE</w:t>
            </w:r>
          </w:p>
        </w:tc>
        <w:tc>
          <w:tcPr>
            <w:tcW w:w="7987"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Update an existing resource or create a ne resource. Update attribute value of resource may imply a device control process.</w:t>
            </w:r>
          </w:p>
        </w:tc>
      </w:tr>
      <w:tr w:rsidR="00FE4BB7">
        <w:trPr>
          <w:jc w:val="center"/>
        </w:trPr>
        <w:tc>
          <w:tcPr>
            <w:tcW w:w="2083"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DELETE</w:t>
            </w:r>
          </w:p>
        </w:tc>
        <w:tc>
          <w:tcPr>
            <w:tcW w:w="7987"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Delete one or multiple resources.</w:t>
            </w:r>
          </w:p>
        </w:tc>
      </w:tr>
      <w:tr w:rsidR="00FE4BB7">
        <w:trPr>
          <w:jc w:val="center"/>
        </w:trPr>
        <w:tc>
          <w:tcPr>
            <w:tcW w:w="2083"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NOTIFY</w:t>
            </w:r>
          </w:p>
        </w:tc>
        <w:tc>
          <w:tcPr>
            <w:tcW w:w="7987"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Send a notification to receiver, no response is expected.</w:t>
            </w:r>
          </w:p>
        </w:tc>
      </w:tr>
    </w:tbl>
    <w:p w:rsidR="00FE4BB7" w:rsidRDefault="00BC1803">
      <w:pPr>
        <w:rPr>
          <w:rFonts w:eastAsia="新細明體"/>
          <w:lang w:val="it-IT" w:eastAsia="zh-TW"/>
        </w:rPr>
      </w:pPr>
      <w:r>
        <w:rPr>
          <w:rFonts w:eastAsia="新細明體"/>
          <w:lang w:val="it-IT" w:eastAsia="zh-TW"/>
        </w:rPr>
        <w:t>Following example represents a possibility to map HTTP verbs to CRUDN actions mentioned above.</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2234"/>
        <w:gridCol w:w="3175"/>
        <w:gridCol w:w="3177"/>
      </w:tblGrid>
      <w:tr w:rsidR="00FE4BB7">
        <w:trPr>
          <w:jc w:val="center"/>
        </w:trPr>
        <w:tc>
          <w:tcPr>
            <w:tcW w:w="1484"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HTTP Verb</w:t>
            </w:r>
          </w:p>
        </w:tc>
        <w:tc>
          <w:tcPr>
            <w:tcW w:w="2234" w:type="dxa"/>
            <w:shd w:val="clear" w:color="auto" w:fill="D9D9D9"/>
          </w:tcPr>
          <w:p w:rsidR="00FE4BB7" w:rsidRDefault="00BC1803">
            <w:pPr>
              <w:keepNext/>
              <w:jc w:val="center"/>
              <w:rPr>
                <w:rFonts w:eastAsia="新細明體"/>
                <w:b/>
                <w:sz w:val="16"/>
                <w:lang w:val="it-IT" w:eastAsia="zh-TW"/>
              </w:rPr>
            </w:pPr>
            <w:r>
              <w:rPr>
                <w:rFonts w:eastAsia="新細明體"/>
                <w:b/>
                <w:sz w:val="16"/>
                <w:lang w:val="it-IT" w:eastAsia="zh-TW"/>
              </w:rPr>
              <w:t>CRUDN Action</w:t>
            </w:r>
          </w:p>
        </w:tc>
        <w:tc>
          <w:tcPr>
            <w:tcW w:w="3175"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Collection: /orders</w:t>
            </w:r>
          </w:p>
        </w:tc>
        <w:tc>
          <w:tcPr>
            <w:tcW w:w="3177"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Instance: /orders/{</w:t>
            </w:r>
            <w:r>
              <w:rPr>
                <w:rFonts w:eastAsia="新細明體"/>
                <w:b/>
                <w:sz w:val="16"/>
                <w:lang w:val="it-IT" w:eastAsia="zh-TW"/>
              </w:rPr>
              <w:t>id</w:t>
            </w:r>
            <w:r>
              <w:rPr>
                <w:rFonts w:eastAsia="新細明體" w:hint="eastAsia"/>
                <w:b/>
                <w:sz w:val="16"/>
                <w:lang w:val="it-IT" w:eastAsia="zh-TW"/>
              </w:rPr>
              <w:t>}</w:t>
            </w:r>
          </w:p>
        </w:tc>
      </w:tr>
      <w:tr w:rsidR="00FE4BB7">
        <w:trPr>
          <w:jc w:val="center"/>
        </w:trPr>
        <w:tc>
          <w:tcPr>
            <w:tcW w:w="148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GET</w:t>
            </w:r>
          </w:p>
        </w:tc>
        <w:tc>
          <w:tcPr>
            <w:tcW w:w="223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READ</w:t>
            </w:r>
          </w:p>
        </w:tc>
        <w:tc>
          <w:tcPr>
            <w:tcW w:w="317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Read a list of orders.</w:t>
            </w:r>
          </w:p>
        </w:tc>
        <w:tc>
          <w:tcPr>
            <w:tcW w:w="3177"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Read the detail of a single order.</w:t>
            </w:r>
          </w:p>
        </w:tc>
      </w:tr>
      <w:tr w:rsidR="00FE4BB7">
        <w:trPr>
          <w:jc w:val="center"/>
        </w:trPr>
        <w:tc>
          <w:tcPr>
            <w:tcW w:w="148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POST</w:t>
            </w:r>
          </w:p>
        </w:tc>
        <w:tc>
          <w:tcPr>
            <w:tcW w:w="223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CREATE</w:t>
            </w:r>
          </w:p>
        </w:tc>
        <w:tc>
          <w:tcPr>
            <w:tcW w:w="317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Create a new order.</w:t>
            </w:r>
          </w:p>
        </w:tc>
        <w:tc>
          <w:tcPr>
            <w:tcW w:w="3177" w:type="dxa"/>
            <w:shd w:val="clear" w:color="auto" w:fill="auto"/>
          </w:tcPr>
          <w:p w:rsidR="00FE4BB7" w:rsidRDefault="00BC1803">
            <w:pPr>
              <w:keepNext/>
              <w:jc w:val="both"/>
              <w:rPr>
                <w:rFonts w:eastAsia="新細明體"/>
                <w:b/>
                <w:sz w:val="16"/>
                <w:lang w:val="it-IT" w:eastAsia="zh-TW"/>
              </w:rPr>
            </w:pPr>
            <w:r>
              <w:rPr>
                <w:b/>
                <w:sz w:val="16"/>
                <w:lang w:val="it-IT" w:eastAsia="zh-TW"/>
              </w:rPr>
              <w:t>─</w:t>
            </w:r>
          </w:p>
        </w:tc>
      </w:tr>
      <w:tr w:rsidR="00FE4BB7">
        <w:trPr>
          <w:jc w:val="center"/>
        </w:trPr>
        <w:tc>
          <w:tcPr>
            <w:tcW w:w="148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PUT</w:t>
            </w:r>
          </w:p>
        </w:tc>
        <w:tc>
          <w:tcPr>
            <w:tcW w:w="223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UPDATE</w:t>
            </w:r>
            <w:r>
              <w:rPr>
                <w:rFonts w:eastAsia="新細明體"/>
                <w:sz w:val="16"/>
                <w:lang w:val="it-IT" w:eastAsia="zh-TW"/>
              </w:rPr>
              <w:t>/</w:t>
            </w:r>
            <w:r>
              <w:rPr>
                <w:rFonts w:eastAsia="新細明體" w:hint="eastAsia"/>
                <w:sz w:val="16"/>
                <w:lang w:val="it-IT" w:eastAsia="zh-TW"/>
              </w:rPr>
              <w:t>CREATE/NOTIFY</w:t>
            </w:r>
          </w:p>
        </w:tc>
        <w:tc>
          <w:tcPr>
            <w:tcW w:w="3175" w:type="dxa"/>
            <w:shd w:val="clear" w:color="auto" w:fill="auto"/>
          </w:tcPr>
          <w:p w:rsidR="00FE4BB7" w:rsidRDefault="00BC1803">
            <w:pPr>
              <w:keepNext/>
              <w:jc w:val="both"/>
              <w:rPr>
                <w:rFonts w:eastAsia="新細明體"/>
                <w:b/>
                <w:sz w:val="16"/>
                <w:lang w:val="it-IT" w:eastAsia="zh-TW"/>
              </w:rPr>
            </w:pPr>
            <w:r>
              <w:rPr>
                <w:b/>
                <w:sz w:val="16"/>
                <w:lang w:val="it-IT" w:eastAsia="zh-TW"/>
              </w:rPr>
              <w:t>─</w:t>
            </w:r>
          </w:p>
        </w:tc>
        <w:tc>
          <w:tcPr>
            <w:tcW w:w="3177"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 xml:space="preserve">Full update or </w:t>
            </w:r>
            <w:r>
              <w:rPr>
                <w:rFonts w:eastAsia="新細明體"/>
                <w:sz w:val="16"/>
                <w:lang w:val="it-IT" w:eastAsia="zh-TW"/>
              </w:rPr>
              <w:t>create a specific order.</w:t>
            </w:r>
          </w:p>
        </w:tc>
      </w:tr>
      <w:tr w:rsidR="00FE4BB7">
        <w:trPr>
          <w:jc w:val="center"/>
        </w:trPr>
        <w:tc>
          <w:tcPr>
            <w:tcW w:w="148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PATCH</w:t>
            </w:r>
          </w:p>
        </w:tc>
        <w:tc>
          <w:tcPr>
            <w:tcW w:w="223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UPDATE</w:t>
            </w:r>
          </w:p>
        </w:tc>
        <w:tc>
          <w:tcPr>
            <w:tcW w:w="3175" w:type="dxa"/>
            <w:shd w:val="clear" w:color="auto" w:fill="auto"/>
          </w:tcPr>
          <w:p w:rsidR="00FE4BB7" w:rsidRDefault="00BC1803">
            <w:pPr>
              <w:keepNext/>
              <w:jc w:val="both"/>
              <w:rPr>
                <w:rFonts w:eastAsia="新細明體"/>
                <w:b/>
                <w:sz w:val="16"/>
                <w:lang w:val="it-IT" w:eastAsia="zh-TW"/>
              </w:rPr>
            </w:pPr>
            <w:r>
              <w:rPr>
                <w:b/>
                <w:sz w:val="16"/>
                <w:lang w:val="it-IT" w:eastAsia="zh-TW"/>
              </w:rPr>
              <w:t>─</w:t>
            </w:r>
          </w:p>
        </w:tc>
        <w:tc>
          <w:tcPr>
            <w:tcW w:w="3177"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Partial update</w:t>
            </w:r>
            <w:r>
              <w:rPr>
                <w:rFonts w:eastAsia="新細明體"/>
                <w:sz w:val="16"/>
                <w:lang w:val="it-IT" w:eastAsia="zh-TW"/>
              </w:rPr>
              <w:t xml:space="preserve"> a order</w:t>
            </w:r>
            <w:r>
              <w:rPr>
                <w:rFonts w:eastAsia="新細明體" w:hint="eastAsia"/>
                <w:sz w:val="16"/>
                <w:lang w:val="it-IT" w:eastAsia="zh-TW"/>
              </w:rPr>
              <w:t>.</w:t>
            </w:r>
          </w:p>
        </w:tc>
      </w:tr>
      <w:tr w:rsidR="00FE4BB7">
        <w:trPr>
          <w:jc w:val="center"/>
        </w:trPr>
        <w:tc>
          <w:tcPr>
            <w:tcW w:w="148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DELETE</w:t>
            </w:r>
          </w:p>
        </w:tc>
        <w:tc>
          <w:tcPr>
            <w:tcW w:w="223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DELETE</w:t>
            </w:r>
          </w:p>
        </w:tc>
        <w:tc>
          <w:tcPr>
            <w:tcW w:w="3175" w:type="dxa"/>
            <w:shd w:val="clear" w:color="auto" w:fill="auto"/>
          </w:tcPr>
          <w:p w:rsidR="00FE4BB7" w:rsidRDefault="00BC1803">
            <w:pPr>
              <w:keepNext/>
              <w:jc w:val="both"/>
              <w:rPr>
                <w:rFonts w:eastAsia="新細明體"/>
                <w:b/>
                <w:sz w:val="16"/>
                <w:lang w:val="it-IT" w:eastAsia="zh-TW"/>
              </w:rPr>
            </w:pPr>
            <w:r>
              <w:rPr>
                <w:b/>
                <w:sz w:val="16"/>
                <w:lang w:val="it-IT" w:eastAsia="zh-TW"/>
              </w:rPr>
              <w:t>─</w:t>
            </w:r>
          </w:p>
        </w:tc>
        <w:tc>
          <w:tcPr>
            <w:tcW w:w="3177"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 xml:space="preserve">Delete </w:t>
            </w:r>
            <w:r>
              <w:rPr>
                <w:rFonts w:eastAsia="新細明體"/>
                <w:sz w:val="16"/>
                <w:lang w:val="it-IT" w:eastAsia="zh-TW"/>
              </w:rPr>
              <w:t xml:space="preserve">a </w:t>
            </w:r>
            <w:r>
              <w:rPr>
                <w:rFonts w:eastAsia="新細明體" w:hint="eastAsia"/>
                <w:sz w:val="16"/>
                <w:lang w:val="it-IT" w:eastAsia="zh-TW"/>
              </w:rPr>
              <w:t>order.</w:t>
            </w:r>
          </w:p>
        </w:tc>
      </w:tr>
    </w:tbl>
    <w:p w:rsidR="00FE4BB7" w:rsidRDefault="00BC1803">
      <w:pPr>
        <w:rPr>
          <w:rFonts w:eastAsia="新細明體"/>
          <w:lang w:val="it-IT" w:eastAsia="zh-TW"/>
        </w:rPr>
      </w:pPr>
      <w:r>
        <w:rPr>
          <w:rFonts w:eastAsia="新細明體"/>
          <w:lang w:val="it-IT" w:eastAsia="zh-TW"/>
        </w:rPr>
        <w:t xml:space="preserve">Two actors will involved each action operation, originator and receiver. A </w:t>
      </w:r>
      <w:r>
        <w:rPr>
          <w:rFonts w:eastAsia="新細明體"/>
          <w:b/>
          <w:lang w:val="it-IT" w:eastAsia="zh-TW"/>
        </w:rPr>
        <w:t>originator</w:t>
      </w:r>
      <w:r>
        <w:rPr>
          <w:rFonts w:eastAsia="新細明體"/>
          <w:lang w:val="it-IT" w:eastAsia="zh-TW"/>
        </w:rPr>
        <w:t xml:space="preserve"> is responsible to compose </w:t>
      </w:r>
      <w:r>
        <w:rPr>
          <w:rFonts w:eastAsia="新細明體"/>
          <w:b/>
          <w:lang w:val="it-IT" w:eastAsia="zh-TW"/>
        </w:rPr>
        <w:t>requests</w:t>
      </w:r>
      <w:r>
        <w:rPr>
          <w:rFonts w:eastAsia="新細明體"/>
          <w:lang w:val="it-IT" w:eastAsia="zh-TW"/>
        </w:rPr>
        <w:t xml:space="preserve">, with specific action assigned, and send it to receivers via specific application layer protocol. And a </w:t>
      </w:r>
      <w:r>
        <w:rPr>
          <w:rFonts w:eastAsia="新細明體"/>
          <w:b/>
          <w:lang w:val="it-IT" w:eastAsia="zh-TW"/>
        </w:rPr>
        <w:t>recevier</w:t>
      </w:r>
      <w:r>
        <w:rPr>
          <w:rFonts w:eastAsia="新細明體"/>
          <w:lang w:val="it-IT" w:eastAsia="zh-TW"/>
        </w:rPr>
        <w:t xml:space="preserve"> should act on received request and reply originator either processing result or error within </w:t>
      </w:r>
      <w:r>
        <w:rPr>
          <w:rFonts w:eastAsia="新細明體"/>
          <w:b/>
          <w:lang w:val="it-IT" w:eastAsia="zh-TW"/>
        </w:rPr>
        <w:t>response</w:t>
      </w:r>
      <w:r>
        <w:rPr>
          <w:rFonts w:eastAsia="新細明體"/>
          <w:lang w:val="it-IT" w:eastAsia="zh-TW"/>
        </w:rPr>
        <w:t>.</w:t>
      </w:r>
    </w:p>
    <w:p w:rsidR="00FE4BB7" w:rsidRDefault="00BC1803">
      <w:pPr>
        <w:pStyle w:val="4"/>
        <w:rPr>
          <w:lang w:eastAsia="zh-TW"/>
        </w:rPr>
      </w:pPr>
      <w:bookmarkStart w:id="58" w:name="_Toc2175330"/>
      <w:r>
        <w:rPr>
          <w:rFonts w:hint="eastAsia"/>
          <w:lang w:eastAsia="zh-TW"/>
        </w:rPr>
        <w:t>Target URI</w:t>
      </w:r>
      <w:bookmarkEnd w:id="58"/>
    </w:p>
    <w:p w:rsidR="00FE4BB7" w:rsidRDefault="00BC1803">
      <w:pPr>
        <w:rPr>
          <w:rFonts w:eastAsia="新細明體"/>
          <w:lang w:val="it-IT" w:eastAsia="zh-TW"/>
        </w:rPr>
      </w:pPr>
      <w:r>
        <w:rPr>
          <w:rFonts w:eastAsia="新細明體"/>
          <w:lang w:val="it-IT" w:eastAsia="zh-TW"/>
        </w:rPr>
        <w:t xml:space="preserve">An </w:t>
      </w:r>
      <w:r>
        <w:rPr>
          <w:rFonts w:eastAsia="新細明體"/>
          <w:b/>
          <w:u w:val="single"/>
          <w:lang w:val="it-IT" w:eastAsia="zh-TW"/>
        </w:rPr>
        <w:t>U</w:t>
      </w:r>
      <w:r>
        <w:rPr>
          <w:rFonts w:eastAsia="新細明體"/>
          <w:lang w:val="it-IT" w:eastAsia="zh-TW"/>
        </w:rPr>
        <w:t xml:space="preserve">nified </w:t>
      </w:r>
      <w:r>
        <w:rPr>
          <w:rFonts w:eastAsia="新細明體"/>
          <w:b/>
          <w:u w:val="single"/>
          <w:lang w:val="it-IT" w:eastAsia="zh-TW"/>
        </w:rPr>
        <w:t>R</w:t>
      </w:r>
      <w:r>
        <w:rPr>
          <w:rFonts w:eastAsia="新細明體"/>
          <w:lang w:val="it-IT" w:eastAsia="zh-TW"/>
        </w:rPr>
        <w:t xml:space="preserve">esource </w:t>
      </w:r>
      <w:r>
        <w:rPr>
          <w:rFonts w:eastAsia="新細明體"/>
          <w:b/>
          <w:u w:val="single"/>
          <w:lang w:val="it-IT" w:eastAsia="zh-TW"/>
        </w:rPr>
        <w:t>I</w:t>
      </w:r>
      <w:r>
        <w:rPr>
          <w:rFonts w:eastAsia="新細明體"/>
          <w:lang w:val="it-IT" w:eastAsia="zh-TW"/>
        </w:rPr>
        <w:t xml:space="preserve">dentifier is designed for unambiguous identification of resources that specifies the means of acting upon. In order to easily differentiate between resoure URI and action parameters, the default naming convention for URI is compliant with </w:t>
      </w:r>
      <w:hyperlink r:id="rId12" w:history="1">
        <w:r>
          <w:rPr>
            <w:rStyle w:val="af2"/>
            <w:rFonts w:eastAsia="新細明體"/>
            <w:lang w:val="it-IT" w:eastAsia="zh-TW"/>
          </w:rPr>
          <w:t>lower snake case</w:t>
        </w:r>
      </w:hyperlink>
      <w:r>
        <w:rPr>
          <w:rFonts w:eastAsia="新細明體"/>
          <w:lang w:val="it-IT" w:eastAsia="zh-TW"/>
        </w:rPr>
        <w:t>.</w:t>
      </w:r>
    </w:p>
    <w:p w:rsidR="00FE4BB7" w:rsidRDefault="00BC1803">
      <w:pPr>
        <w:pStyle w:val="4"/>
        <w:rPr>
          <w:lang w:eastAsia="zh-TW"/>
        </w:rPr>
      </w:pPr>
      <w:bookmarkStart w:id="59" w:name="_Action_Parameter"/>
      <w:bookmarkStart w:id="60" w:name="_Toc2175331"/>
      <w:bookmarkEnd w:id="59"/>
      <w:r>
        <w:rPr>
          <w:rFonts w:hint="eastAsia"/>
          <w:lang w:eastAsia="zh-TW"/>
        </w:rPr>
        <w:t>Action Parameter</w:t>
      </w:r>
      <w:bookmarkEnd w:id="60"/>
    </w:p>
    <w:p w:rsidR="00FE4BB7" w:rsidRDefault="00BC1803">
      <w:pPr>
        <w:rPr>
          <w:rFonts w:eastAsia="新細明體"/>
          <w:lang w:val="it-IT" w:eastAsia="zh-TW"/>
        </w:rPr>
      </w:pPr>
      <w:r>
        <w:rPr>
          <w:rFonts w:eastAsia="新細明體"/>
          <w:lang w:val="it-IT" w:eastAsia="zh-TW"/>
        </w:rPr>
        <w:t>Action parameters are used to specify the conditions to execute action, entity can specifies query parameters to filter or restrict the range of replied result or other operation instructions. For example, an originator invokes READ action to retrieve information from receiver according to specifiy execution criteria.</w:t>
      </w:r>
    </w:p>
    <w:p w:rsidR="00FE4BB7" w:rsidRDefault="00BC1803">
      <w:pPr>
        <w:rPr>
          <w:rFonts w:eastAsia="新細明體"/>
          <w:lang w:val="it-IT" w:eastAsia="zh-TW"/>
        </w:rPr>
      </w:pPr>
      <w:r>
        <w:rPr>
          <w:rFonts w:eastAsia="新細明體"/>
          <w:lang w:val="it-IT" w:eastAsia="zh-TW"/>
        </w:rPr>
        <w:t>Some common parameters defined hereunder are shared among actions, additional parameters may be defined for specific operations should be discussed individually in another document.</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5"/>
        <w:gridCol w:w="1689"/>
        <w:gridCol w:w="988"/>
        <w:gridCol w:w="6158"/>
      </w:tblGrid>
      <w:tr w:rsidR="00FE4BB7">
        <w:trPr>
          <w:tblHeader/>
          <w:jc w:val="center"/>
        </w:trPr>
        <w:tc>
          <w:tcPr>
            <w:tcW w:w="1235"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lastRenderedPageBreak/>
              <w:t>Name</w:t>
            </w:r>
          </w:p>
        </w:tc>
        <w:tc>
          <w:tcPr>
            <w:tcW w:w="1689"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Date Type</w:t>
            </w:r>
          </w:p>
        </w:tc>
        <w:tc>
          <w:tcPr>
            <w:tcW w:w="988"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Must</w:t>
            </w:r>
          </w:p>
        </w:tc>
        <w:tc>
          <w:tcPr>
            <w:tcW w:w="6158" w:type="dxa"/>
            <w:shd w:val="clear" w:color="auto" w:fill="D9D9D9"/>
          </w:tcPr>
          <w:p w:rsidR="00FE4BB7" w:rsidRDefault="00BC1803">
            <w:pPr>
              <w:keepNext/>
              <w:jc w:val="center"/>
              <w:rPr>
                <w:rFonts w:eastAsia="新細明體"/>
                <w:b/>
                <w:sz w:val="16"/>
                <w:lang w:val="it-IT" w:eastAsia="zh-TW"/>
              </w:rPr>
            </w:pPr>
            <w:r>
              <w:rPr>
                <w:rFonts w:eastAsia="新細明體" w:hint="eastAsia"/>
                <w:b/>
                <w:sz w:val="16"/>
                <w:lang w:val="it-IT" w:eastAsia="zh-TW"/>
              </w:rPr>
              <w:t>Description</w:t>
            </w:r>
          </w:p>
        </w:tc>
      </w:tr>
      <w:tr w:rsidR="00FE4BB7">
        <w:trPr>
          <w:tblHeader/>
          <w:jc w:val="center"/>
        </w:trPr>
        <w:tc>
          <w:tcPr>
            <w:tcW w:w="1235" w:type="dxa"/>
            <w:shd w:val="clear" w:color="auto" w:fill="auto"/>
          </w:tcPr>
          <w:p w:rsidR="00FE4BB7" w:rsidRDefault="00BC1803">
            <w:pPr>
              <w:keepNext/>
              <w:rPr>
                <w:rFonts w:eastAsia="新細明體"/>
                <w:sz w:val="16"/>
                <w:lang w:val="it-IT" w:eastAsia="zh-TW"/>
              </w:rPr>
            </w:pPr>
            <w:r>
              <w:rPr>
                <w:rFonts w:eastAsia="新細明體" w:hint="eastAsia"/>
                <w:sz w:val="16"/>
                <w:lang w:val="it-IT" w:eastAsia="zh-TW"/>
              </w:rPr>
              <w:t>begin</w:t>
            </w:r>
          </w:p>
        </w:tc>
        <w:tc>
          <w:tcPr>
            <w:tcW w:w="1689" w:type="dxa"/>
            <w:shd w:val="clear" w:color="auto" w:fill="auto"/>
          </w:tcPr>
          <w:p w:rsidR="00FE4BB7" w:rsidRDefault="00BC1803">
            <w:pPr>
              <w:keepNext/>
              <w:rPr>
                <w:rFonts w:eastAsia="新細明體"/>
                <w:sz w:val="16"/>
                <w:lang w:val="it-IT" w:eastAsia="zh-TW"/>
              </w:rPr>
            </w:pPr>
            <w:r>
              <w:rPr>
                <w:rFonts w:eastAsia="新細明體" w:hint="eastAsia"/>
                <w:sz w:val="16"/>
                <w:lang w:val="it-IT" w:eastAsia="zh-TW"/>
              </w:rPr>
              <w:t>datetime</w:t>
            </w:r>
          </w:p>
        </w:tc>
        <w:tc>
          <w:tcPr>
            <w:tcW w:w="988" w:type="dxa"/>
            <w:shd w:val="clear" w:color="auto" w:fill="auto"/>
          </w:tcPr>
          <w:p w:rsidR="00FE4BB7" w:rsidRDefault="00BC1803">
            <w:pPr>
              <w:keepNext/>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Specify the begin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rsidR="00FE4BB7">
        <w:trPr>
          <w:tblHeader/>
          <w:jc w:val="center"/>
        </w:trPr>
        <w:tc>
          <w:tcPr>
            <w:tcW w:w="123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end</w:t>
            </w:r>
          </w:p>
        </w:tc>
        <w:tc>
          <w:tcPr>
            <w:tcW w:w="1689"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datetime</w:t>
            </w:r>
          </w:p>
        </w:tc>
        <w:tc>
          <w:tcPr>
            <w:tcW w:w="988"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Specify the end time of specific time range to restrict the number of queried resources. The value expression should conform with "</w:t>
            </w:r>
            <w:r>
              <w:rPr>
                <w:rFonts w:eastAsia="新細明體"/>
                <w:b/>
                <w:sz w:val="16"/>
                <w:lang w:val="it-IT" w:eastAsia="zh-TW"/>
              </w:rPr>
              <w:t>YYYY-MM-DDThh:mm:ss.sss±hhmm</w:t>
            </w:r>
            <w:r>
              <w:rPr>
                <w:rFonts w:eastAsia="新細明體"/>
                <w:sz w:val="16"/>
                <w:lang w:val="it-IT" w:eastAsia="zh-TW"/>
              </w:rPr>
              <w:t>" defined by ISO8601, ±hhmm is the zone designator representing time offset from UTC.</w:t>
            </w:r>
          </w:p>
        </w:tc>
      </w:tr>
      <w:tr w:rsidR="00FE4BB7">
        <w:trPr>
          <w:tblHeader/>
          <w:jc w:val="center"/>
        </w:trPr>
        <w:tc>
          <w:tcPr>
            <w:tcW w:w="123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size</w:t>
            </w:r>
          </w:p>
        </w:tc>
        <w:tc>
          <w:tcPr>
            <w:tcW w:w="1689"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number</w:t>
            </w:r>
          </w:p>
        </w:tc>
        <w:tc>
          <w:tcPr>
            <w:tcW w:w="988"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The number of resources to be returned.</w:t>
            </w:r>
          </w:p>
        </w:tc>
      </w:tr>
      <w:tr w:rsidR="00FE4BB7">
        <w:trPr>
          <w:tblHeader/>
          <w:jc w:val="center"/>
        </w:trPr>
        <w:tc>
          <w:tcPr>
            <w:tcW w:w="123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from</w:t>
            </w:r>
          </w:p>
        </w:tc>
        <w:tc>
          <w:tcPr>
            <w:tcW w:w="1689"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number</w:t>
            </w:r>
          </w:p>
        </w:tc>
        <w:tc>
          <w:tcPr>
            <w:tcW w:w="988"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The offset of 1st resource to be returned.</w:t>
            </w:r>
          </w:p>
        </w:tc>
      </w:tr>
      <w:tr w:rsidR="00FE4BB7">
        <w:trPr>
          <w:tblHeader/>
          <w:jc w:val="center"/>
        </w:trPr>
        <w:tc>
          <w:tcPr>
            <w:tcW w:w="123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sort</w:t>
            </w:r>
          </w:p>
        </w:tc>
        <w:tc>
          <w:tcPr>
            <w:tcW w:w="1689"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string</w:t>
            </w:r>
          </w:p>
        </w:tc>
        <w:tc>
          <w:tcPr>
            <w:tcW w:w="988"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 xml:space="preserve">Sorting to perform, can be either a </w:t>
            </w:r>
            <w:r>
              <w:rPr>
                <w:rFonts w:eastAsia="新細明體"/>
                <w:b/>
                <w:sz w:val="16"/>
                <w:lang w:val="it-IT" w:eastAsia="zh-TW"/>
              </w:rPr>
              <w:t>attributeName</w:t>
            </w:r>
            <w:r>
              <w:rPr>
                <w:rFonts w:eastAsia="新細明體"/>
                <w:sz w:val="16"/>
                <w:lang w:val="it-IT" w:eastAsia="zh-TW"/>
              </w:rPr>
              <w:t xml:space="preserve"> or </w:t>
            </w:r>
            <w:r>
              <w:rPr>
                <w:rFonts w:eastAsia="新細明體"/>
                <w:b/>
                <w:sz w:val="16"/>
                <w:lang w:val="it-IT" w:eastAsia="zh-TW"/>
              </w:rPr>
              <w:t>attributeName:asc</w:t>
            </w:r>
            <w:r>
              <w:rPr>
                <w:rFonts w:eastAsia="新細明體"/>
                <w:sz w:val="16"/>
                <w:lang w:val="it-IT" w:eastAsia="zh-TW"/>
              </w:rPr>
              <w:t>,</w:t>
            </w:r>
            <w:r>
              <w:rPr>
                <w:rFonts w:eastAsia="新細明體"/>
                <w:b/>
                <w:sz w:val="16"/>
                <w:lang w:val="it-IT" w:eastAsia="zh-TW"/>
              </w:rPr>
              <w:t>attributeName:desc</w:t>
            </w:r>
            <w:r>
              <w:rPr>
                <w:rFonts w:eastAsia="新細明體"/>
                <w:sz w:val="16"/>
                <w:lang w:val="it-IT" w:eastAsia="zh-TW"/>
              </w:rPr>
              <w:t xml:space="preserve"> (sequence is important). default order is </w:t>
            </w:r>
            <w:r>
              <w:rPr>
                <w:rFonts w:eastAsia="新細明體"/>
                <w:b/>
                <w:sz w:val="16"/>
                <w:lang w:val="it-IT" w:eastAsia="zh-TW"/>
              </w:rPr>
              <w:t>asc</w:t>
            </w:r>
            <w:r>
              <w:rPr>
                <w:rFonts w:eastAsia="新細明體"/>
                <w:sz w:val="16"/>
                <w:lang w:val="it-IT" w:eastAsia="zh-TW"/>
              </w:rPr>
              <w:t>.</w:t>
            </w:r>
          </w:p>
        </w:tc>
      </w:tr>
      <w:tr w:rsidR="00FE4BB7">
        <w:trPr>
          <w:tblHeader/>
          <w:jc w:val="center"/>
        </w:trPr>
        <w:tc>
          <w:tcPr>
            <w:tcW w:w="123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include</w:t>
            </w:r>
          </w:p>
        </w:tc>
        <w:tc>
          <w:tcPr>
            <w:tcW w:w="1689"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string</w:t>
            </w:r>
          </w:p>
        </w:tc>
        <w:tc>
          <w:tcPr>
            <w:tcW w:w="988"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No</w:t>
            </w:r>
          </w:p>
        </w:tc>
        <w:tc>
          <w:tcPr>
            <w:tcW w:w="6158" w:type="dxa"/>
            <w:shd w:val="clear" w:color="auto" w:fill="auto"/>
          </w:tcPr>
          <w:p w:rsidR="00FE4BB7" w:rsidRDefault="00BC1803">
            <w:pPr>
              <w:keepNext/>
              <w:rPr>
                <w:rFonts w:eastAsia="新細明體"/>
                <w:sz w:val="16"/>
                <w:lang w:val="it-IT" w:eastAsia="zh-TW"/>
              </w:rPr>
            </w:pPr>
            <w:r>
              <w:rPr>
                <w:rFonts w:eastAsia="新細明體"/>
                <w:sz w:val="16"/>
                <w:lang w:val="it-IT" w:eastAsia="zh-TW"/>
              </w:rPr>
              <w:t xml:space="preserve">Set to false to disable retrieval of resource attributes. You can also specify attributes to retrieve part of the resource , e.g. </w:t>
            </w:r>
            <w:r>
              <w:rPr>
                <w:rFonts w:eastAsia="新細明體"/>
                <w:b/>
                <w:sz w:val="16"/>
                <w:lang w:val="it-IT" w:eastAsia="zh-TW"/>
              </w:rPr>
              <w:t>attributeName *("," attributeName)</w:t>
            </w:r>
            <w:r>
              <w:rPr>
                <w:rFonts w:eastAsia="新細明體"/>
                <w:sz w:val="16"/>
                <w:lang w:val="it-IT" w:eastAsia="zh-TW"/>
              </w:rPr>
              <w:t>.</w:t>
            </w:r>
          </w:p>
        </w:tc>
      </w:tr>
    </w:tbl>
    <w:p w:rsidR="00FE4BB7" w:rsidRDefault="00BC1803">
      <w:pPr>
        <w:pStyle w:val="4"/>
        <w:rPr>
          <w:lang w:eastAsia="zh-TW"/>
        </w:rPr>
      </w:pPr>
      <w:bookmarkStart w:id="61" w:name="_Toc2175332"/>
      <w:r>
        <w:rPr>
          <w:rFonts w:hint="eastAsia"/>
          <w:lang w:eastAsia="zh-TW"/>
        </w:rPr>
        <w:t>Message Payload</w:t>
      </w:r>
      <w:bookmarkEnd w:id="61"/>
    </w:p>
    <w:p w:rsidR="00FE4BB7" w:rsidRDefault="00BC1803">
      <w:pPr>
        <w:rPr>
          <w:rFonts w:eastAsia="新細明體"/>
          <w:lang w:val="it-IT" w:eastAsia="zh-TW"/>
        </w:rPr>
      </w:pPr>
      <w:r>
        <w:rPr>
          <w:rFonts w:eastAsia="新細明體"/>
          <w:lang w:val="it-IT" w:eastAsia="zh-TW"/>
        </w:rPr>
        <w:t xml:space="preserve">Action payload is information which is mandatory for resource processing with specified action and parameters. Action payload may contain resources, metadata of resource and information to describe what kind data a payload is providing. Payload exists in both </w:t>
      </w:r>
      <w:r>
        <w:rPr>
          <w:rFonts w:eastAsia="新細明體"/>
          <w:b/>
          <w:lang w:val="it-IT" w:eastAsia="zh-TW"/>
        </w:rPr>
        <w:t>request and response</w:t>
      </w:r>
      <w:r>
        <w:rPr>
          <w:rFonts w:eastAsia="新細明體"/>
          <w:lang w:val="it-IT" w:eastAsia="zh-TW"/>
        </w:rPr>
        <w:t xml:space="preserve"> and discussed in next sections.</w:t>
      </w:r>
    </w:p>
    <w:p w:rsidR="00FE4BB7" w:rsidRDefault="00BC1803">
      <w:pPr>
        <w:pStyle w:val="3"/>
        <w:spacing w:before="156"/>
        <w:rPr>
          <w:lang w:eastAsia="zh-TW"/>
        </w:rPr>
      </w:pPr>
      <w:bookmarkStart w:id="62" w:name="_Request_Payload"/>
      <w:bookmarkStart w:id="63" w:name="_Toc2175333"/>
      <w:bookmarkStart w:id="64" w:name="_Toc43213413"/>
      <w:bookmarkEnd w:id="62"/>
      <w:r>
        <w:rPr>
          <w:rFonts w:hint="eastAsia"/>
          <w:lang w:eastAsia="zh-TW"/>
        </w:rPr>
        <w:t>Request Payload</w:t>
      </w:r>
      <w:bookmarkEnd w:id="63"/>
      <w:bookmarkEnd w:id="64"/>
    </w:p>
    <w:p w:rsidR="00FE4BB7" w:rsidRDefault="00BC1803">
      <w:pPr>
        <w:rPr>
          <w:rFonts w:eastAsia="新細明體"/>
          <w:lang w:val="it-IT" w:eastAsia="zh-TW"/>
        </w:rPr>
      </w:pPr>
      <w:r>
        <w:rPr>
          <w:rFonts w:eastAsia="新細明體"/>
          <w:lang w:val="it-IT" w:eastAsia="zh-TW"/>
        </w:rPr>
        <w:t>Request payload is an object includes information which a originator sends it to receiver in order to instruct which operation should be prcessed accordingly. Request payload may be not required for action and is divided into several categories based on the characteristics of information it contains.</w:t>
      </w:r>
    </w:p>
    <w:p w:rsidR="00FE4BB7" w:rsidRDefault="00FE4BB7">
      <w:pPr>
        <w:rPr>
          <w:rFonts w:eastAsia="新細明體"/>
          <w:lang w:val="it-IT" w:eastAsia="zh-TW"/>
        </w:rPr>
      </w:pPr>
    </w:p>
    <w:p w:rsidR="00FE4BB7" w:rsidRDefault="00BC1803">
      <w:pPr>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5"/>
        <w:gridCol w:w="1257"/>
        <w:gridCol w:w="1257"/>
        <w:gridCol w:w="1259"/>
        <w:gridCol w:w="1257"/>
        <w:gridCol w:w="1259"/>
        <w:gridCol w:w="1258"/>
        <w:gridCol w:w="1258"/>
      </w:tblGrid>
      <w:tr w:rsidR="00FE4BB7">
        <w:trPr>
          <w:tblHeader/>
          <w:jc w:val="center"/>
        </w:trPr>
        <w:tc>
          <w:tcPr>
            <w:tcW w:w="1265"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Information</w:t>
            </w:r>
            <w:r>
              <w:rPr>
                <w:rFonts w:eastAsia="新細明體"/>
                <w:b/>
                <w:sz w:val="16"/>
                <w:lang w:val="it-IT" w:eastAsia="zh-TW"/>
              </w:rPr>
              <w:br/>
              <w:t>Category</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Short Form</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Data Type</w:t>
            </w:r>
          </w:p>
        </w:tc>
        <w:tc>
          <w:tcPr>
            <w:tcW w:w="1259"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Create</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Read</w:t>
            </w:r>
          </w:p>
        </w:tc>
        <w:tc>
          <w:tcPr>
            <w:tcW w:w="1259"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Update</w:t>
            </w:r>
          </w:p>
        </w:tc>
        <w:tc>
          <w:tcPr>
            <w:tcW w:w="1258"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Delete</w:t>
            </w:r>
          </w:p>
        </w:tc>
        <w:tc>
          <w:tcPr>
            <w:tcW w:w="1258"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Notify</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data</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object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d</w:t>
            </w:r>
            <w:r>
              <w:rPr>
                <w:rFonts w:eastAsia="新細明體" w:hint="eastAsia"/>
                <w:sz w:val="16"/>
                <w:lang w:val="it-IT" w:eastAsia="zh-TW"/>
              </w:rPr>
              <w:t>e</w:t>
            </w:r>
            <w:r>
              <w:rPr>
                <w:rFonts w:eastAsia="新細明體"/>
                <w:sz w:val="16"/>
                <w:lang w:val="it-IT" w:eastAsia="zh-TW"/>
              </w:rPr>
              <w:t>sire</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ds</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object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requestId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ri</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string</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originatorId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oi</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string</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r>
    </w:tbl>
    <w:p w:rsidR="00FE4BB7" w:rsidRDefault="00BC1803">
      <w:pPr>
        <w:pStyle w:val="16"/>
        <w:rPr>
          <w:lang w:val="it-IT" w:eastAsia="zh-TW"/>
        </w:rPr>
      </w:pPr>
      <w:r>
        <w:rPr>
          <w:rFonts w:hint="eastAsia"/>
          <w:b/>
          <w:lang w:val="it-IT" w:eastAsia="zh-TW"/>
        </w:rPr>
        <w:t>Legends: +:</w:t>
      </w:r>
      <w:r>
        <w:rPr>
          <w:rFonts w:hint="eastAsia"/>
          <w:lang w:val="it-IT" w:eastAsia="zh-TW"/>
        </w:rPr>
        <w:t xml:space="preserve">Mandatory, </w:t>
      </w:r>
      <w:r>
        <w:rPr>
          <w:rFonts w:eastAsia="新細明體" w:hint="eastAsia"/>
          <w:b/>
          <w:lang w:val="it-IT" w:eastAsia="zh-TW"/>
        </w:rPr>
        <w:t>+*</w:t>
      </w:r>
      <w:r>
        <w:rPr>
          <w:rFonts w:eastAsia="新細明體"/>
          <w:b/>
          <w:lang w:val="it-IT" w:eastAsia="zh-TW"/>
        </w:rPr>
        <w:t xml:space="preserve">: </w:t>
      </w:r>
      <w:r>
        <w:rPr>
          <w:rFonts w:eastAsia="新細明體"/>
          <w:lang w:val="it-IT" w:eastAsia="zh-TW"/>
        </w:rPr>
        <w:t xml:space="preserve">Optional, </w:t>
      </w:r>
      <w:r>
        <w:rPr>
          <w:b/>
          <w:lang w:val="it-IT" w:eastAsia="zh-TW"/>
        </w:rPr>
        <w:t>─:</w:t>
      </w:r>
      <w:r>
        <w:rPr>
          <w:lang w:val="it-IT" w:eastAsia="zh-TW"/>
        </w:rPr>
        <w:t xml:space="preserve"> Not including</w:t>
      </w:r>
    </w:p>
    <w:p w:rsidR="00FE4BB7" w:rsidRDefault="00BC1803">
      <w:pPr>
        <w:pStyle w:val="a"/>
        <w:numPr>
          <w:ilvl w:val="0"/>
          <w:numId w:val="10"/>
        </w:numPr>
        <w:ind w:leftChars="100" w:left="400" w:hangingChars="100" w:hanging="200"/>
      </w:pPr>
      <w:r>
        <w:rPr>
          <w:rFonts w:hint="eastAsia"/>
          <w:b/>
        </w:rPr>
        <w:t>data</w:t>
      </w:r>
      <w:r>
        <w:rPr>
          <w:b/>
        </w:rPr>
        <w:t>:</w:t>
      </w:r>
      <w:r>
        <w:t xml:space="preserve"> Data is a key-value map which inc</w:t>
      </w:r>
      <w:r w:rsidR="00395090">
        <w:t xml:space="preserve">ludes at least one or multiple </w:t>
      </w:r>
      <w:r>
        <w:t>resources or arrays of resources to represent readable attributes of resources. Key is the name of resource in either singular or plural form. The data type of value should be array of resources if key is naming in plural and value type is object for singular.</w:t>
      </w:r>
    </w:p>
    <w:p w:rsidR="00FE4BB7" w:rsidRDefault="00BC1803">
      <w:pPr>
        <w:pStyle w:val="a"/>
        <w:numPr>
          <w:ilvl w:val="0"/>
          <w:numId w:val="10"/>
        </w:numPr>
        <w:ind w:leftChars="100" w:left="400" w:hangingChars="100" w:hanging="200"/>
      </w:pPr>
      <w:r>
        <w:rPr>
          <w:b/>
        </w:rPr>
        <w:lastRenderedPageBreak/>
        <w:t>desire:</w:t>
      </w:r>
      <w:r>
        <w:t xml:space="preserve"> Desire is a key-value map which includes at least one or multiple resource objects or arrays of resource to represent writable attributes of resources.</w:t>
      </w:r>
    </w:p>
    <w:p w:rsidR="00FE4BB7" w:rsidRDefault="00BC1803">
      <w:pPr>
        <w:pStyle w:val="a"/>
        <w:numPr>
          <w:ilvl w:val="0"/>
          <w:numId w:val="10"/>
        </w:numPr>
        <w:ind w:leftChars="100" w:left="400" w:hangingChars="100" w:hanging="200"/>
      </w:pPr>
      <w:r>
        <w:rPr>
          <w:rFonts w:hint="eastAsia"/>
          <w:b/>
        </w:rPr>
        <w:t>requestId</w:t>
      </w:r>
      <w:r>
        <w:rPr>
          <w:b/>
        </w:rPr>
        <w:t>:</w:t>
      </w:r>
      <w:r>
        <w:t xml:space="preserve"> An ID to identify a unique request sent from same originator.</w:t>
      </w:r>
    </w:p>
    <w:p w:rsidR="00FE4BB7" w:rsidRDefault="00BC1803">
      <w:pPr>
        <w:pStyle w:val="a"/>
        <w:numPr>
          <w:ilvl w:val="0"/>
          <w:numId w:val="10"/>
        </w:numPr>
        <w:ind w:leftChars="100" w:left="400" w:hangingChars="100" w:hanging="200"/>
      </w:pPr>
      <w:r>
        <w:rPr>
          <w:b/>
        </w:rPr>
        <w:t>originatorId:</w:t>
      </w:r>
      <w:r>
        <w:t xml:space="preserve"> An unique ID to identify the originator.</w:t>
      </w:r>
    </w:p>
    <w:p w:rsidR="00FE4BB7" w:rsidRDefault="00BC1803">
      <w:pPr>
        <w:pStyle w:val="3"/>
        <w:spacing w:before="156"/>
        <w:rPr>
          <w:lang w:eastAsia="zh-TW"/>
        </w:rPr>
      </w:pPr>
      <w:bookmarkStart w:id="65" w:name="_Response_Payload"/>
      <w:bookmarkStart w:id="66" w:name="_Toc2175335"/>
      <w:bookmarkStart w:id="67" w:name="_Toc43213414"/>
      <w:bookmarkEnd w:id="65"/>
      <w:r>
        <w:rPr>
          <w:rFonts w:hint="eastAsia"/>
          <w:lang w:eastAsia="zh-TW"/>
        </w:rPr>
        <w:t>Response Payload</w:t>
      </w:r>
      <w:bookmarkEnd w:id="66"/>
      <w:bookmarkEnd w:id="67"/>
    </w:p>
    <w:p w:rsidR="00FE4BB7" w:rsidRDefault="00BC1803">
      <w:pPr>
        <w:rPr>
          <w:rFonts w:eastAsia="新細明體"/>
          <w:lang w:val="it-IT" w:eastAsia="zh-TW"/>
        </w:rPr>
      </w:pPr>
      <w:r>
        <w:rPr>
          <w:rFonts w:eastAsia="新細明體"/>
          <w:lang w:val="it-IT" w:eastAsia="zh-TW"/>
        </w:rPr>
        <w:t>Response payload is anobject includes status code and information which a receiver replies originator to inform the result of execution of action. Response payload is divided into several categories based on the characteristics of information it contains.</w:t>
      </w:r>
    </w:p>
    <w:p w:rsidR="00FE4BB7" w:rsidRDefault="00FE4BB7">
      <w:pPr>
        <w:rPr>
          <w:rFonts w:eastAsia="新細明體"/>
          <w:lang w:val="it-IT" w:eastAsia="zh-TW"/>
        </w:rPr>
      </w:pPr>
    </w:p>
    <w:p w:rsidR="00FE4BB7" w:rsidRDefault="00BC1803">
      <w:pPr>
        <w:rPr>
          <w:rFonts w:eastAsia="新細明體"/>
          <w:lang w:val="it-IT" w:eastAsia="zh-TW"/>
        </w:rPr>
      </w:pPr>
      <w:r>
        <w:rPr>
          <w:rFonts w:eastAsia="新細明體"/>
          <w:lang w:val="it-IT" w:eastAsia="zh-TW"/>
        </w:rPr>
        <w:t>The following table represents the relationshiop between categories and actions.</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5"/>
        <w:gridCol w:w="1257"/>
        <w:gridCol w:w="1257"/>
        <w:gridCol w:w="1259"/>
        <w:gridCol w:w="1257"/>
        <w:gridCol w:w="1259"/>
        <w:gridCol w:w="1258"/>
        <w:gridCol w:w="1258"/>
      </w:tblGrid>
      <w:tr w:rsidR="00FE4BB7">
        <w:trPr>
          <w:tblHeader/>
          <w:jc w:val="center"/>
        </w:trPr>
        <w:tc>
          <w:tcPr>
            <w:tcW w:w="1265"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Information</w:t>
            </w:r>
            <w:r>
              <w:rPr>
                <w:rFonts w:eastAsia="新細明體"/>
                <w:b/>
                <w:sz w:val="16"/>
                <w:lang w:val="it-IT" w:eastAsia="zh-TW"/>
              </w:rPr>
              <w:br/>
              <w:t>Category</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Short Form</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Data Type</w:t>
            </w:r>
          </w:p>
        </w:tc>
        <w:tc>
          <w:tcPr>
            <w:tcW w:w="1259"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Create</w:t>
            </w:r>
          </w:p>
        </w:tc>
        <w:tc>
          <w:tcPr>
            <w:tcW w:w="1257"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Read</w:t>
            </w:r>
          </w:p>
        </w:tc>
        <w:tc>
          <w:tcPr>
            <w:tcW w:w="1259"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Update</w:t>
            </w:r>
          </w:p>
        </w:tc>
        <w:tc>
          <w:tcPr>
            <w:tcW w:w="1258"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Delete</w:t>
            </w:r>
          </w:p>
        </w:tc>
        <w:tc>
          <w:tcPr>
            <w:tcW w:w="1258" w:type="dxa"/>
            <w:shd w:val="clear" w:color="auto" w:fill="D9D9D9"/>
            <w:vAlign w:val="center"/>
          </w:tcPr>
          <w:p w:rsidR="00FE4BB7" w:rsidRDefault="00BC1803">
            <w:pPr>
              <w:keepNext/>
              <w:jc w:val="center"/>
              <w:rPr>
                <w:rFonts w:eastAsia="新細明體"/>
                <w:b/>
                <w:sz w:val="16"/>
                <w:lang w:val="it-IT" w:eastAsia="zh-TW"/>
              </w:rPr>
            </w:pPr>
            <w:r>
              <w:rPr>
                <w:rFonts w:eastAsia="新細明體" w:hint="eastAsia"/>
                <w:b/>
                <w:sz w:val="16"/>
                <w:lang w:val="it-IT" w:eastAsia="zh-TW"/>
              </w:rPr>
              <w:t>Notify</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data</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object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errors</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sz w:val="16"/>
                <w:lang w:val="it-IT" w:eastAsia="zh-TW"/>
              </w:rPr>
              <w:t>e</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sz w:val="16"/>
                <w:lang w:val="it-IT" w:eastAsia="zh-TW"/>
              </w:rPr>
              <w:t>array</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meta</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sz w:val="16"/>
                <w:lang w:val="it-IT" w:eastAsia="zh-TW"/>
              </w:rPr>
              <w:t>m</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sz w:val="16"/>
                <w:lang w:val="it-IT" w:eastAsia="zh-TW"/>
              </w:rPr>
              <w:t>object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receiverId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sz w:val="16"/>
                <w:lang w:val="it-IT" w:eastAsia="zh-TW"/>
              </w:rPr>
              <w:t>rc</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string</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requestId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ri</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string</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r w:rsidR="00FE4BB7">
        <w:trPr>
          <w:tblHeader/>
          <w:jc w:val="center"/>
        </w:trPr>
        <w:tc>
          <w:tcPr>
            <w:tcW w:w="1265"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originatorId</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oi</w:t>
            </w:r>
          </w:p>
        </w:tc>
        <w:tc>
          <w:tcPr>
            <w:tcW w:w="1257"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string</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7"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9"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hint="eastAsia"/>
                <w:b/>
                <w:szCs w:val="20"/>
                <w:lang w:val="it-IT" w:eastAsia="zh-TW"/>
              </w:rPr>
              <w:t>+*</w:t>
            </w:r>
          </w:p>
        </w:tc>
        <w:tc>
          <w:tcPr>
            <w:tcW w:w="1258" w:type="dxa"/>
            <w:shd w:val="clear" w:color="auto" w:fill="auto"/>
          </w:tcPr>
          <w:p w:rsidR="00FE4BB7" w:rsidRDefault="00BC1803">
            <w:pPr>
              <w:keepNext/>
              <w:jc w:val="center"/>
              <w:rPr>
                <w:rFonts w:eastAsia="新細明體"/>
                <w:b/>
                <w:szCs w:val="20"/>
                <w:lang w:val="it-IT" w:eastAsia="zh-TW"/>
              </w:rPr>
            </w:pPr>
            <w:r>
              <w:rPr>
                <w:rFonts w:eastAsia="新細明體"/>
                <w:b/>
                <w:szCs w:val="20"/>
                <w:lang w:val="it-IT" w:eastAsia="zh-TW"/>
              </w:rPr>
              <w:t>─</w:t>
            </w:r>
          </w:p>
        </w:tc>
      </w:tr>
    </w:tbl>
    <w:p w:rsidR="00FE4BB7" w:rsidRDefault="00BC1803">
      <w:pPr>
        <w:pStyle w:val="16"/>
        <w:rPr>
          <w:lang w:val="it-IT" w:eastAsia="zh-TW"/>
        </w:rPr>
      </w:pPr>
      <w:r>
        <w:rPr>
          <w:rFonts w:hint="eastAsia"/>
          <w:b/>
          <w:lang w:val="it-IT" w:eastAsia="zh-TW"/>
        </w:rPr>
        <w:t>Legends: +:</w:t>
      </w:r>
      <w:r>
        <w:rPr>
          <w:rFonts w:hint="eastAsia"/>
          <w:lang w:val="it-IT" w:eastAsia="zh-TW"/>
        </w:rPr>
        <w:t xml:space="preserve">Mandatory, </w:t>
      </w:r>
      <w:r>
        <w:rPr>
          <w:rFonts w:hint="eastAsia"/>
          <w:b/>
          <w:lang w:val="it-IT" w:eastAsia="zh-TW"/>
        </w:rPr>
        <w:t>+*</w:t>
      </w:r>
      <w:r>
        <w:rPr>
          <w:b/>
          <w:lang w:val="it-IT" w:eastAsia="zh-TW"/>
        </w:rPr>
        <w:t xml:space="preserve">: </w:t>
      </w:r>
      <w:r>
        <w:rPr>
          <w:lang w:val="it-IT" w:eastAsia="zh-TW"/>
        </w:rPr>
        <w:t xml:space="preserve">Optional, </w:t>
      </w:r>
      <w:r>
        <w:rPr>
          <w:b/>
          <w:lang w:val="it-IT" w:eastAsia="zh-TW"/>
        </w:rPr>
        <w:t>─:</w:t>
      </w:r>
      <w:r>
        <w:rPr>
          <w:lang w:val="it-IT" w:eastAsia="zh-TW"/>
        </w:rPr>
        <w:t xml:space="preserve"> Not including</w:t>
      </w:r>
    </w:p>
    <w:p w:rsidR="00FE4BB7" w:rsidRDefault="00BC1803">
      <w:pPr>
        <w:pStyle w:val="a"/>
        <w:numPr>
          <w:ilvl w:val="0"/>
          <w:numId w:val="11"/>
        </w:numPr>
        <w:ind w:leftChars="100" w:left="400" w:hangingChars="100" w:hanging="200"/>
      </w:pPr>
      <w:r>
        <w:rPr>
          <w:rFonts w:hint="eastAsia"/>
          <w:b/>
        </w:rPr>
        <w:t>data</w:t>
      </w:r>
      <w:r>
        <w:rPr>
          <w:b/>
        </w:rPr>
        <w:t>:</w:t>
      </w:r>
      <w:r>
        <w:t xml:space="preserve"> Data is a key-value map which incl</w:t>
      </w:r>
      <w:r w:rsidR="0091036E">
        <w:t>udes at least one or multiple r</w:t>
      </w:r>
      <w:r>
        <w:t>esources or arrays of resources to represent readable attributes of resources. Key is the name of resource in either singular or plural form. The data type of value should be array of resources if key is naming in plural and value type is object for singular.</w:t>
      </w:r>
    </w:p>
    <w:p w:rsidR="00FE4BB7" w:rsidRDefault="00BC1803">
      <w:pPr>
        <w:pStyle w:val="a"/>
        <w:numPr>
          <w:ilvl w:val="0"/>
          <w:numId w:val="11"/>
        </w:numPr>
        <w:ind w:leftChars="100" w:left="400" w:hangingChars="100" w:hanging="200"/>
      </w:pPr>
      <w:r>
        <w:rPr>
          <w:rFonts w:hint="eastAsia"/>
          <w:b/>
        </w:rPr>
        <w:t>erro</w:t>
      </w:r>
      <w:r>
        <w:rPr>
          <w:b/>
        </w:rPr>
        <w:t>rs:</w:t>
      </w:r>
      <w:r>
        <w:t xml:space="preserve"> Errors is an array of error objects which represents the status of executions, an error object contains two attributes.</w:t>
      </w:r>
    </w:p>
    <w:p w:rsidR="00FE4BB7" w:rsidRDefault="00BC1803">
      <w:pPr>
        <w:pStyle w:val="a"/>
        <w:numPr>
          <w:ilvl w:val="0"/>
          <w:numId w:val="12"/>
        </w:numPr>
        <w:ind w:leftChars="200" w:left="882" w:hanging="482"/>
      </w:pPr>
      <w:r>
        <w:rPr>
          <w:b/>
          <w:i/>
        </w:rPr>
        <w:t>code</w:t>
      </w:r>
      <w:r>
        <w:rPr>
          <w:i/>
        </w:rPr>
        <w:t>:</w:t>
      </w:r>
      <w:r>
        <w:t xml:space="preserve"> Status code indicates the result of execution (see status code definitions in following chapters).</w:t>
      </w:r>
    </w:p>
    <w:p w:rsidR="00FE4BB7" w:rsidRDefault="00BC1803">
      <w:pPr>
        <w:pStyle w:val="a"/>
        <w:numPr>
          <w:ilvl w:val="0"/>
          <w:numId w:val="12"/>
        </w:numPr>
        <w:ind w:leftChars="200" w:left="882" w:hanging="482"/>
      </w:pPr>
      <w:r>
        <w:rPr>
          <w:rFonts w:hint="eastAsia"/>
          <w:b/>
          <w:i/>
        </w:rPr>
        <w:t>detail</w:t>
      </w:r>
      <w:r>
        <w:rPr>
          <w:rFonts w:hint="eastAsia"/>
          <w:i/>
        </w:rPr>
        <w:t>:</w:t>
      </w:r>
      <w:r>
        <w:t xml:space="preserve"> A description of error to make it more easy to read for human readers.</w:t>
      </w:r>
    </w:p>
    <w:p w:rsidR="00FE4BB7" w:rsidRDefault="00BC1803">
      <w:pPr>
        <w:pStyle w:val="a"/>
        <w:numPr>
          <w:ilvl w:val="0"/>
          <w:numId w:val="0"/>
        </w:numPr>
        <w:ind w:leftChars="200" w:left="400"/>
      </w:pPr>
      <w:r>
        <w:t>In some implementations, e.g. API gateway in Microservice, a response message might be replied by receiver who invokes multiple upstream services and merge them into a single response message. In this case, there might be existing multiple error objects in errors to represent each status of execution.</w:t>
      </w:r>
    </w:p>
    <w:p w:rsidR="00FE4BB7" w:rsidRDefault="00BC1803">
      <w:pPr>
        <w:pStyle w:val="a"/>
        <w:numPr>
          <w:ilvl w:val="0"/>
          <w:numId w:val="13"/>
        </w:numPr>
        <w:ind w:leftChars="100" w:left="400" w:hangingChars="100" w:hanging="200"/>
        <w:rPr>
          <w:b/>
          <w:lang w:val="it-IT"/>
        </w:rPr>
      </w:pPr>
      <w:r>
        <w:rPr>
          <w:rFonts w:hint="eastAsia"/>
          <w:b/>
          <w:lang w:val="it-IT"/>
        </w:rPr>
        <w:t>meta:</w:t>
      </w:r>
      <w:r>
        <w:rPr>
          <w:b/>
          <w:lang w:val="it-IT"/>
        </w:rPr>
        <w:t xml:space="preserve"> </w:t>
      </w:r>
      <w:r>
        <w:rPr>
          <w:lang w:val="it-IT"/>
        </w:rPr>
        <w:t xml:space="preserve">Meta provides information about data that are encouraged to provided by CRUDN actions for different purposes and helps originators to understand how to manipulate data well. </w:t>
      </w:r>
    </w:p>
    <w:p w:rsidR="00FE4BB7" w:rsidRDefault="00FE4BB7">
      <w:pPr>
        <w:rPr>
          <w:lang w:val="it-IT"/>
        </w:rPr>
      </w:pPr>
    </w:p>
    <w:p w:rsidR="00FE4BB7" w:rsidRDefault="00BC1803">
      <w:pPr>
        <w:pStyle w:val="a"/>
        <w:numPr>
          <w:ilvl w:val="0"/>
          <w:numId w:val="0"/>
        </w:numPr>
        <w:rPr>
          <w:b/>
          <w:lang w:val="it-IT"/>
        </w:rPr>
      </w:pPr>
      <w:r>
        <w:rPr>
          <w:lang w:val="it-IT"/>
        </w:rPr>
        <w:t>The following table is the example case which defines the pagination metadata of READ action.</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061"/>
        <w:gridCol w:w="1544"/>
        <w:gridCol w:w="1262"/>
        <w:gridCol w:w="1271"/>
        <w:gridCol w:w="3496"/>
      </w:tblGrid>
      <w:tr w:rsidR="00FE4BB7">
        <w:trPr>
          <w:jc w:val="center"/>
        </w:trPr>
        <w:tc>
          <w:tcPr>
            <w:tcW w:w="1436"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lastRenderedPageBreak/>
              <w:t>Attribute Name</w:t>
            </w:r>
          </w:p>
        </w:tc>
        <w:tc>
          <w:tcPr>
            <w:tcW w:w="1061"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t>Short Form</w:t>
            </w:r>
          </w:p>
        </w:tc>
        <w:tc>
          <w:tcPr>
            <w:tcW w:w="1544"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t>Data Type</w:t>
            </w:r>
          </w:p>
        </w:tc>
        <w:tc>
          <w:tcPr>
            <w:tcW w:w="1262"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t>Must</w:t>
            </w:r>
          </w:p>
        </w:tc>
        <w:tc>
          <w:tcPr>
            <w:tcW w:w="1271"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t>Read/Write</w:t>
            </w:r>
          </w:p>
        </w:tc>
        <w:tc>
          <w:tcPr>
            <w:tcW w:w="3496" w:type="dxa"/>
            <w:shd w:val="clear" w:color="auto" w:fill="D9D9D9"/>
          </w:tcPr>
          <w:p w:rsidR="00FE4BB7" w:rsidRDefault="00BC1803">
            <w:pPr>
              <w:pStyle w:val="a"/>
              <w:keepNext/>
              <w:numPr>
                <w:ilvl w:val="0"/>
                <w:numId w:val="0"/>
              </w:numPr>
              <w:jc w:val="center"/>
              <w:rPr>
                <w:sz w:val="16"/>
                <w:lang w:val="it-IT"/>
              </w:rPr>
            </w:pPr>
            <w:r>
              <w:rPr>
                <w:rFonts w:hint="eastAsia"/>
                <w:sz w:val="16"/>
                <w:lang w:val="it-IT"/>
              </w:rPr>
              <w:t>Description</w:t>
            </w:r>
          </w:p>
        </w:tc>
      </w:tr>
      <w:tr w:rsidR="00FE4BB7">
        <w:trPr>
          <w:jc w:val="center"/>
        </w:trPr>
        <w:tc>
          <w:tcPr>
            <w:tcW w:w="1436" w:type="dxa"/>
            <w:shd w:val="clear" w:color="auto" w:fill="auto"/>
            <w:vAlign w:val="center"/>
          </w:tcPr>
          <w:p w:rsidR="00FE4BB7" w:rsidRDefault="00BC1803">
            <w:pPr>
              <w:pStyle w:val="a"/>
              <w:keepNext/>
              <w:numPr>
                <w:ilvl w:val="0"/>
                <w:numId w:val="0"/>
              </w:numPr>
              <w:jc w:val="both"/>
              <w:rPr>
                <w:sz w:val="16"/>
                <w:lang w:val="it-IT"/>
              </w:rPr>
            </w:pPr>
            <w:r>
              <w:rPr>
                <w:rFonts w:hint="eastAsia"/>
                <w:sz w:val="16"/>
                <w:lang w:val="it-IT"/>
              </w:rPr>
              <w:t>from</w:t>
            </w:r>
          </w:p>
        </w:tc>
        <w:tc>
          <w:tcPr>
            <w:tcW w:w="106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fr</w:t>
            </w:r>
          </w:p>
        </w:tc>
        <w:tc>
          <w:tcPr>
            <w:tcW w:w="1544"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 xml:space="preserve">positive </w:t>
            </w:r>
            <w:r>
              <w:rPr>
                <w:sz w:val="16"/>
                <w:lang w:val="it-IT"/>
              </w:rPr>
              <w:t>number</w:t>
            </w:r>
          </w:p>
        </w:tc>
        <w:tc>
          <w:tcPr>
            <w:tcW w:w="1262"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Yes</w:t>
            </w:r>
          </w:p>
        </w:tc>
        <w:tc>
          <w:tcPr>
            <w:tcW w:w="127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Read-Only</w:t>
            </w:r>
          </w:p>
        </w:tc>
        <w:tc>
          <w:tcPr>
            <w:tcW w:w="3496" w:type="dxa"/>
            <w:shd w:val="clear" w:color="auto" w:fill="auto"/>
            <w:vAlign w:val="center"/>
          </w:tcPr>
          <w:p w:rsidR="00FE4BB7" w:rsidRDefault="00BC1803">
            <w:pPr>
              <w:pStyle w:val="a"/>
              <w:keepNext/>
              <w:numPr>
                <w:ilvl w:val="0"/>
                <w:numId w:val="0"/>
              </w:numPr>
              <w:jc w:val="both"/>
              <w:rPr>
                <w:sz w:val="16"/>
                <w:lang w:val="it-IT"/>
              </w:rPr>
            </w:pPr>
            <w:r>
              <w:rPr>
                <w:sz w:val="16"/>
                <w:lang w:val="it-IT"/>
              </w:rPr>
              <w:t>The offest between 1st data item in current response and whole matched data items.</w:t>
            </w:r>
          </w:p>
        </w:tc>
      </w:tr>
      <w:tr w:rsidR="00FE4BB7">
        <w:trPr>
          <w:jc w:val="center"/>
        </w:trPr>
        <w:tc>
          <w:tcPr>
            <w:tcW w:w="1436" w:type="dxa"/>
            <w:shd w:val="clear" w:color="auto" w:fill="auto"/>
            <w:vAlign w:val="center"/>
          </w:tcPr>
          <w:p w:rsidR="00FE4BB7" w:rsidRDefault="00BC1803">
            <w:pPr>
              <w:pStyle w:val="a"/>
              <w:keepNext/>
              <w:numPr>
                <w:ilvl w:val="0"/>
                <w:numId w:val="0"/>
              </w:numPr>
              <w:jc w:val="both"/>
              <w:rPr>
                <w:sz w:val="16"/>
                <w:lang w:val="it-IT"/>
              </w:rPr>
            </w:pPr>
            <w:r>
              <w:rPr>
                <w:rFonts w:hint="eastAsia"/>
                <w:sz w:val="16"/>
                <w:lang w:val="it-IT"/>
              </w:rPr>
              <w:t>size</w:t>
            </w:r>
          </w:p>
        </w:tc>
        <w:tc>
          <w:tcPr>
            <w:tcW w:w="106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sz</w:t>
            </w:r>
          </w:p>
        </w:tc>
        <w:tc>
          <w:tcPr>
            <w:tcW w:w="1544"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 xml:space="preserve">positive </w:t>
            </w:r>
            <w:r>
              <w:rPr>
                <w:sz w:val="16"/>
                <w:lang w:val="it-IT"/>
              </w:rPr>
              <w:t>number</w:t>
            </w:r>
          </w:p>
        </w:tc>
        <w:tc>
          <w:tcPr>
            <w:tcW w:w="1262"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Yes</w:t>
            </w:r>
          </w:p>
        </w:tc>
        <w:tc>
          <w:tcPr>
            <w:tcW w:w="127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Read-Only</w:t>
            </w:r>
          </w:p>
        </w:tc>
        <w:tc>
          <w:tcPr>
            <w:tcW w:w="3496" w:type="dxa"/>
            <w:shd w:val="clear" w:color="auto" w:fill="auto"/>
            <w:vAlign w:val="center"/>
          </w:tcPr>
          <w:p w:rsidR="00FE4BB7" w:rsidRDefault="00BC1803">
            <w:pPr>
              <w:pStyle w:val="a"/>
              <w:keepNext/>
              <w:numPr>
                <w:ilvl w:val="0"/>
                <w:numId w:val="0"/>
              </w:numPr>
              <w:jc w:val="both"/>
              <w:rPr>
                <w:sz w:val="16"/>
                <w:lang w:val="it-IT"/>
              </w:rPr>
            </w:pPr>
            <w:r>
              <w:rPr>
                <w:sz w:val="16"/>
                <w:lang w:val="it-IT"/>
              </w:rPr>
              <w:t>The number of data items.</w:t>
            </w:r>
          </w:p>
        </w:tc>
      </w:tr>
      <w:tr w:rsidR="00FE4BB7">
        <w:trPr>
          <w:jc w:val="center"/>
        </w:trPr>
        <w:tc>
          <w:tcPr>
            <w:tcW w:w="1436" w:type="dxa"/>
            <w:shd w:val="clear" w:color="auto" w:fill="auto"/>
            <w:vAlign w:val="center"/>
          </w:tcPr>
          <w:p w:rsidR="00FE4BB7" w:rsidRDefault="00BC1803">
            <w:pPr>
              <w:pStyle w:val="a"/>
              <w:keepNext/>
              <w:numPr>
                <w:ilvl w:val="0"/>
                <w:numId w:val="0"/>
              </w:numPr>
              <w:jc w:val="both"/>
              <w:rPr>
                <w:sz w:val="16"/>
                <w:lang w:val="it-IT"/>
              </w:rPr>
            </w:pPr>
            <w:r>
              <w:rPr>
                <w:rFonts w:hint="eastAsia"/>
                <w:sz w:val="16"/>
                <w:lang w:val="it-IT"/>
              </w:rPr>
              <w:t>total</w:t>
            </w:r>
          </w:p>
        </w:tc>
        <w:tc>
          <w:tcPr>
            <w:tcW w:w="106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tt</w:t>
            </w:r>
          </w:p>
        </w:tc>
        <w:tc>
          <w:tcPr>
            <w:tcW w:w="1544"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 xml:space="preserve">positive </w:t>
            </w:r>
            <w:r>
              <w:rPr>
                <w:sz w:val="16"/>
                <w:lang w:val="it-IT"/>
              </w:rPr>
              <w:t>number</w:t>
            </w:r>
          </w:p>
        </w:tc>
        <w:tc>
          <w:tcPr>
            <w:tcW w:w="1262"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Yes</w:t>
            </w:r>
          </w:p>
        </w:tc>
        <w:tc>
          <w:tcPr>
            <w:tcW w:w="1271" w:type="dxa"/>
            <w:shd w:val="clear" w:color="auto" w:fill="auto"/>
            <w:vAlign w:val="center"/>
          </w:tcPr>
          <w:p w:rsidR="00FE4BB7" w:rsidRDefault="00BC1803">
            <w:pPr>
              <w:pStyle w:val="a"/>
              <w:keepNext/>
              <w:numPr>
                <w:ilvl w:val="0"/>
                <w:numId w:val="0"/>
              </w:numPr>
              <w:jc w:val="center"/>
              <w:rPr>
                <w:sz w:val="16"/>
                <w:lang w:val="it-IT"/>
              </w:rPr>
            </w:pPr>
            <w:r>
              <w:rPr>
                <w:rFonts w:hint="eastAsia"/>
                <w:sz w:val="16"/>
                <w:lang w:val="it-IT"/>
              </w:rPr>
              <w:t>Read-Only</w:t>
            </w:r>
          </w:p>
        </w:tc>
        <w:tc>
          <w:tcPr>
            <w:tcW w:w="3496" w:type="dxa"/>
            <w:shd w:val="clear" w:color="auto" w:fill="auto"/>
            <w:vAlign w:val="center"/>
          </w:tcPr>
          <w:p w:rsidR="00FE4BB7" w:rsidRDefault="00BC1803">
            <w:pPr>
              <w:pStyle w:val="a"/>
              <w:keepNext/>
              <w:numPr>
                <w:ilvl w:val="0"/>
                <w:numId w:val="0"/>
              </w:numPr>
              <w:jc w:val="both"/>
              <w:rPr>
                <w:sz w:val="16"/>
                <w:lang w:val="it-IT"/>
              </w:rPr>
            </w:pPr>
            <w:r>
              <w:rPr>
                <w:sz w:val="16"/>
                <w:lang w:val="it-IT"/>
              </w:rPr>
              <w:t>Total number of whole matched data items.</w:t>
            </w:r>
          </w:p>
        </w:tc>
      </w:tr>
    </w:tbl>
    <w:p w:rsidR="00FE4BB7" w:rsidRDefault="00BC1803">
      <w:pPr>
        <w:pStyle w:val="a"/>
        <w:numPr>
          <w:ilvl w:val="0"/>
          <w:numId w:val="14"/>
        </w:numPr>
        <w:ind w:leftChars="100" w:left="400" w:hangingChars="100" w:hanging="200"/>
        <w:rPr>
          <w:lang w:val="it-IT"/>
        </w:rPr>
      </w:pPr>
      <w:r>
        <w:rPr>
          <w:rFonts w:hint="eastAsia"/>
          <w:b/>
          <w:lang w:val="it-IT"/>
        </w:rPr>
        <w:t>receiverId:</w:t>
      </w:r>
      <w:r>
        <w:rPr>
          <w:rFonts w:hint="eastAsia"/>
          <w:lang w:val="it-IT"/>
        </w:rPr>
        <w:t xml:space="preserve"> </w:t>
      </w:r>
      <w:r>
        <w:rPr>
          <w:lang w:val="it-IT"/>
        </w:rPr>
        <w:t>An unique ID to identify the receiver.</w:t>
      </w:r>
    </w:p>
    <w:p w:rsidR="00FE4BB7" w:rsidRDefault="00BC1803">
      <w:pPr>
        <w:pStyle w:val="a"/>
        <w:numPr>
          <w:ilvl w:val="0"/>
          <w:numId w:val="14"/>
        </w:numPr>
        <w:ind w:leftChars="100" w:left="400" w:hangingChars="100" w:hanging="200"/>
        <w:rPr>
          <w:lang w:val="it-IT"/>
        </w:rPr>
      </w:pPr>
      <w:r>
        <w:rPr>
          <w:b/>
          <w:lang w:val="it-IT"/>
        </w:rPr>
        <w:t>requestId:</w:t>
      </w:r>
      <w:r>
        <w:rPr>
          <w:lang w:val="it-IT"/>
        </w:rPr>
        <w:t xml:space="preserve"> Replicated from requestId of request if it is existed.</w:t>
      </w:r>
    </w:p>
    <w:p w:rsidR="00FE4BB7" w:rsidRDefault="00BC1803">
      <w:pPr>
        <w:pStyle w:val="a"/>
        <w:numPr>
          <w:ilvl w:val="0"/>
          <w:numId w:val="14"/>
        </w:numPr>
        <w:ind w:leftChars="100" w:left="400" w:hangingChars="100" w:hanging="200"/>
        <w:rPr>
          <w:lang w:val="it-IT"/>
        </w:rPr>
      </w:pPr>
      <w:r>
        <w:rPr>
          <w:b/>
          <w:lang w:val="it-IT"/>
        </w:rPr>
        <w:t>originatorId:</w:t>
      </w:r>
      <w:r>
        <w:rPr>
          <w:lang w:val="it-IT"/>
        </w:rPr>
        <w:t xml:space="preserve"> Replicated from originatorId of request if it is existed.</w:t>
      </w:r>
    </w:p>
    <w:p w:rsidR="00FE4BB7" w:rsidRDefault="00BC1803">
      <w:pPr>
        <w:pStyle w:val="3"/>
        <w:keepNext/>
        <w:spacing w:before="156"/>
      </w:pPr>
      <w:bookmarkStart w:id="68" w:name="_Toc2175336"/>
      <w:bookmarkStart w:id="69" w:name="_Toc43213415"/>
      <w:r>
        <w:t>Status Code</w:t>
      </w:r>
      <w:bookmarkEnd w:id="68"/>
      <w:bookmarkEnd w:id="69"/>
    </w:p>
    <w:p w:rsidR="00FE4BB7" w:rsidRDefault="00BC1803">
      <w:pPr>
        <w:rPr>
          <w:lang w:val="it-IT"/>
        </w:rPr>
      </w:pPr>
      <w:r>
        <w:rPr>
          <w:lang w:val="it-IT"/>
        </w:rPr>
        <w:t>Status code are returned in the Response payload to indicate the result of request processing. The status codes are categorized as one of 6 classes as the following table.</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1270"/>
        <w:gridCol w:w="7076"/>
      </w:tblGrid>
      <w:tr w:rsidR="00FE4BB7">
        <w:trPr>
          <w:jc w:val="center"/>
        </w:trPr>
        <w:tc>
          <w:tcPr>
            <w:tcW w:w="1724" w:type="dxa"/>
            <w:shd w:val="clear" w:color="auto" w:fill="D9D9D9"/>
          </w:tcPr>
          <w:p w:rsidR="00FE4BB7" w:rsidRDefault="00BC1803">
            <w:pPr>
              <w:keepNext/>
              <w:jc w:val="center"/>
              <w:rPr>
                <w:rFonts w:eastAsia="新細明體"/>
                <w:sz w:val="16"/>
                <w:lang w:val="it-IT" w:eastAsia="zh-TW"/>
              </w:rPr>
            </w:pPr>
            <w:r>
              <w:rPr>
                <w:rFonts w:eastAsia="新細明體" w:hint="eastAsia"/>
                <w:sz w:val="16"/>
                <w:lang w:val="it-IT" w:eastAsia="zh-TW"/>
              </w:rPr>
              <w:t>Status Class</w:t>
            </w:r>
          </w:p>
        </w:tc>
        <w:tc>
          <w:tcPr>
            <w:tcW w:w="1270" w:type="dxa"/>
            <w:shd w:val="clear" w:color="auto" w:fill="D9D9D9"/>
          </w:tcPr>
          <w:p w:rsidR="00FE4BB7" w:rsidRDefault="00BC1803">
            <w:pPr>
              <w:keepNext/>
              <w:jc w:val="center"/>
              <w:rPr>
                <w:rFonts w:eastAsia="新細明體"/>
                <w:sz w:val="16"/>
                <w:lang w:val="it-IT" w:eastAsia="zh-TW"/>
              </w:rPr>
            </w:pPr>
            <w:r>
              <w:rPr>
                <w:rFonts w:eastAsia="新細明體" w:hint="eastAsia"/>
                <w:sz w:val="16"/>
                <w:lang w:val="it-IT" w:eastAsia="zh-TW"/>
              </w:rPr>
              <w:t>Code Class</w:t>
            </w:r>
          </w:p>
        </w:tc>
        <w:tc>
          <w:tcPr>
            <w:tcW w:w="7076" w:type="dxa"/>
            <w:shd w:val="clear" w:color="auto" w:fill="D9D9D9"/>
          </w:tcPr>
          <w:p w:rsidR="00FE4BB7" w:rsidRDefault="00BC1803">
            <w:pPr>
              <w:keepNext/>
              <w:jc w:val="center"/>
              <w:rPr>
                <w:rFonts w:eastAsia="新細明體"/>
                <w:sz w:val="16"/>
                <w:lang w:val="it-IT" w:eastAsia="zh-TW"/>
              </w:rPr>
            </w:pPr>
            <w:r>
              <w:rPr>
                <w:rFonts w:eastAsia="新細明體" w:hint="eastAsia"/>
                <w:sz w:val="16"/>
                <w:lang w:val="it-IT" w:eastAsia="zh-TW"/>
              </w:rPr>
              <w:t>Description</w:t>
            </w:r>
          </w:p>
        </w:tc>
      </w:tr>
      <w:tr w:rsidR="00FE4BB7">
        <w:trPr>
          <w:jc w:val="center"/>
        </w:trPr>
        <w:tc>
          <w:tcPr>
            <w:tcW w:w="172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Informational</w:t>
            </w:r>
          </w:p>
        </w:tc>
        <w:tc>
          <w:tcPr>
            <w:tcW w:w="1270"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1XX</w:t>
            </w:r>
          </w:p>
        </w:tc>
        <w:tc>
          <w:tcPr>
            <w:tcW w:w="7076"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The request is successfully received, but the request is still on process.</w:t>
            </w:r>
          </w:p>
        </w:tc>
      </w:tr>
      <w:tr w:rsidR="00FE4BB7">
        <w:trPr>
          <w:jc w:val="center"/>
        </w:trPr>
        <w:tc>
          <w:tcPr>
            <w:tcW w:w="172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Success</w:t>
            </w:r>
          </w:p>
        </w:tc>
        <w:tc>
          <w:tcPr>
            <w:tcW w:w="1270"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2XX</w:t>
            </w:r>
          </w:p>
        </w:tc>
        <w:tc>
          <w:tcPr>
            <w:tcW w:w="7076"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The request is successfully received, understood, and accepted.</w:t>
            </w:r>
          </w:p>
        </w:tc>
      </w:tr>
      <w:tr w:rsidR="00FE4BB7">
        <w:trPr>
          <w:jc w:val="center"/>
        </w:trPr>
        <w:tc>
          <w:tcPr>
            <w:tcW w:w="172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Redirection</w:t>
            </w:r>
          </w:p>
        </w:tc>
        <w:tc>
          <w:tcPr>
            <w:tcW w:w="1270"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3XX</w:t>
            </w:r>
          </w:p>
        </w:tc>
        <w:tc>
          <w:tcPr>
            <w:tcW w:w="7076"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(Not used in present release)</w:t>
            </w:r>
          </w:p>
        </w:tc>
      </w:tr>
      <w:tr w:rsidR="00FE4BB7">
        <w:trPr>
          <w:jc w:val="center"/>
        </w:trPr>
        <w:tc>
          <w:tcPr>
            <w:tcW w:w="172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Originator Error</w:t>
            </w:r>
          </w:p>
        </w:tc>
        <w:tc>
          <w:tcPr>
            <w:tcW w:w="1270"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4XX</w:t>
            </w:r>
          </w:p>
        </w:tc>
        <w:tc>
          <w:tcPr>
            <w:tcW w:w="7076"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The request was malformed by the originator and is rejected.</w:t>
            </w:r>
          </w:p>
        </w:tc>
      </w:tr>
      <w:tr w:rsidR="00FE4BB7">
        <w:trPr>
          <w:jc w:val="center"/>
        </w:trPr>
        <w:tc>
          <w:tcPr>
            <w:tcW w:w="1724" w:type="dxa"/>
            <w:shd w:val="clear" w:color="auto" w:fill="auto"/>
          </w:tcPr>
          <w:p w:rsidR="00FE4BB7" w:rsidRDefault="00BC1803">
            <w:pPr>
              <w:keepNext/>
              <w:jc w:val="both"/>
              <w:rPr>
                <w:rFonts w:eastAsia="新細明體"/>
                <w:sz w:val="16"/>
                <w:lang w:val="it-IT" w:eastAsia="zh-TW"/>
              </w:rPr>
            </w:pPr>
            <w:r>
              <w:rPr>
                <w:rFonts w:eastAsia="新細明體" w:hint="eastAsia"/>
                <w:sz w:val="16"/>
                <w:lang w:val="it-IT" w:eastAsia="zh-TW"/>
              </w:rPr>
              <w:t>Receiver Error</w:t>
            </w:r>
          </w:p>
        </w:tc>
        <w:tc>
          <w:tcPr>
            <w:tcW w:w="1270" w:type="dxa"/>
            <w:shd w:val="clear" w:color="auto" w:fill="auto"/>
          </w:tcPr>
          <w:p w:rsidR="00FE4BB7" w:rsidRDefault="00BC1803">
            <w:pPr>
              <w:keepNext/>
              <w:jc w:val="center"/>
              <w:rPr>
                <w:rFonts w:eastAsia="新細明體"/>
                <w:sz w:val="16"/>
                <w:lang w:val="it-IT" w:eastAsia="zh-TW"/>
              </w:rPr>
            </w:pPr>
            <w:r>
              <w:rPr>
                <w:rFonts w:eastAsia="新細明體" w:hint="eastAsia"/>
                <w:sz w:val="16"/>
                <w:lang w:val="it-IT" w:eastAsia="zh-TW"/>
              </w:rPr>
              <w:t>5XX</w:t>
            </w:r>
          </w:p>
        </w:tc>
        <w:tc>
          <w:tcPr>
            <w:tcW w:w="7076" w:type="dxa"/>
            <w:shd w:val="clear" w:color="auto" w:fill="auto"/>
          </w:tcPr>
          <w:p w:rsidR="00FE4BB7" w:rsidRDefault="00BC1803">
            <w:pPr>
              <w:keepNext/>
              <w:jc w:val="both"/>
              <w:rPr>
                <w:rFonts w:eastAsia="新細明體"/>
                <w:sz w:val="16"/>
                <w:lang w:val="it-IT" w:eastAsia="zh-TW"/>
              </w:rPr>
            </w:pPr>
            <w:r>
              <w:rPr>
                <w:rFonts w:eastAsia="新細明體"/>
                <w:sz w:val="16"/>
                <w:lang w:val="it-IT" w:eastAsia="zh-TW"/>
              </w:rPr>
              <w:t>The requested operation cannot be performed due to an error condition at the Receiver.</w:t>
            </w:r>
          </w:p>
        </w:tc>
      </w:tr>
    </w:tbl>
    <w:p w:rsidR="00FE4BB7" w:rsidRDefault="00FE4BB7">
      <w:pPr>
        <w:rPr>
          <w:lang w:eastAsia="zh-TW"/>
        </w:rPr>
      </w:pPr>
      <w:bookmarkStart w:id="70" w:name="_Toc2175337"/>
    </w:p>
    <w:p w:rsidR="00FE4BB7" w:rsidRDefault="00BC1803">
      <w:pPr>
        <w:pStyle w:val="4"/>
        <w:keepNext/>
        <w:rPr>
          <w:lang w:eastAsia="zh-TW"/>
        </w:rPr>
      </w:pPr>
      <w:r>
        <w:rPr>
          <w:rFonts w:hint="eastAsia"/>
          <w:lang w:eastAsia="zh-TW"/>
        </w:rPr>
        <w:t>Information Code</w:t>
      </w:r>
      <w:bookmarkEnd w:id="70"/>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10"/>
      </w:tblGrid>
      <w:tr w:rsidR="00FE4BB7">
        <w:tc>
          <w:tcPr>
            <w:tcW w:w="1242"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Numeric Code</w:t>
            </w:r>
          </w:p>
        </w:tc>
        <w:tc>
          <w:tcPr>
            <w:tcW w:w="2410"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Abbreviation</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100</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ACCEPTED</w:t>
            </w:r>
          </w:p>
        </w:tc>
      </w:tr>
    </w:tbl>
    <w:p w:rsidR="00FE4BB7" w:rsidRDefault="00FE4BB7">
      <w:pPr>
        <w:rPr>
          <w:lang w:eastAsia="zh-TW"/>
        </w:rPr>
      </w:pPr>
      <w:bookmarkStart w:id="71" w:name="_Toc2175338"/>
    </w:p>
    <w:p w:rsidR="00FE4BB7" w:rsidRDefault="00BC1803">
      <w:pPr>
        <w:pStyle w:val="4"/>
        <w:keepNext/>
        <w:rPr>
          <w:lang w:eastAsia="zh-TW"/>
        </w:rPr>
      </w:pPr>
      <w:r>
        <w:rPr>
          <w:rFonts w:hint="eastAsia"/>
          <w:lang w:eastAsia="zh-TW"/>
        </w:rPr>
        <w:t>Success Code</w:t>
      </w:r>
      <w:bookmarkEnd w:id="71"/>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10"/>
      </w:tblGrid>
      <w:tr w:rsidR="00FE4BB7">
        <w:tc>
          <w:tcPr>
            <w:tcW w:w="1242"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Numeric Code</w:t>
            </w:r>
          </w:p>
        </w:tc>
        <w:tc>
          <w:tcPr>
            <w:tcW w:w="2410"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Abbreviation</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2</w:t>
            </w:r>
            <w:r>
              <w:rPr>
                <w:rFonts w:eastAsia="新細明體" w:hint="eastAsia"/>
                <w:sz w:val="16"/>
                <w:lang w:val="it-IT" w:eastAsia="zh-TW"/>
              </w:rPr>
              <w:t>00</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OK</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201</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CREATED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202</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DELETED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204</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UPDATED</w:t>
            </w:r>
          </w:p>
        </w:tc>
      </w:tr>
    </w:tbl>
    <w:p w:rsidR="00FE4BB7" w:rsidRDefault="00FE4BB7">
      <w:pPr>
        <w:rPr>
          <w:lang w:eastAsia="zh-TW"/>
        </w:rPr>
      </w:pPr>
      <w:bookmarkStart w:id="72" w:name="_Toc2175339"/>
    </w:p>
    <w:p w:rsidR="00FE4BB7" w:rsidRDefault="00BC1803">
      <w:pPr>
        <w:pStyle w:val="4"/>
        <w:keepNext/>
        <w:rPr>
          <w:lang w:eastAsia="zh-TW"/>
        </w:rPr>
      </w:pPr>
      <w:r>
        <w:rPr>
          <w:lang w:eastAsia="zh-TW"/>
        </w:rPr>
        <w:lastRenderedPageBreak/>
        <w:t>Originator Error Code</w:t>
      </w:r>
      <w:bookmarkEnd w:id="72"/>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10"/>
      </w:tblGrid>
      <w:tr w:rsidR="00FE4BB7">
        <w:tc>
          <w:tcPr>
            <w:tcW w:w="1242"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Numeric Code</w:t>
            </w:r>
          </w:p>
        </w:tc>
        <w:tc>
          <w:tcPr>
            <w:tcW w:w="2410"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Abbreviation</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400</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BAD_REQUEST</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401</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NOT_SUPPORTED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404</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NOT_FOUND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405</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ACTION_NOT_ALLOWED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408</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REQUEST_TIMEOUT</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409</w:t>
            </w:r>
          </w:p>
        </w:tc>
        <w:tc>
          <w:tcPr>
            <w:tcW w:w="2410" w:type="dxa"/>
            <w:shd w:val="clear" w:color="auto" w:fill="auto"/>
            <w:vAlign w:val="center"/>
          </w:tcPr>
          <w:p w:rsidR="00FE4BB7" w:rsidRDefault="00BC1803">
            <w:pPr>
              <w:keepNext/>
              <w:jc w:val="both"/>
              <w:rPr>
                <w:rFonts w:eastAsia="新細明體"/>
                <w:sz w:val="16"/>
                <w:lang w:val="it-IT" w:eastAsia="zh-TW"/>
              </w:rPr>
            </w:pPr>
            <w:r>
              <w:rPr>
                <w:rFonts w:eastAsia="新細明體" w:hint="eastAsia"/>
                <w:sz w:val="16"/>
                <w:lang w:val="it-IT" w:eastAsia="zh-TW"/>
              </w:rPr>
              <w:t>VERSION_CONFLICT</w:t>
            </w:r>
          </w:p>
        </w:tc>
      </w:tr>
    </w:tbl>
    <w:p w:rsidR="00FE4BB7" w:rsidRDefault="00FE4BB7">
      <w:pPr>
        <w:rPr>
          <w:lang w:eastAsia="zh-TW"/>
        </w:rPr>
      </w:pPr>
      <w:bookmarkStart w:id="73" w:name="_Toc2175340"/>
    </w:p>
    <w:p w:rsidR="00FE4BB7" w:rsidRDefault="00BC1803">
      <w:pPr>
        <w:pStyle w:val="4"/>
        <w:rPr>
          <w:lang w:eastAsia="zh-TW"/>
        </w:rPr>
      </w:pPr>
      <w:r>
        <w:rPr>
          <w:lang w:eastAsia="zh-TW"/>
        </w:rPr>
        <w:t>Receiver Error Code</w:t>
      </w:r>
      <w:bookmarkEnd w:id="73"/>
    </w:p>
    <w:tbl>
      <w:tblPr>
        <w:tblW w:w="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1"/>
      </w:tblGrid>
      <w:tr w:rsidR="00FE4BB7">
        <w:tc>
          <w:tcPr>
            <w:tcW w:w="1242"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Numeric Code</w:t>
            </w:r>
          </w:p>
        </w:tc>
        <w:tc>
          <w:tcPr>
            <w:tcW w:w="2421" w:type="dxa"/>
            <w:shd w:val="clear" w:color="auto" w:fill="D9D9D9"/>
            <w:vAlign w:val="center"/>
          </w:tcPr>
          <w:p w:rsidR="00FE4BB7" w:rsidRDefault="00BC1803">
            <w:pPr>
              <w:keepNext/>
              <w:jc w:val="center"/>
              <w:rPr>
                <w:rFonts w:eastAsia="新細明體"/>
                <w:sz w:val="16"/>
                <w:lang w:val="it-IT" w:eastAsia="zh-TW"/>
              </w:rPr>
            </w:pPr>
            <w:r>
              <w:rPr>
                <w:rFonts w:eastAsia="新細明體" w:hint="eastAsia"/>
                <w:sz w:val="16"/>
                <w:lang w:val="it-IT" w:eastAsia="zh-TW"/>
              </w:rPr>
              <w:t>Abbreviation</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5</w:t>
            </w:r>
            <w:r>
              <w:rPr>
                <w:rFonts w:eastAsia="新細明體" w:hint="eastAsia"/>
                <w:sz w:val="16"/>
                <w:lang w:val="it-IT" w:eastAsia="zh-TW"/>
              </w:rPr>
              <w:t>00</w:t>
            </w:r>
          </w:p>
        </w:tc>
        <w:tc>
          <w:tcPr>
            <w:tcW w:w="2421"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INTERNAL_SERVER_ERROR</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5</w:t>
            </w:r>
            <w:r>
              <w:rPr>
                <w:rFonts w:eastAsia="新細明體" w:hint="eastAsia"/>
                <w:sz w:val="16"/>
                <w:lang w:val="it-IT" w:eastAsia="zh-TW"/>
              </w:rPr>
              <w:t>01</w:t>
            </w:r>
          </w:p>
        </w:tc>
        <w:tc>
          <w:tcPr>
            <w:tcW w:w="2421"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NOT_IMPLEMENTED</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5</w:t>
            </w:r>
            <w:r>
              <w:rPr>
                <w:rFonts w:eastAsia="新細明體" w:hint="eastAsia"/>
                <w:sz w:val="16"/>
                <w:lang w:val="it-IT" w:eastAsia="zh-TW"/>
              </w:rPr>
              <w:t>02</w:t>
            </w:r>
          </w:p>
        </w:tc>
        <w:tc>
          <w:tcPr>
            <w:tcW w:w="2421"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BAD_GATEWAY</w:t>
            </w:r>
          </w:p>
        </w:tc>
      </w:tr>
      <w:tr w:rsidR="00FE4BB7">
        <w:tc>
          <w:tcPr>
            <w:tcW w:w="1242" w:type="dxa"/>
            <w:shd w:val="clear" w:color="auto" w:fill="auto"/>
            <w:vAlign w:val="center"/>
          </w:tcPr>
          <w:p w:rsidR="00FE4BB7" w:rsidRDefault="00BC1803">
            <w:pPr>
              <w:keepNext/>
              <w:jc w:val="center"/>
              <w:rPr>
                <w:rFonts w:eastAsia="新細明體"/>
                <w:sz w:val="16"/>
                <w:lang w:val="it-IT" w:eastAsia="zh-TW"/>
              </w:rPr>
            </w:pPr>
            <w:r>
              <w:rPr>
                <w:rFonts w:eastAsia="新細明體"/>
                <w:sz w:val="16"/>
                <w:lang w:val="it-IT" w:eastAsia="zh-TW"/>
              </w:rPr>
              <w:t>5</w:t>
            </w:r>
            <w:r>
              <w:rPr>
                <w:rFonts w:eastAsia="新細明體" w:hint="eastAsia"/>
                <w:sz w:val="16"/>
                <w:lang w:val="it-IT" w:eastAsia="zh-TW"/>
              </w:rPr>
              <w:t>0</w:t>
            </w:r>
            <w:r>
              <w:rPr>
                <w:rFonts w:eastAsia="新細明體"/>
                <w:sz w:val="16"/>
                <w:lang w:val="it-IT" w:eastAsia="zh-TW"/>
              </w:rPr>
              <w:t>3</w:t>
            </w:r>
          </w:p>
        </w:tc>
        <w:tc>
          <w:tcPr>
            <w:tcW w:w="2421" w:type="dxa"/>
            <w:shd w:val="clear" w:color="auto" w:fill="auto"/>
            <w:vAlign w:val="center"/>
          </w:tcPr>
          <w:p w:rsidR="00FE4BB7" w:rsidRDefault="00BC1803">
            <w:pPr>
              <w:keepNext/>
              <w:jc w:val="both"/>
              <w:rPr>
                <w:rFonts w:eastAsia="新細明體"/>
                <w:sz w:val="16"/>
                <w:lang w:val="it-IT" w:eastAsia="zh-TW"/>
              </w:rPr>
            </w:pPr>
            <w:r>
              <w:rPr>
                <w:rFonts w:eastAsia="新細明體"/>
                <w:sz w:val="16"/>
                <w:lang w:val="it-IT" w:eastAsia="zh-TW"/>
              </w:rPr>
              <w:t>GATEWAY_TIMEOUT</w:t>
            </w:r>
          </w:p>
        </w:tc>
      </w:tr>
    </w:tbl>
    <w:p w:rsidR="00FE4BB7" w:rsidRDefault="00FE4BB7">
      <w:pPr>
        <w:rPr>
          <w:rFonts w:eastAsiaTheme="minorEastAsia"/>
          <w:lang w:val="it-IT" w:eastAsia="zh-TW"/>
        </w:rPr>
      </w:pPr>
      <w:bookmarkStart w:id="74" w:name="_IP-Camera_Broadcasting_State"/>
      <w:bookmarkEnd w:id="74"/>
    </w:p>
    <w:sectPr w:rsidR="00FE4BB7">
      <w:headerReference w:type="even" r:id="rId13"/>
      <w:headerReference w:type="default" r:id="rId14"/>
      <w:footerReference w:type="default" r:id="rId15"/>
      <w:pgSz w:w="11906" w:h="16838"/>
      <w:pgMar w:top="936" w:right="924" w:bottom="936" w:left="902"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4B" w:rsidRDefault="00E1474B">
      <w:pPr>
        <w:spacing w:before="0" w:after="0"/>
      </w:pPr>
      <w:r>
        <w:separator/>
      </w:r>
    </w:p>
  </w:endnote>
  <w:endnote w:type="continuationSeparator" w:id="0">
    <w:p w:rsidR="00E1474B" w:rsidRDefault="00E147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roman"/>
    <w:pitch w:val="default"/>
    <w:sig w:usb0="FFFFFFFF" w:usb1="E9FFFFFF" w:usb2="0000003F" w:usb3="00000000" w:csb0="603F01FF" w:csb1="FFFF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1E2" w:rsidRDefault="001A71E2">
    <w:pPr>
      <w:pStyle w:val="af"/>
      <w:pBdr>
        <w:bottom w:val="single" w:sz="6" w:space="1" w:color="auto"/>
      </w:pBdr>
      <w:rPr>
        <w:rFonts w:eastAsia="新細明體"/>
        <w:lang w:eastAsia="zh-TW"/>
      </w:rPr>
    </w:pPr>
  </w:p>
  <w:p w:rsidR="001A71E2" w:rsidRDefault="001A71E2">
    <w:pPr>
      <w:pStyle w:val="af"/>
    </w:pPr>
    <w:r>
      <w:t xml:space="preserve">Page </w:t>
    </w:r>
    <w:r>
      <w:fldChar w:fldCharType="begin"/>
    </w:r>
    <w:r>
      <w:instrText xml:space="preserve"> PAGE </w:instrText>
    </w:r>
    <w:r>
      <w:fldChar w:fldCharType="separate"/>
    </w:r>
    <w:r w:rsidR="00C93D58">
      <w:rPr>
        <w:noProof/>
      </w:rPr>
      <w:t>38</w:t>
    </w:r>
    <w:r>
      <w:fldChar w:fldCharType="end"/>
    </w:r>
    <w:r>
      <w:t xml:space="preserve"> of </w:t>
    </w:r>
    <w:r w:rsidR="00E1474B">
      <w:fldChar w:fldCharType="begin"/>
    </w:r>
    <w:r w:rsidR="00E1474B">
      <w:instrText xml:space="preserve"> NUMPAGES </w:instrText>
    </w:r>
    <w:r w:rsidR="00E1474B">
      <w:fldChar w:fldCharType="separate"/>
    </w:r>
    <w:r w:rsidR="00C93D58">
      <w:rPr>
        <w:noProof/>
      </w:rPr>
      <w:t>38</w:t>
    </w:r>
    <w:r w:rsidR="00E1474B">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4B" w:rsidRDefault="00E1474B">
      <w:pPr>
        <w:spacing w:before="0" w:after="0"/>
      </w:pPr>
      <w:r>
        <w:separator/>
      </w:r>
    </w:p>
  </w:footnote>
  <w:footnote w:type="continuationSeparator" w:id="0">
    <w:p w:rsidR="00E1474B" w:rsidRDefault="00E1474B">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1E2" w:rsidRDefault="001A71E2"/>
  <w:p w:rsidR="001A71E2" w:rsidRDefault="001A71E2"/>
  <w:p w:rsidR="001A71E2" w:rsidRDefault="001A71E2"/>
  <w:p w:rsidR="001A71E2" w:rsidRDefault="001A71E2"/>
  <w:p w:rsidR="001A71E2" w:rsidRDefault="001A71E2">
    <w:pPr>
      <w:numPr>
        <w:ins w:id="75" w:author="Administrator" w:date="2011-04-27T11:41:00Z"/>
      </w:numPr>
    </w:pPr>
  </w:p>
  <w:p w:rsidR="001A71E2" w:rsidRDefault="001A71E2">
    <w:pPr>
      <w:numPr>
        <w:ins w:id="76" w:author="Unknown" w:date="1900-01-01T00:00:00Z"/>
      </w:numPr>
    </w:pPr>
  </w:p>
  <w:p w:rsidR="001A71E2" w:rsidRDefault="001A71E2">
    <w:pPr>
      <w:numPr>
        <w:ins w:id="77" w:author="01588" w:date="2013-03-12T15:06:00Z"/>
      </w:numPr>
    </w:pPr>
  </w:p>
  <w:p w:rsidR="001A71E2" w:rsidRDefault="001A71E2">
    <w:pPr>
      <w:numPr>
        <w:ins w:id="78" w:author="01588" w:date="2013-03-12T15:06:00Z"/>
      </w:numPr>
    </w:pPr>
  </w:p>
  <w:p w:rsidR="001A71E2" w:rsidRDefault="001A71E2">
    <w:pPr>
      <w:numPr>
        <w:ins w:id="79" w:author="Unknown" w:date="1900-01-01T00:00:00Z"/>
      </w:numPr>
    </w:pPr>
  </w:p>
  <w:p w:rsidR="001A71E2" w:rsidRDefault="001A71E2">
    <w:pPr>
      <w:numPr>
        <w:ins w:id="80" w:author="Unknown" w:date="1900-01-01T00:00:00Z"/>
      </w:numPr>
    </w:pPr>
  </w:p>
  <w:p w:rsidR="001A71E2" w:rsidRDefault="001A71E2">
    <w:pPr>
      <w:numPr>
        <w:ins w:id="81" w:author="Unknown" w:date="1900-01-01T00:00:00Z"/>
      </w:numPr>
    </w:pPr>
  </w:p>
  <w:p w:rsidR="001A71E2" w:rsidRDefault="001A71E2">
    <w:pPr>
      <w:numPr>
        <w:ins w:id="82" w:author="Unknown" w:date="1900-01-01T00:00:00Z"/>
      </w:numPr>
    </w:pPr>
  </w:p>
  <w:p w:rsidR="001A71E2" w:rsidRDefault="001A71E2">
    <w:pPr>
      <w:numPr>
        <w:ins w:id="83" w:author="Unknown" w:date="1900-01-01T00:00:00Z"/>
      </w:numPr>
    </w:pPr>
  </w:p>
  <w:p w:rsidR="001A71E2" w:rsidRDefault="001A71E2">
    <w:pPr>
      <w:numPr>
        <w:ins w:id="84" w:author="Unknown" w:date="1900-01-01T00:00:00Z"/>
      </w:numPr>
    </w:pPr>
  </w:p>
  <w:p w:rsidR="001A71E2" w:rsidRDefault="001A71E2">
    <w:pPr>
      <w:numPr>
        <w:ins w:id="85" w:author="Unknown" w:date="1900-01-01T00:00:00Z"/>
      </w:numPr>
    </w:pPr>
  </w:p>
  <w:p w:rsidR="001A71E2" w:rsidRDefault="001A71E2">
    <w:pPr>
      <w:numPr>
        <w:ins w:id="86" w:author="Unknown" w:date="1900-01-01T00:00:00Z"/>
      </w:numPr>
    </w:pPr>
  </w:p>
  <w:p w:rsidR="001A71E2" w:rsidRDefault="001A71E2">
    <w:pPr>
      <w:numPr>
        <w:ins w:id="87" w:author="Unknown" w:date="1900-01-01T00:00:00Z"/>
      </w:numPr>
    </w:pPr>
  </w:p>
  <w:p w:rsidR="001A71E2" w:rsidRDefault="001A71E2"/>
  <w:p w:rsidR="001A71E2" w:rsidRDefault="001A71E2"/>
  <w:p w:rsidR="001A71E2" w:rsidRDefault="001A71E2"/>
  <w:p w:rsidR="001A71E2" w:rsidRDefault="001A71E2"/>
  <w:p w:rsidR="001A71E2" w:rsidRDefault="001A71E2"/>
  <w:p w:rsidR="001A71E2" w:rsidRDefault="001A71E2"/>
  <w:p w:rsidR="001A71E2" w:rsidRDefault="001A71E2"/>
  <w:p w:rsidR="001A71E2" w:rsidRDefault="001A71E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1E2" w:rsidRDefault="001A71E2">
    <w:pPr>
      <w:pStyle w:val="a4"/>
      <w:pBdr>
        <w:bottom w:val="single" w:sz="6" w:space="1" w:color="auto"/>
      </w:pBdr>
      <w:ind w:left="400" w:hanging="400"/>
      <w:jc w:val="right"/>
      <w:rPr>
        <w:rFonts w:eastAsia="新細明體"/>
        <w:szCs w:val="20"/>
        <w:lang w:eastAsia="zh-TW"/>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91E"/>
    <w:multiLevelType w:val="multilevel"/>
    <w:tmpl w:val="007D791E"/>
    <w:lvl w:ilvl="0">
      <w:start w:val="1"/>
      <w:numFmt w:val="decimal"/>
      <w:lvlText w:val="%1."/>
      <w:lvlJc w:val="left"/>
      <w:pPr>
        <w:ind w:left="284" w:hanging="284"/>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47D5E13"/>
    <w:multiLevelType w:val="multilevel"/>
    <w:tmpl w:val="047D5E13"/>
    <w:lvl w:ilvl="0">
      <w:start w:val="1"/>
      <w:numFmt w:val="decimal"/>
      <w:lvlText w:val="%1."/>
      <w:lvlJc w:val="left"/>
      <w:pPr>
        <w:ind w:left="284" w:hanging="284"/>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6D95D99"/>
    <w:multiLevelType w:val="multilevel"/>
    <w:tmpl w:val="06D95D99"/>
    <w:lvl w:ilvl="0">
      <w:start w:val="1"/>
      <w:numFmt w:val="bullet"/>
      <w:lvlText w:val=""/>
      <w:lvlJc w:val="left"/>
      <w:pPr>
        <w:ind w:left="780" w:hanging="480"/>
      </w:pPr>
      <w:rPr>
        <w:rFonts w:ascii="Wingdings" w:hAnsi="Wingdings" w:hint="default"/>
      </w:rPr>
    </w:lvl>
    <w:lvl w:ilvl="1">
      <w:start w:val="1"/>
      <w:numFmt w:val="bullet"/>
      <w:lvlText w:val=""/>
      <w:lvlJc w:val="left"/>
      <w:pPr>
        <w:ind w:left="1260" w:hanging="480"/>
      </w:pPr>
      <w:rPr>
        <w:rFonts w:ascii="Wingdings" w:hAnsi="Wingdings" w:hint="default"/>
      </w:rPr>
    </w:lvl>
    <w:lvl w:ilvl="2">
      <w:start w:val="1"/>
      <w:numFmt w:val="bullet"/>
      <w:lvlText w:val=""/>
      <w:lvlJc w:val="left"/>
      <w:pPr>
        <w:ind w:left="1740" w:hanging="480"/>
      </w:pPr>
      <w:rPr>
        <w:rFonts w:ascii="Wingdings" w:hAnsi="Wingdings" w:hint="default"/>
      </w:rPr>
    </w:lvl>
    <w:lvl w:ilvl="3">
      <w:start w:val="1"/>
      <w:numFmt w:val="bullet"/>
      <w:lvlText w:val=""/>
      <w:lvlJc w:val="left"/>
      <w:pPr>
        <w:ind w:left="2220" w:hanging="480"/>
      </w:pPr>
      <w:rPr>
        <w:rFonts w:ascii="Wingdings" w:hAnsi="Wingdings" w:hint="default"/>
      </w:rPr>
    </w:lvl>
    <w:lvl w:ilvl="4">
      <w:start w:val="1"/>
      <w:numFmt w:val="bullet"/>
      <w:lvlText w:val=""/>
      <w:lvlJc w:val="left"/>
      <w:pPr>
        <w:ind w:left="2700" w:hanging="480"/>
      </w:pPr>
      <w:rPr>
        <w:rFonts w:ascii="Wingdings" w:hAnsi="Wingdings" w:hint="default"/>
      </w:rPr>
    </w:lvl>
    <w:lvl w:ilvl="5">
      <w:start w:val="1"/>
      <w:numFmt w:val="bullet"/>
      <w:lvlText w:val=""/>
      <w:lvlJc w:val="left"/>
      <w:pPr>
        <w:ind w:left="3180" w:hanging="480"/>
      </w:pPr>
      <w:rPr>
        <w:rFonts w:ascii="Wingdings" w:hAnsi="Wingdings" w:hint="default"/>
      </w:rPr>
    </w:lvl>
    <w:lvl w:ilvl="6">
      <w:start w:val="1"/>
      <w:numFmt w:val="bullet"/>
      <w:lvlText w:val=""/>
      <w:lvlJc w:val="left"/>
      <w:pPr>
        <w:ind w:left="3660" w:hanging="480"/>
      </w:pPr>
      <w:rPr>
        <w:rFonts w:ascii="Wingdings" w:hAnsi="Wingdings" w:hint="default"/>
      </w:rPr>
    </w:lvl>
    <w:lvl w:ilvl="7">
      <w:start w:val="1"/>
      <w:numFmt w:val="bullet"/>
      <w:lvlText w:val=""/>
      <w:lvlJc w:val="left"/>
      <w:pPr>
        <w:ind w:left="4140" w:hanging="480"/>
      </w:pPr>
      <w:rPr>
        <w:rFonts w:ascii="Wingdings" w:hAnsi="Wingdings" w:hint="default"/>
      </w:rPr>
    </w:lvl>
    <w:lvl w:ilvl="8">
      <w:start w:val="1"/>
      <w:numFmt w:val="bullet"/>
      <w:lvlText w:val=""/>
      <w:lvlJc w:val="left"/>
      <w:pPr>
        <w:ind w:left="4620" w:hanging="480"/>
      </w:pPr>
      <w:rPr>
        <w:rFonts w:ascii="Wingdings" w:hAnsi="Wingdings" w:hint="default"/>
      </w:rPr>
    </w:lvl>
  </w:abstractNum>
  <w:abstractNum w:abstractNumId="3" w15:restartNumberingAfterBreak="0">
    <w:nsid w:val="0E1902C1"/>
    <w:multiLevelType w:val="multilevel"/>
    <w:tmpl w:val="0E1902C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16E5DCB"/>
    <w:multiLevelType w:val="hybridMultilevel"/>
    <w:tmpl w:val="F32ED138"/>
    <w:lvl w:ilvl="0" w:tplc="201C44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33572C"/>
    <w:multiLevelType w:val="multilevel"/>
    <w:tmpl w:val="1233572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15:restartNumberingAfterBreak="0">
    <w:nsid w:val="190F01BA"/>
    <w:multiLevelType w:val="hybridMultilevel"/>
    <w:tmpl w:val="3B2A0F90"/>
    <w:lvl w:ilvl="0" w:tplc="59741E34">
      <w:start w:val="10"/>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7BC212B"/>
    <w:multiLevelType w:val="multilevel"/>
    <w:tmpl w:val="27BC212B"/>
    <w:lvl w:ilvl="0">
      <w:start w:val="1"/>
      <w:numFmt w:val="bullet"/>
      <w:lvlText w:val=""/>
      <w:lvlJc w:val="left"/>
      <w:pPr>
        <w:ind w:left="780" w:hanging="480"/>
      </w:pPr>
      <w:rPr>
        <w:rFonts w:ascii="Wingdings" w:hAnsi="Wingdings" w:hint="default"/>
      </w:rPr>
    </w:lvl>
    <w:lvl w:ilvl="1">
      <w:start w:val="1"/>
      <w:numFmt w:val="bullet"/>
      <w:lvlText w:val=""/>
      <w:lvlJc w:val="left"/>
      <w:pPr>
        <w:ind w:left="1260" w:hanging="480"/>
      </w:pPr>
      <w:rPr>
        <w:rFonts w:ascii="Wingdings" w:hAnsi="Wingdings" w:hint="default"/>
      </w:rPr>
    </w:lvl>
    <w:lvl w:ilvl="2">
      <w:start w:val="1"/>
      <w:numFmt w:val="bullet"/>
      <w:lvlText w:val=""/>
      <w:lvlJc w:val="left"/>
      <w:pPr>
        <w:ind w:left="1740" w:hanging="480"/>
      </w:pPr>
      <w:rPr>
        <w:rFonts w:ascii="Wingdings" w:hAnsi="Wingdings" w:hint="default"/>
      </w:rPr>
    </w:lvl>
    <w:lvl w:ilvl="3">
      <w:start w:val="1"/>
      <w:numFmt w:val="bullet"/>
      <w:lvlText w:val=""/>
      <w:lvlJc w:val="left"/>
      <w:pPr>
        <w:ind w:left="2220" w:hanging="480"/>
      </w:pPr>
      <w:rPr>
        <w:rFonts w:ascii="Wingdings" w:hAnsi="Wingdings" w:hint="default"/>
      </w:rPr>
    </w:lvl>
    <w:lvl w:ilvl="4">
      <w:start w:val="1"/>
      <w:numFmt w:val="bullet"/>
      <w:lvlText w:val=""/>
      <w:lvlJc w:val="left"/>
      <w:pPr>
        <w:ind w:left="2700" w:hanging="480"/>
      </w:pPr>
      <w:rPr>
        <w:rFonts w:ascii="Wingdings" w:hAnsi="Wingdings" w:hint="default"/>
      </w:rPr>
    </w:lvl>
    <w:lvl w:ilvl="5">
      <w:start w:val="1"/>
      <w:numFmt w:val="bullet"/>
      <w:lvlText w:val=""/>
      <w:lvlJc w:val="left"/>
      <w:pPr>
        <w:ind w:left="3180" w:hanging="480"/>
      </w:pPr>
      <w:rPr>
        <w:rFonts w:ascii="Wingdings" w:hAnsi="Wingdings" w:hint="default"/>
      </w:rPr>
    </w:lvl>
    <w:lvl w:ilvl="6">
      <w:start w:val="1"/>
      <w:numFmt w:val="bullet"/>
      <w:lvlText w:val=""/>
      <w:lvlJc w:val="left"/>
      <w:pPr>
        <w:ind w:left="3660" w:hanging="480"/>
      </w:pPr>
      <w:rPr>
        <w:rFonts w:ascii="Wingdings" w:hAnsi="Wingdings" w:hint="default"/>
      </w:rPr>
    </w:lvl>
    <w:lvl w:ilvl="7">
      <w:start w:val="1"/>
      <w:numFmt w:val="bullet"/>
      <w:lvlText w:val=""/>
      <w:lvlJc w:val="left"/>
      <w:pPr>
        <w:ind w:left="4140" w:hanging="480"/>
      </w:pPr>
      <w:rPr>
        <w:rFonts w:ascii="Wingdings" w:hAnsi="Wingdings" w:hint="default"/>
      </w:rPr>
    </w:lvl>
    <w:lvl w:ilvl="8">
      <w:start w:val="1"/>
      <w:numFmt w:val="bullet"/>
      <w:lvlText w:val=""/>
      <w:lvlJc w:val="left"/>
      <w:pPr>
        <w:ind w:left="4620" w:hanging="480"/>
      </w:pPr>
      <w:rPr>
        <w:rFonts w:ascii="Wingdings" w:hAnsi="Wingdings" w:hint="default"/>
      </w:rPr>
    </w:lvl>
  </w:abstractNum>
  <w:abstractNum w:abstractNumId="8" w15:restartNumberingAfterBreak="0">
    <w:nsid w:val="49312365"/>
    <w:multiLevelType w:val="hybridMultilevel"/>
    <w:tmpl w:val="A2727C90"/>
    <w:lvl w:ilvl="0" w:tplc="5E60EF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165052"/>
    <w:multiLevelType w:val="hybridMultilevel"/>
    <w:tmpl w:val="70D2B9C4"/>
    <w:lvl w:ilvl="0" w:tplc="8930595C">
      <w:start w:val="1"/>
      <w:numFmt w:val="decimal"/>
      <w:lvlText w:val="%1."/>
      <w:lvlJc w:val="left"/>
      <w:pPr>
        <w:ind w:left="113" w:hanging="11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4D2A8C"/>
    <w:multiLevelType w:val="multilevel"/>
    <w:tmpl w:val="524D2A8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32613A8"/>
    <w:multiLevelType w:val="multilevel"/>
    <w:tmpl w:val="532613A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15:restartNumberingAfterBreak="0">
    <w:nsid w:val="577E5592"/>
    <w:multiLevelType w:val="multilevel"/>
    <w:tmpl w:val="577E559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60F84321"/>
    <w:multiLevelType w:val="multilevel"/>
    <w:tmpl w:val="60F84321"/>
    <w:lvl w:ilvl="0">
      <w:start w:val="1"/>
      <w:numFmt w:val="decimal"/>
      <w:pStyle w:val="1"/>
      <w:lvlText w:val="%1."/>
      <w:lvlJc w:val="left"/>
      <w:pPr>
        <w:tabs>
          <w:tab w:val="left" w:pos="425"/>
        </w:tabs>
        <w:ind w:left="425" w:hanging="425"/>
      </w:pPr>
      <w:rPr>
        <w:rFonts w:hint="eastAsia"/>
        <w:lang w:val="it-IT"/>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lang w:val="en-US"/>
      </w:rPr>
    </w:lvl>
    <w:lvl w:ilvl="3">
      <w:start w:val="1"/>
      <w:numFmt w:val="decimal"/>
      <w:pStyle w:val="4"/>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4" w15:restartNumberingAfterBreak="0">
    <w:nsid w:val="63C11F19"/>
    <w:multiLevelType w:val="multilevel"/>
    <w:tmpl w:val="63C11F19"/>
    <w:lvl w:ilvl="0">
      <w:start w:val="1"/>
      <w:numFmt w:val="bullet"/>
      <w:lvlText w:val=""/>
      <w:lvlJc w:val="left"/>
      <w:pPr>
        <w:ind w:left="780" w:hanging="480"/>
      </w:pPr>
      <w:rPr>
        <w:rFonts w:ascii="Wingdings" w:hAnsi="Wingdings" w:hint="default"/>
      </w:rPr>
    </w:lvl>
    <w:lvl w:ilvl="1">
      <w:start w:val="1"/>
      <w:numFmt w:val="bullet"/>
      <w:lvlText w:val=""/>
      <w:lvlJc w:val="left"/>
      <w:pPr>
        <w:ind w:left="1260" w:hanging="480"/>
      </w:pPr>
      <w:rPr>
        <w:rFonts w:ascii="Wingdings" w:hAnsi="Wingdings" w:hint="default"/>
      </w:rPr>
    </w:lvl>
    <w:lvl w:ilvl="2">
      <w:start w:val="1"/>
      <w:numFmt w:val="bullet"/>
      <w:lvlText w:val=""/>
      <w:lvlJc w:val="left"/>
      <w:pPr>
        <w:ind w:left="1740" w:hanging="480"/>
      </w:pPr>
      <w:rPr>
        <w:rFonts w:ascii="Wingdings" w:hAnsi="Wingdings" w:hint="default"/>
      </w:rPr>
    </w:lvl>
    <w:lvl w:ilvl="3">
      <w:start w:val="1"/>
      <w:numFmt w:val="bullet"/>
      <w:lvlText w:val=""/>
      <w:lvlJc w:val="left"/>
      <w:pPr>
        <w:ind w:left="2220" w:hanging="480"/>
      </w:pPr>
      <w:rPr>
        <w:rFonts w:ascii="Wingdings" w:hAnsi="Wingdings" w:hint="default"/>
      </w:rPr>
    </w:lvl>
    <w:lvl w:ilvl="4">
      <w:start w:val="1"/>
      <w:numFmt w:val="bullet"/>
      <w:lvlText w:val=""/>
      <w:lvlJc w:val="left"/>
      <w:pPr>
        <w:ind w:left="2700" w:hanging="480"/>
      </w:pPr>
      <w:rPr>
        <w:rFonts w:ascii="Wingdings" w:hAnsi="Wingdings" w:hint="default"/>
      </w:rPr>
    </w:lvl>
    <w:lvl w:ilvl="5">
      <w:start w:val="1"/>
      <w:numFmt w:val="bullet"/>
      <w:lvlText w:val=""/>
      <w:lvlJc w:val="left"/>
      <w:pPr>
        <w:ind w:left="3180" w:hanging="480"/>
      </w:pPr>
      <w:rPr>
        <w:rFonts w:ascii="Wingdings" w:hAnsi="Wingdings" w:hint="default"/>
      </w:rPr>
    </w:lvl>
    <w:lvl w:ilvl="6">
      <w:start w:val="1"/>
      <w:numFmt w:val="bullet"/>
      <w:lvlText w:val=""/>
      <w:lvlJc w:val="left"/>
      <w:pPr>
        <w:ind w:left="3660" w:hanging="480"/>
      </w:pPr>
      <w:rPr>
        <w:rFonts w:ascii="Wingdings" w:hAnsi="Wingdings" w:hint="default"/>
      </w:rPr>
    </w:lvl>
    <w:lvl w:ilvl="7">
      <w:start w:val="1"/>
      <w:numFmt w:val="bullet"/>
      <w:lvlText w:val=""/>
      <w:lvlJc w:val="left"/>
      <w:pPr>
        <w:ind w:left="4140" w:hanging="480"/>
      </w:pPr>
      <w:rPr>
        <w:rFonts w:ascii="Wingdings" w:hAnsi="Wingdings" w:hint="default"/>
      </w:rPr>
    </w:lvl>
    <w:lvl w:ilvl="8">
      <w:start w:val="1"/>
      <w:numFmt w:val="bullet"/>
      <w:lvlText w:val=""/>
      <w:lvlJc w:val="left"/>
      <w:pPr>
        <w:ind w:left="4620" w:hanging="480"/>
      </w:pPr>
      <w:rPr>
        <w:rFonts w:ascii="Wingdings" w:hAnsi="Wingdings" w:hint="default"/>
      </w:rPr>
    </w:lvl>
  </w:abstractNum>
  <w:abstractNum w:abstractNumId="15" w15:restartNumberingAfterBreak="0">
    <w:nsid w:val="659844B4"/>
    <w:multiLevelType w:val="multilevel"/>
    <w:tmpl w:val="659844B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667C673A"/>
    <w:multiLevelType w:val="multilevel"/>
    <w:tmpl w:val="667C673A"/>
    <w:lvl w:ilvl="0">
      <w:start w:val="1"/>
      <w:numFmt w:val="decimal"/>
      <w:pStyle w:val="a"/>
      <w:lvlText w:val="%1."/>
      <w:lvlJc w:val="left"/>
      <w:pPr>
        <w:ind w:left="680" w:hanging="4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17" w15:restartNumberingAfterBreak="0">
    <w:nsid w:val="66E51B62"/>
    <w:multiLevelType w:val="hybridMultilevel"/>
    <w:tmpl w:val="70D2B9C4"/>
    <w:lvl w:ilvl="0" w:tplc="8930595C">
      <w:start w:val="1"/>
      <w:numFmt w:val="decimal"/>
      <w:lvlText w:val="%1."/>
      <w:lvlJc w:val="left"/>
      <w:pPr>
        <w:ind w:left="113" w:hanging="113"/>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FD35DD"/>
    <w:multiLevelType w:val="multilevel"/>
    <w:tmpl w:val="72FD35DD"/>
    <w:lvl w:ilvl="0">
      <w:start w:val="1"/>
      <w:numFmt w:val="bullet"/>
      <w:lvlText w:val=""/>
      <w:lvlJc w:val="left"/>
      <w:pPr>
        <w:ind w:left="680" w:hanging="480"/>
      </w:pPr>
      <w:rPr>
        <w:rFonts w:ascii="Wingdings" w:hAnsi="Wingdings" w:hint="default"/>
      </w:rPr>
    </w:lvl>
    <w:lvl w:ilvl="1">
      <w:start w:val="1"/>
      <w:numFmt w:val="bullet"/>
      <w:lvlText w:val=""/>
      <w:lvlJc w:val="left"/>
      <w:pPr>
        <w:ind w:left="1160" w:hanging="480"/>
      </w:pPr>
      <w:rPr>
        <w:rFonts w:ascii="Wingdings" w:hAnsi="Wingdings" w:hint="default"/>
      </w:rPr>
    </w:lvl>
    <w:lvl w:ilvl="2">
      <w:start w:val="1"/>
      <w:numFmt w:val="bullet"/>
      <w:lvlText w:val=""/>
      <w:lvlJc w:val="left"/>
      <w:pPr>
        <w:ind w:left="1640" w:hanging="480"/>
      </w:pPr>
      <w:rPr>
        <w:rFonts w:ascii="Wingdings" w:hAnsi="Wingdings" w:hint="default"/>
      </w:rPr>
    </w:lvl>
    <w:lvl w:ilvl="3">
      <w:start w:val="1"/>
      <w:numFmt w:val="bullet"/>
      <w:lvlText w:val=""/>
      <w:lvlJc w:val="left"/>
      <w:pPr>
        <w:ind w:left="2120" w:hanging="480"/>
      </w:pPr>
      <w:rPr>
        <w:rFonts w:ascii="Wingdings" w:hAnsi="Wingdings" w:hint="default"/>
      </w:rPr>
    </w:lvl>
    <w:lvl w:ilvl="4">
      <w:start w:val="1"/>
      <w:numFmt w:val="bullet"/>
      <w:lvlText w:val=""/>
      <w:lvlJc w:val="left"/>
      <w:pPr>
        <w:ind w:left="2600" w:hanging="480"/>
      </w:pPr>
      <w:rPr>
        <w:rFonts w:ascii="Wingdings" w:hAnsi="Wingdings" w:hint="default"/>
      </w:rPr>
    </w:lvl>
    <w:lvl w:ilvl="5">
      <w:start w:val="1"/>
      <w:numFmt w:val="bullet"/>
      <w:lvlText w:val=""/>
      <w:lvlJc w:val="left"/>
      <w:pPr>
        <w:ind w:left="3080" w:hanging="480"/>
      </w:pPr>
      <w:rPr>
        <w:rFonts w:ascii="Wingdings" w:hAnsi="Wingdings" w:hint="default"/>
      </w:rPr>
    </w:lvl>
    <w:lvl w:ilvl="6">
      <w:start w:val="1"/>
      <w:numFmt w:val="bullet"/>
      <w:lvlText w:val=""/>
      <w:lvlJc w:val="left"/>
      <w:pPr>
        <w:ind w:left="3560" w:hanging="480"/>
      </w:pPr>
      <w:rPr>
        <w:rFonts w:ascii="Wingdings" w:hAnsi="Wingdings" w:hint="default"/>
      </w:rPr>
    </w:lvl>
    <w:lvl w:ilvl="7">
      <w:start w:val="1"/>
      <w:numFmt w:val="bullet"/>
      <w:lvlText w:val=""/>
      <w:lvlJc w:val="left"/>
      <w:pPr>
        <w:ind w:left="4040" w:hanging="480"/>
      </w:pPr>
      <w:rPr>
        <w:rFonts w:ascii="Wingdings" w:hAnsi="Wingdings" w:hint="default"/>
      </w:rPr>
    </w:lvl>
    <w:lvl w:ilvl="8">
      <w:start w:val="1"/>
      <w:numFmt w:val="bullet"/>
      <w:lvlText w:val=""/>
      <w:lvlJc w:val="left"/>
      <w:pPr>
        <w:ind w:left="4520" w:hanging="480"/>
      </w:pPr>
      <w:rPr>
        <w:rFonts w:ascii="Wingdings" w:hAnsi="Wingdings" w:hint="default"/>
      </w:rPr>
    </w:lvl>
  </w:abstractNum>
  <w:num w:numId="1">
    <w:abstractNumId w:val="13"/>
  </w:num>
  <w:num w:numId="2">
    <w:abstractNumId w:val="16"/>
  </w:num>
  <w:num w:numId="3">
    <w:abstractNumId w:val="15"/>
  </w:num>
  <w:num w:numId="4">
    <w:abstractNumId w:val="7"/>
  </w:num>
  <w:num w:numId="5">
    <w:abstractNumId w:val="2"/>
  </w:num>
  <w:num w:numId="6">
    <w:abstractNumId w:val="14"/>
  </w:num>
  <w:num w:numId="7">
    <w:abstractNumId w:val="0"/>
  </w:num>
  <w:num w:numId="8">
    <w:abstractNumId w:val="1"/>
  </w:num>
  <w:num w:numId="9">
    <w:abstractNumId w:val="18"/>
  </w:num>
  <w:num w:numId="10">
    <w:abstractNumId w:val="5"/>
  </w:num>
  <w:num w:numId="11">
    <w:abstractNumId w:val="3"/>
  </w:num>
  <w:num w:numId="12">
    <w:abstractNumId w:val="11"/>
  </w:num>
  <w:num w:numId="13">
    <w:abstractNumId w:val="12"/>
  </w:num>
  <w:num w:numId="14">
    <w:abstractNumId w:val="10"/>
  </w:num>
  <w:num w:numId="15">
    <w:abstractNumId w:val="6"/>
  </w:num>
  <w:num w:numId="16">
    <w:abstractNumId w:val="4"/>
  </w:num>
  <w:num w:numId="17">
    <w:abstractNumId w:val="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100"/>
  <w:autoHyphenation/>
  <w:hyphenationZone w:val="357"/>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7F"/>
    <w:rsid w:val="00000B1B"/>
    <w:rsid w:val="000015B5"/>
    <w:rsid w:val="00002403"/>
    <w:rsid w:val="00002918"/>
    <w:rsid w:val="00003310"/>
    <w:rsid w:val="000044F0"/>
    <w:rsid w:val="00004F1F"/>
    <w:rsid w:val="00005894"/>
    <w:rsid w:val="00005D2A"/>
    <w:rsid w:val="00005D4C"/>
    <w:rsid w:val="000071BB"/>
    <w:rsid w:val="000105AF"/>
    <w:rsid w:val="000110D4"/>
    <w:rsid w:val="00011C87"/>
    <w:rsid w:val="00011C8B"/>
    <w:rsid w:val="000137D6"/>
    <w:rsid w:val="00014823"/>
    <w:rsid w:val="00014A2D"/>
    <w:rsid w:val="0001505D"/>
    <w:rsid w:val="000155F2"/>
    <w:rsid w:val="00017390"/>
    <w:rsid w:val="00021291"/>
    <w:rsid w:val="000217CA"/>
    <w:rsid w:val="00021935"/>
    <w:rsid w:val="00021A80"/>
    <w:rsid w:val="0002225B"/>
    <w:rsid w:val="00023507"/>
    <w:rsid w:val="00025BB8"/>
    <w:rsid w:val="00025E95"/>
    <w:rsid w:val="0002712E"/>
    <w:rsid w:val="000278F2"/>
    <w:rsid w:val="000278F7"/>
    <w:rsid w:val="000309D4"/>
    <w:rsid w:val="00030B06"/>
    <w:rsid w:val="00031277"/>
    <w:rsid w:val="0003158A"/>
    <w:rsid w:val="00031723"/>
    <w:rsid w:val="00031DE0"/>
    <w:rsid w:val="000326C4"/>
    <w:rsid w:val="0003312B"/>
    <w:rsid w:val="00033481"/>
    <w:rsid w:val="00034F78"/>
    <w:rsid w:val="000353A1"/>
    <w:rsid w:val="00036446"/>
    <w:rsid w:val="0003697D"/>
    <w:rsid w:val="00037851"/>
    <w:rsid w:val="00041DAD"/>
    <w:rsid w:val="00041DBE"/>
    <w:rsid w:val="00042019"/>
    <w:rsid w:val="00042B8E"/>
    <w:rsid w:val="00043061"/>
    <w:rsid w:val="00043C18"/>
    <w:rsid w:val="00043F16"/>
    <w:rsid w:val="00044406"/>
    <w:rsid w:val="00046F0E"/>
    <w:rsid w:val="00050BD5"/>
    <w:rsid w:val="00051285"/>
    <w:rsid w:val="00051454"/>
    <w:rsid w:val="000524C8"/>
    <w:rsid w:val="00053E1C"/>
    <w:rsid w:val="00054170"/>
    <w:rsid w:val="000548D3"/>
    <w:rsid w:val="000575AB"/>
    <w:rsid w:val="00062335"/>
    <w:rsid w:val="000624ED"/>
    <w:rsid w:val="00064BA2"/>
    <w:rsid w:val="00065179"/>
    <w:rsid w:val="00065334"/>
    <w:rsid w:val="000657CE"/>
    <w:rsid w:val="00070C18"/>
    <w:rsid w:val="000710A2"/>
    <w:rsid w:val="000717A8"/>
    <w:rsid w:val="000719B0"/>
    <w:rsid w:val="00071B25"/>
    <w:rsid w:val="00072030"/>
    <w:rsid w:val="00072CFF"/>
    <w:rsid w:val="0007419B"/>
    <w:rsid w:val="00074391"/>
    <w:rsid w:val="00074CE5"/>
    <w:rsid w:val="00074D01"/>
    <w:rsid w:val="00074FEC"/>
    <w:rsid w:val="000756B2"/>
    <w:rsid w:val="00077008"/>
    <w:rsid w:val="0007797D"/>
    <w:rsid w:val="00080A45"/>
    <w:rsid w:val="00081193"/>
    <w:rsid w:val="00083824"/>
    <w:rsid w:val="00084032"/>
    <w:rsid w:val="000842E8"/>
    <w:rsid w:val="00084496"/>
    <w:rsid w:val="00085A35"/>
    <w:rsid w:val="00086CEC"/>
    <w:rsid w:val="0008784D"/>
    <w:rsid w:val="0009080A"/>
    <w:rsid w:val="00090A75"/>
    <w:rsid w:val="0009129B"/>
    <w:rsid w:val="00091AAD"/>
    <w:rsid w:val="00091F9E"/>
    <w:rsid w:val="000922D8"/>
    <w:rsid w:val="000941E9"/>
    <w:rsid w:val="00095203"/>
    <w:rsid w:val="00095822"/>
    <w:rsid w:val="00097011"/>
    <w:rsid w:val="00097F2A"/>
    <w:rsid w:val="000A231D"/>
    <w:rsid w:val="000A28EF"/>
    <w:rsid w:val="000A3548"/>
    <w:rsid w:val="000A3EA1"/>
    <w:rsid w:val="000A6AFE"/>
    <w:rsid w:val="000A7786"/>
    <w:rsid w:val="000B0350"/>
    <w:rsid w:val="000B15A8"/>
    <w:rsid w:val="000B1727"/>
    <w:rsid w:val="000B17AE"/>
    <w:rsid w:val="000B1842"/>
    <w:rsid w:val="000B22D6"/>
    <w:rsid w:val="000B2980"/>
    <w:rsid w:val="000B351C"/>
    <w:rsid w:val="000B45C3"/>
    <w:rsid w:val="000B4706"/>
    <w:rsid w:val="000B5795"/>
    <w:rsid w:val="000B656D"/>
    <w:rsid w:val="000B764E"/>
    <w:rsid w:val="000C07A6"/>
    <w:rsid w:val="000C09C9"/>
    <w:rsid w:val="000C226C"/>
    <w:rsid w:val="000C2462"/>
    <w:rsid w:val="000C29AD"/>
    <w:rsid w:val="000C2B69"/>
    <w:rsid w:val="000C305E"/>
    <w:rsid w:val="000C35A6"/>
    <w:rsid w:val="000C3B77"/>
    <w:rsid w:val="000C4404"/>
    <w:rsid w:val="000C4906"/>
    <w:rsid w:val="000C55B9"/>
    <w:rsid w:val="000C5B08"/>
    <w:rsid w:val="000C6DEE"/>
    <w:rsid w:val="000C6E8E"/>
    <w:rsid w:val="000C735B"/>
    <w:rsid w:val="000C7511"/>
    <w:rsid w:val="000C76FE"/>
    <w:rsid w:val="000C7745"/>
    <w:rsid w:val="000C784F"/>
    <w:rsid w:val="000C7B68"/>
    <w:rsid w:val="000D04E9"/>
    <w:rsid w:val="000D07D0"/>
    <w:rsid w:val="000D0F36"/>
    <w:rsid w:val="000D17FF"/>
    <w:rsid w:val="000D1F59"/>
    <w:rsid w:val="000D58AF"/>
    <w:rsid w:val="000D5E4B"/>
    <w:rsid w:val="000D7B1F"/>
    <w:rsid w:val="000E0908"/>
    <w:rsid w:val="000E1061"/>
    <w:rsid w:val="000E26D9"/>
    <w:rsid w:val="000E28BC"/>
    <w:rsid w:val="000E5203"/>
    <w:rsid w:val="000E623E"/>
    <w:rsid w:val="000E6728"/>
    <w:rsid w:val="000F005B"/>
    <w:rsid w:val="000F075D"/>
    <w:rsid w:val="000F0C0D"/>
    <w:rsid w:val="000F144A"/>
    <w:rsid w:val="000F18A5"/>
    <w:rsid w:val="000F1DC5"/>
    <w:rsid w:val="000F2398"/>
    <w:rsid w:val="000F24F8"/>
    <w:rsid w:val="000F532B"/>
    <w:rsid w:val="000F53AC"/>
    <w:rsid w:val="000F53AD"/>
    <w:rsid w:val="000F53E9"/>
    <w:rsid w:val="000F6D95"/>
    <w:rsid w:val="000F73CD"/>
    <w:rsid w:val="000F7E11"/>
    <w:rsid w:val="00100C3B"/>
    <w:rsid w:val="0010287F"/>
    <w:rsid w:val="00103027"/>
    <w:rsid w:val="00103AC0"/>
    <w:rsid w:val="00104C40"/>
    <w:rsid w:val="00105C81"/>
    <w:rsid w:val="0010784E"/>
    <w:rsid w:val="00110CAF"/>
    <w:rsid w:val="00112C0B"/>
    <w:rsid w:val="00112CBA"/>
    <w:rsid w:val="00113CFF"/>
    <w:rsid w:val="00114018"/>
    <w:rsid w:val="00114078"/>
    <w:rsid w:val="00114253"/>
    <w:rsid w:val="001144A1"/>
    <w:rsid w:val="0011508D"/>
    <w:rsid w:val="0011548C"/>
    <w:rsid w:val="00120386"/>
    <w:rsid w:val="00120DEB"/>
    <w:rsid w:val="0012137D"/>
    <w:rsid w:val="0012198B"/>
    <w:rsid w:val="00121EB8"/>
    <w:rsid w:val="00122A65"/>
    <w:rsid w:val="00124893"/>
    <w:rsid w:val="001257AD"/>
    <w:rsid w:val="0012609D"/>
    <w:rsid w:val="0012753D"/>
    <w:rsid w:val="0012796C"/>
    <w:rsid w:val="00127A1D"/>
    <w:rsid w:val="00130AA2"/>
    <w:rsid w:val="0013130F"/>
    <w:rsid w:val="00131991"/>
    <w:rsid w:val="00132B12"/>
    <w:rsid w:val="0013436E"/>
    <w:rsid w:val="00134A29"/>
    <w:rsid w:val="00135F65"/>
    <w:rsid w:val="00136684"/>
    <w:rsid w:val="00136D06"/>
    <w:rsid w:val="001410A2"/>
    <w:rsid w:val="00141425"/>
    <w:rsid w:val="00143E04"/>
    <w:rsid w:val="00143EE3"/>
    <w:rsid w:val="00144CF0"/>
    <w:rsid w:val="001454E6"/>
    <w:rsid w:val="0014589C"/>
    <w:rsid w:val="00151BC0"/>
    <w:rsid w:val="00152473"/>
    <w:rsid w:val="00152E09"/>
    <w:rsid w:val="001540D5"/>
    <w:rsid w:val="00154800"/>
    <w:rsid w:val="00155917"/>
    <w:rsid w:val="00156007"/>
    <w:rsid w:val="001564D6"/>
    <w:rsid w:val="00157DF5"/>
    <w:rsid w:val="001616B7"/>
    <w:rsid w:val="00161968"/>
    <w:rsid w:val="00161E69"/>
    <w:rsid w:val="00163825"/>
    <w:rsid w:val="001650FE"/>
    <w:rsid w:val="00165895"/>
    <w:rsid w:val="00166EC9"/>
    <w:rsid w:val="00167358"/>
    <w:rsid w:val="00167976"/>
    <w:rsid w:val="001679D7"/>
    <w:rsid w:val="001717E6"/>
    <w:rsid w:val="00171A04"/>
    <w:rsid w:val="001720C2"/>
    <w:rsid w:val="0017230C"/>
    <w:rsid w:val="00172B4F"/>
    <w:rsid w:val="00172C1A"/>
    <w:rsid w:val="00172C5D"/>
    <w:rsid w:val="00172FC3"/>
    <w:rsid w:val="001731DA"/>
    <w:rsid w:val="00173506"/>
    <w:rsid w:val="00173F53"/>
    <w:rsid w:val="00173F67"/>
    <w:rsid w:val="0017420B"/>
    <w:rsid w:val="0017490D"/>
    <w:rsid w:val="0017598F"/>
    <w:rsid w:val="00175A69"/>
    <w:rsid w:val="0017626F"/>
    <w:rsid w:val="0017704F"/>
    <w:rsid w:val="00177D91"/>
    <w:rsid w:val="001809B4"/>
    <w:rsid w:val="001813FD"/>
    <w:rsid w:val="00182B37"/>
    <w:rsid w:val="001843A5"/>
    <w:rsid w:val="001845F8"/>
    <w:rsid w:val="00184FA9"/>
    <w:rsid w:val="00186E2F"/>
    <w:rsid w:val="00186E49"/>
    <w:rsid w:val="00187B3B"/>
    <w:rsid w:val="0019094D"/>
    <w:rsid w:val="001919D5"/>
    <w:rsid w:val="00191B88"/>
    <w:rsid w:val="00191D1E"/>
    <w:rsid w:val="00192269"/>
    <w:rsid w:val="001924EA"/>
    <w:rsid w:val="001926D5"/>
    <w:rsid w:val="001927F8"/>
    <w:rsid w:val="00194D2C"/>
    <w:rsid w:val="001958C7"/>
    <w:rsid w:val="00195AC0"/>
    <w:rsid w:val="0019607D"/>
    <w:rsid w:val="0019655C"/>
    <w:rsid w:val="00196AD7"/>
    <w:rsid w:val="001A0D87"/>
    <w:rsid w:val="001A2497"/>
    <w:rsid w:val="001A2647"/>
    <w:rsid w:val="001A4920"/>
    <w:rsid w:val="001A4AEC"/>
    <w:rsid w:val="001A56EC"/>
    <w:rsid w:val="001A59E1"/>
    <w:rsid w:val="001A5F99"/>
    <w:rsid w:val="001A7010"/>
    <w:rsid w:val="001A71E2"/>
    <w:rsid w:val="001B01A8"/>
    <w:rsid w:val="001B0A40"/>
    <w:rsid w:val="001B0A5F"/>
    <w:rsid w:val="001B17A9"/>
    <w:rsid w:val="001B3206"/>
    <w:rsid w:val="001B337E"/>
    <w:rsid w:val="001B354C"/>
    <w:rsid w:val="001B3972"/>
    <w:rsid w:val="001B3A90"/>
    <w:rsid w:val="001B4066"/>
    <w:rsid w:val="001B42E4"/>
    <w:rsid w:val="001B4E3D"/>
    <w:rsid w:val="001B64FE"/>
    <w:rsid w:val="001B68FC"/>
    <w:rsid w:val="001B747B"/>
    <w:rsid w:val="001C0144"/>
    <w:rsid w:val="001C078B"/>
    <w:rsid w:val="001C2B53"/>
    <w:rsid w:val="001C3507"/>
    <w:rsid w:val="001C36E8"/>
    <w:rsid w:val="001C3FD8"/>
    <w:rsid w:val="001C4316"/>
    <w:rsid w:val="001C5ADB"/>
    <w:rsid w:val="001C6A78"/>
    <w:rsid w:val="001C6C49"/>
    <w:rsid w:val="001C7790"/>
    <w:rsid w:val="001D0D15"/>
    <w:rsid w:val="001D1463"/>
    <w:rsid w:val="001D1C07"/>
    <w:rsid w:val="001D1FDD"/>
    <w:rsid w:val="001D2406"/>
    <w:rsid w:val="001D2481"/>
    <w:rsid w:val="001D2C03"/>
    <w:rsid w:val="001D53EA"/>
    <w:rsid w:val="001D6881"/>
    <w:rsid w:val="001D71C5"/>
    <w:rsid w:val="001D7DBF"/>
    <w:rsid w:val="001E0FBD"/>
    <w:rsid w:val="001E13DB"/>
    <w:rsid w:val="001E24DC"/>
    <w:rsid w:val="001E26D1"/>
    <w:rsid w:val="001E277D"/>
    <w:rsid w:val="001E4910"/>
    <w:rsid w:val="001E569D"/>
    <w:rsid w:val="001E6055"/>
    <w:rsid w:val="001E68D4"/>
    <w:rsid w:val="001E743E"/>
    <w:rsid w:val="001E7591"/>
    <w:rsid w:val="001F01CB"/>
    <w:rsid w:val="001F2EBF"/>
    <w:rsid w:val="001F4E0C"/>
    <w:rsid w:val="001F52BB"/>
    <w:rsid w:val="001F61EC"/>
    <w:rsid w:val="001F6D92"/>
    <w:rsid w:val="001F7B31"/>
    <w:rsid w:val="002006BD"/>
    <w:rsid w:val="00201479"/>
    <w:rsid w:val="00201909"/>
    <w:rsid w:val="00201CA2"/>
    <w:rsid w:val="0020316A"/>
    <w:rsid w:val="002032F8"/>
    <w:rsid w:val="002040FC"/>
    <w:rsid w:val="00204A31"/>
    <w:rsid w:val="00204E7F"/>
    <w:rsid w:val="00204FE2"/>
    <w:rsid w:val="00205562"/>
    <w:rsid w:val="00205FA3"/>
    <w:rsid w:val="0020699B"/>
    <w:rsid w:val="002069F5"/>
    <w:rsid w:val="00206C19"/>
    <w:rsid w:val="00206DEE"/>
    <w:rsid w:val="002073B0"/>
    <w:rsid w:val="002103B4"/>
    <w:rsid w:val="0021056A"/>
    <w:rsid w:val="0021199B"/>
    <w:rsid w:val="0021259C"/>
    <w:rsid w:val="002130C6"/>
    <w:rsid w:val="00214478"/>
    <w:rsid w:val="002144E1"/>
    <w:rsid w:val="00214FA8"/>
    <w:rsid w:val="00216A1D"/>
    <w:rsid w:val="00216D21"/>
    <w:rsid w:val="00217234"/>
    <w:rsid w:val="0021789F"/>
    <w:rsid w:val="00220132"/>
    <w:rsid w:val="002209CE"/>
    <w:rsid w:val="0022242F"/>
    <w:rsid w:val="002224F5"/>
    <w:rsid w:val="00222B7C"/>
    <w:rsid w:val="00223486"/>
    <w:rsid w:val="002234EE"/>
    <w:rsid w:val="00223652"/>
    <w:rsid w:val="00223DCA"/>
    <w:rsid w:val="0022565E"/>
    <w:rsid w:val="0022598C"/>
    <w:rsid w:val="00227C73"/>
    <w:rsid w:val="002301F3"/>
    <w:rsid w:val="00231053"/>
    <w:rsid w:val="00231E58"/>
    <w:rsid w:val="00231FF5"/>
    <w:rsid w:val="00234850"/>
    <w:rsid w:val="00235E52"/>
    <w:rsid w:val="0023757F"/>
    <w:rsid w:val="0023762B"/>
    <w:rsid w:val="0024086F"/>
    <w:rsid w:val="002409D0"/>
    <w:rsid w:val="0024178F"/>
    <w:rsid w:val="00241898"/>
    <w:rsid w:val="00242ACC"/>
    <w:rsid w:val="00242E0A"/>
    <w:rsid w:val="002430D6"/>
    <w:rsid w:val="00243A6A"/>
    <w:rsid w:val="0024460D"/>
    <w:rsid w:val="00244AFB"/>
    <w:rsid w:val="0024552D"/>
    <w:rsid w:val="00245899"/>
    <w:rsid w:val="002466B2"/>
    <w:rsid w:val="002473AD"/>
    <w:rsid w:val="0025029B"/>
    <w:rsid w:val="002509B8"/>
    <w:rsid w:val="002511F5"/>
    <w:rsid w:val="00252734"/>
    <w:rsid w:val="00254451"/>
    <w:rsid w:val="00254687"/>
    <w:rsid w:val="00255062"/>
    <w:rsid w:val="00257353"/>
    <w:rsid w:val="002625C8"/>
    <w:rsid w:val="00263F25"/>
    <w:rsid w:val="00264845"/>
    <w:rsid w:val="00265AA0"/>
    <w:rsid w:val="00266997"/>
    <w:rsid w:val="002672F6"/>
    <w:rsid w:val="00267D2E"/>
    <w:rsid w:val="002721AF"/>
    <w:rsid w:val="00272CCC"/>
    <w:rsid w:val="00275A1D"/>
    <w:rsid w:val="00275F72"/>
    <w:rsid w:val="0027638A"/>
    <w:rsid w:val="002779DC"/>
    <w:rsid w:val="00281C35"/>
    <w:rsid w:val="00281EC2"/>
    <w:rsid w:val="0028237B"/>
    <w:rsid w:val="00283317"/>
    <w:rsid w:val="002835A6"/>
    <w:rsid w:val="00283B6B"/>
    <w:rsid w:val="002840CD"/>
    <w:rsid w:val="00284B92"/>
    <w:rsid w:val="00285C44"/>
    <w:rsid w:val="0028709E"/>
    <w:rsid w:val="0028737A"/>
    <w:rsid w:val="00287617"/>
    <w:rsid w:val="00287B7E"/>
    <w:rsid w:val="00287F2B"/>
    <w:rsid w:val="00290DE0"/>
    <w:rsid w:val="00291EAB"/>
    <w:rsid w:val="0029310C"/>
    <w:rsid w:val="00293D8E"/>
    <w:rsid w:val="00294081"/>
    <w:rsid w:val="002957A1"/>
    <w:rsid w:val="002963DB"/>
    <w:rsid w:val="00297DBF"/>
    <w:rsid w:val="00297FFA"/>
    <w:rsid w:val="002A0752"/>
    <w:rsid w:val="002A093D"/>
    <w:rsid w:val="002A1E9B"/>
    <w:rsid w:val="002A268A"/>
    <w:rsid w:val="002A2728"/>
    <w:rsid w:val="002A395E"/>
    <w:rsid w:val="002A52F8"/>
    <w:rsid w:val="002A6833"/>
    <w:rsid w:val="002A77E6"/>
    <w:rsid w:val="002B0547"/>
    <w:rsid w:val="002B29B5"/>
    <w:rsid w:val="002B2C83"/>
    <w:rsid w:val="002B3A15"/>
    <w:rsid w:val="002B3ADD"/>
    <w:rsid w:val="002B4808"/>
    <w:rsid w:val="002B7190"/>
    <w:rsid w:val="002C1312"/>
    <w:rsid w:val="002C1412"/>
    <w:rsid w:val="002C1EE3"/>
    <w:rsid w:val="002C38E0"/>
    <w:rsid w:val="002C3D89"/>
    <w:rsid w:val="002C4489"/>
    <w:rsid w:val="002C4A0D"/>
    <w:rsid w:val="002C4C8C"/>
    <w:rsid w:val="002C6891"/>
    <w:rsid w:val="002C72C7"/>
    <w:rsid w:val="002D1A3E"/>
    <w:rsid w:val="002D1B3C"/>
    <w:rsid w:val="002D2229"/>
    <w:rsid w:val="002D25A7"/>
    <w:rsid w:val="002D353F"/>
    <w:rsid w:val="002D3DB2"/>
    <w:rsid w:val="002D482C"/>
    <w:rsid w:val="002D4A0E"/>
    <w:rsid w:val="002D71B4"/>
    <w:rsid w:val="002E0975"/>
    <w:rsid w:val="002E192A"/>
    <w:rsid w:val="002E2305"/>
    <w:rsid w:val="002E254E"/>
    <w:rsid w:val="002E2F07"/>
    <w:rsid w:val="002E303E"/>
    <w:rsid w:val="002E3235"/>
    <w:rsid w:val="002E3919"/>
    <w:rsid w:val="002E4BDA"/>
    <w:rsid w:val="002E584F"/>
    <w:rsid w:val="002E65AD"/>
    <w:rsid w:val="002E68FB"/>
    <w:rsid w:val="002E7A53"/>
    <w:rsid w:val="002F03B7"/>
    <w:rsid w:val="002F2670"/>
    <w:rsid w:val="002F3FFE"/>
    <w:rsid w:val="002F46B5"/>
    <w:rsid w:val="002F4B2B"/>
    <w:rsid w:val="002F52ED"/>
    <w:rsid w:val="002F5F85"/>
    <w:rsid w:val="002F6ADF"/>
    <w:rsid w:val="00300CB1"/>
    <w:rsid w:val="00301DA3"/>
    <w:rsid w:val="003029CA"/>
    <w:rsid w:val="00304330"/>
    <w:rsid w:val="00304E88"/>
    <w:rsid w:val="0030733D"/>
    <w:rsid w:val="00307853"/>
    <w:rsid w:val="00310105"/>
    <w:rsid w:val="003106E4"/>
    <w:rsid w:val="0031083B"/>
    <w:rsid w:val="00311239"/>
    <w:rsid w:val="00311331"/>
    <w:rsid w:val="00311F5C"/>
    <w:rsid w:val="003127DD"/>
    <w:rsid w:val="00312E3B"/>
    <w:rsid w:val="00313FBE"/>
    <w:rsid w:val="003141CC"/>
    <w:rsid w:val="00314858"/>
    <w:rsid w:val="00314FC3"/>
    <w:rsid w:val="00315E3B"/>
    <w:rsid w:val="00317103"/>
    <w:rsid w:val="003172F0"/>
    <w:rsid w:val="0031737F"/>
    <w:rsid w:val="003178E6"/>
    <w:rsid w:val="00317BE4"/>
    <w:rsid w:val="00321955"/>
    <w:rsid w:val="00322257"/>
    <w:rsid w:val="00322344"/>
    <w:rsid w:val="00322C3A"/>
    <w:rsid w:val="0032373E"/>
    <w:rsid w:val="00325099"/>
    <w:rsid w:val="003257EC"/>
    <w:rsid w:val="00326555"/>
    <w:rsid w:val="003271FC"/>
    <w:rsid w:val="00327F66"/>
    <w:rsid w:val="00330F8F"/>
    <w:rsid w:val="00332638"/>
    <w:rsid w:val="00332F7D"/>
    <w:rsid w:val="00333A9B"/>
    <w:rsid w:val="0033632A"/>
    <w:rsid w:val="00336577"/>
    <w:rsid w:val="00336946"/>
    <w:rsid w:val="00337702"/>
    <w:rsid w:val="00341662"/>
    <w:rsid w:val="00341C4B"/>
    <w:rsid w:val="00342628"/>
    <w:rsid w:val="00342A4F"/>
    <w:rsid w:val="00342BE6"/>
    <w:rsid w:val="00343F05"/>
    <w:rsid w:val="00344983"/>
    <w:rsid w:val="003455AB"/>
    <w:rsid w:val="00345E5C"/>
    <w:rsid w:val="00346315"/>
    <w:rsid w:val="003465F6"/>
    <w:rsid w:val="003468B5"/>
    <w:rsid w:val="003473E7"/>
    <w:rsid w:val="00347EF6"/>
    <w:rsid w:val="00347F87"/>
    <w:rsid w:val="00350DD1"/>
    <w:rsid w:val="003514B2"/>
    <w:rsid w:val="003527DA"/>
    <w:rsid w:val="003542A5"/>
    <w:rsid w:val="00354EC2"/>
    <w:rsid w:val="0035579F"/>
    <w:rsid w:val="00355AF7"/>
    <w:rsid w:val="00357616"/>
    <w:rsid w:val="00357D0F"/>
    <w:rsid w:val="00357F00"/>
    <w:rsid w:val="0036045E"/>
    <w:rsid w:val="00360CA1"/>
    <w:rsid w:val="00363C00"/>
    <w:rsid w:val="003642CF"/>
    <w:rsid w:val="003662AB"/>
    <w:rsid w:val="00366D52"/>
    <w:rsid w:val="00367B1C"/>
    <w:rsid w:val="00374AF4"/>
    <w:rsid w:val="00374B50"/>
    <w:rsid w:val="00374CC3"/>
    <w:rsid w:val="00374CE2"/>
    <w:rsid w:val="003768C9"/>
    <w:rsid w:val="00377086"/>
    <w:rsid w:val="00377A7B"/>
    <w:rsid w:val="00377B00"/>
    <w:rsid w:val="003801D1"/>
    <w:rsid w:val="0038138D"/>
    <w:rsid w:val="003814EC"/>
    <w:rsid w:val="00381574"/>
    <w:rsid w:val="00381D25"/>
    <w:rsid w:val="003827F1"/>
    <w:rsid w:val="00382943"/>
    <w:rsid w:val="00382C67"/>
    <w:rsid w:val="00383863"/>
    <w:rsid w:val="0038398B"/>
    <w:rsid w:val="00383C68"/>
    <w:rsid w:val="0038493C"/>
    <w:rsid w:val="00384D2F"/>
    <w:rsid w:val="003852EB"/>
    <w:rsid w:val="00385BE9"/>
    <w:rsid w:val="00385FB3"/>
    <w:rsid w:val="00387621"/>
    <w:rsid w:val="003913C2"/>
    <w:rsid w:val="003928FE"/>
    <w:rsid w:val="003943B5"/>
    <w:rsid w:val="00395090"/>
    <w:rsid w:val="003952BE"/>
    <w:rsid w:val="00395404"/>
    <w:rsid w:val="00395ADB"/>
    <w:rsid w:val="0039697B"/>
    <w:rsid w:val="00396B51"/>
    <w:rsid w:val="00396FD1"/>
    <w:rsid w:val="003A0078"/>
    <w:rsid w:val="003A015A"/>
    <w:rsid w:val="003A05BE"/>
    <w:rsid w:val="003A0CCB"/>
    <w:rsid w:val="003A1555"/>
    <w:rsid w:val="003A1A7B"/>
    <w:rsid w:val="003A210F"/>
    <w:rsid w:val="003A273C"/>
    <w:rsid w:val="003A29B4"/>
    <w:rsid w:val="003A2D7F"/>
    <w:rsid w:val="003A35F7"/>
    <w:rsid w:val="003A49C6"/>
    <w:rsid w:val="003A6046"/>
    <w:rsid w:val="003A60D8"/>
    <w:rsid w:val="003A74B6"/>
    <w:rsid w:val="003A76B0"/>
    <w:rsid w:val="003A7BAE"/>
    <w:rsid w:val="003B131A"/>
    <w:rsid w:val="003B3808"/>
    <w:rsid w:val="003B3A1A"/>
    <w:rsid w:val="003B3AD1"/>
    <w:rsid w:val="003B3D9D"/>
    <w:rsid w:val="003B50E9"/>
    <w:rsid w:val="003B55EE"/>
    <w:rsid w:val="003B5CE1"/>
    <w:rsid w:val="003B62B9"/>
    <w:rsid w:val="003B63ED"/>
    <w:rsid w:val="003B7132"/>
    <w:rsid w:val="003B7229"/>
    <w:rsid w:val="003B7F45"/>
    <w:rsid w:val="003C0696"/>
    <w:rsid w:val="003C0859"/>
    <w:rsid w:val="003C0A16"/>
    <w:rsid w:val="003C1299"/>
    <w:rsid w:val="003C1636"/>
    <w:rsid w:val="003C2C16"/>
    <w:rsid w:val="003C39FB"/>
    <w:rsid w:val="003C3B19"/>
    <w:rsid w:val="003C3E48"/>
    <w:rsid w:val="003C3F88"/>
    <w:rsid w:val="003C493F"/>
    <w:rsid w:val="003C498E"/>
    <w:rsid w:val="003C4B02"/>
    <w:rsid w:val="003C4E23"/>
    <w:rsid w:val="003C4FE7"/>
    <w:rsid w:val="003C574A"/>
    <w:rsid w:val="003C6287"/>
    <w:rsid w:val="003C7ED3"/>
    <w:rsid w:val="003D041D"/>
    <w:rsid w:val="003D055D"/>
    <w:rsid w:val="003D0CE3"/>
    <w:rsid w:val="003D51D7"/>
    <w:rsid w:val="003D5C1C"/>
    <w:rsid w:val="003D5CF8"/>
    <w:rsid w:val="003D620B"/>
    <w:rsid w:val="003D6CCB"/>
    <w:rsid w:val="003E0936"/>
    <w:rsid w:val="003E0F62"/>
    <w:rsid w:val="003E4296"/>
    <w:rsid w:val="003E4DD3"/>
    <w:rsid w:val="003E573A"/>
    <w:rsid w:val="003E6635"/>
    <w:rsid w:val="003E670C"/>
    <w:rsid w:val="003E6827"/>
    <w:rsid w:val="003E71F2"/>
    <w:rsid w:val="003F07EB"/>
    <w:rsid w:val="003F0A25"/>
    <w:rsid w:val="003F1B01"/>
    <w:rsid w:val="003F21CC"/>
    <w:rsid w:val="003F5DBC"/>
    <w:rsid w:val="003F7815"/>
    <w:rsid w:val="0040177A"/>
    <w:rsid w:val="00401EAB"/>
    <w:rsid w:val="004042BA"/>
    <w:rsid w:val="0040480F"/>
    <w:rsid w:val="004058BC"/>
    <w:rsid w:val="00405E14"/>
    <w:rsid w:val="00406ABF"/>
    <w:rsid w:val="0040753E"/>
    <w:rsid w:val="00410539"/>
    <w:rsid w:val="0041133C"/>
    <w:rsid w:val="004115D8"/>
    <w:rsid w:val="0041219A"/>
    <w:rsid w:val="00412248"/>
    <w:rsid w:val="0041316E"/>
    <w:rsid w:val="004131C7"/>
    <w:rsid w:val="0041376A"/>
    <w:rsid w:val="0041395C"/>
    <w:rsid w:val="00413B3B"/>
    <w:rsid w:val="00413D4F"/>
    <w:rsid w:val="00414CDF"/>
    <w:rsid w:val="0041725C"/>
    <w:rsid w:val="00417A85"/>
    <w:rsid w:val="0042140A"/>
    <w:rsid w:val="00422826"/>
    <w:rsid w:val="00423763"/>
    <w:rsid w:val="00423A7E"/>
    <w:rsid w:val="00424791"/>
    <w:rsid w:val="00424A8C"/>
    <w:rsid w:val="00424D51"/>
    <w:rsid w:val="00426C8A"/>
    <w:rsid w:val="00427F6A"/>
    <w:rsid w:val="0043095A"/>
    <w:rsid w:val="00430FB6"/>
    <w:rsid w:val="004315FD"/>
    <w:rsid w:val="0043163A"/>
    <w:rsid w:val="00431806"/>
    <w:rsid w:val="0043419A"/>
    <w:rsid w:val="00435986"/>
    <w:rsid w:val="004364D9"/>
    <w:rsid w:val="004366C9"/>
    <w:rsid w:val="00437A70"/>
    <w:rsid w:val="00440D1F"/>
    <w:rsid w:val="00440D68"/>
    <w:rsid w:val="004413B2"/>
    <w:rsid w:val="00445C8F"/>
    <w:rsid w:val="00446155"/>
    <w:rsid w:val="004465FD"/>
    <w:rsid w:val="0044728B"/>
    <w:rsid w:val="00450D38"/>
    <w:rsid w:val="004514C3"/>
    <w:rsid w:val="00453F61"/>
    <w:rsid w:val="004541DD"/>
    <w:rsid w:val="0045437B"/>
    <w:rsid w:val="004546A8"/>
    <w:rsid w:val="004554FA"/>
    <w:rsid w:val="00455FD8"/>
    <w:rsid w:val="00456F41"/>
    <w:rsid w:val="00457029"/>
    <w:rsid w:val="004571E4"/>
    <w:rsid w:val="0045797F"/>
    <w:rsid w:val="004611BF"/>
    <w:rsid w:val="00463366"/>
    <w:rsid w:val="00464240"/>
    <w:rsid w:val="00464B05"/>
    <w:rsid w:val="00465AD0"/>
    <w:rsid w:val="0046695A"/>
    <w:rsid w:val="004677B8"/>
    <w:rsid w:val="00471010"/>
    <w:rsid w:val="004719EC"/>
    <w:rsid w:val="00473275"/>
    <w:rsid w:val="00474996"/>
    <w:rsid w:val="00475B49"/>
    <w:rsid w:val="00476EC3"/>
    <w:rsid w:val="00481525"/>
    <w:rsid w:val="00481FCF"/>
    <w:rsid w:val="0048254A"/>
    <w:rsid w:val="00482B0B"/>
    <w:rsid w:val="00483042"/>
    <w:rsid w:val="00483648"/>
    <w:rsid w:val="00485A5B"/>
    <w:rsid w:val="004869DA"/>
    <w:rsid w:val="00487309"/>
    <w:rsid w:val="00487A7A"/>
    <w:rsid w:val="00487F2E"/>
    <w:rsid w:val="00490171"/>
    <w:rsid w:val="004903C1"/>
    <w:rsid w:val="00490AE6"/>
    <w:rsid w:val="0049136E"/>
    <w:rsid w:val="004932C1"/>
    <w:rsid w:val="004935FE"/>
    <w:rsid w:val="004976A0"/>
    <w:rsid w:val="00497D94"/>
    <w:rsid w:val="004A0320"/>
    <w:rsid w:val="004A13A7"/>
    <w:rsid w:val="004A14E3"/>
    <w:rsid w:val="004A22CE"/>
    <w:rsid w:val="004A30E3"/>
    <w:rsid w:val="004A485C"/>
    <w:rsid w:val="004A4A94"/>
    <w:rsid w:val="004A531A"/>
    <w:rsid w:val="004A5EF6"/>
    <w:rsid w:val="004A7271"/>
    <w:rsid w:val="004A7782"/>
    <w:rsid w:val="004B0333"/>
    <w:rsid w:val="004B387F"/>
    <w:rsid w:val="004B3AE6"/>
    <w:rsid w:val="004B3F91"/>
    <w:rsid w:val="004B455A"/>
    <w:rsid w:val="004B4D43"/>
    <w:rsid w:val="004B55F8"/>
    <w:rsid w:val="004B5D4A"/>
    <w:rsid w:val="004B5DD3"/>
    <w:rsid w:val="004B67CA"/>
    <w:rsid w:val="004B6EE0"/>
    <w:rsid w:val="004B7AA3"/>
    <w:rsid w:val="004C0534"/>
    <w:rsid w:val="004C093D"/>
    <w:rsid w:val="004C1CD1"/>
    <w:rsid w:val="004C2269"/>
    <w:rsid w:val="004C24EC"/>
    <w:rsid w:val="004C303E"/>
    <w:rsid w:val="004C4240"/>
    <w:rsid w:val="004C4FD1"/>
    <w:rsid w:val="004C54C0"/>
    <w:rsid w:val="004C74F7"/>
    <w:rsid w:val="004C790C"/>
    <w:rsid w:val="004D09D7"/>
    <w:rsid w:val="004D1266"/>
    <w:rsid w:val="004D12A3"/>
    <w:rsid w:val="004D2320"/>
    <w:rsid w:val="004D3E40"/>
    <w:rsid w:val="004D489F"/>
    <w:rsid w:val="004D509D"/>
    <w:rsid w:val="004D59CB"/>
    <w:rsid w:val="004D72EB"/>
    <w:rsid w:val="004E055E"/>
    <w:rsid w:val="004E077F"/>
    <w:rsid w:val="004E135B"/>
    <w:rsid w:val="004E1D0D"/>
    <w:rsid w:val="004E357E"/>
    <w:rsid w:val="004E369F"/>
    <w:rsid w:val="004E3C73"/>
    <w:rsid w:val="004E3DDB"/>
    <w:rsid w:val="004E3E91"/>
    <w:rsid w:val="004E5F75"/>
    <w:rsid w:val="004E64ED"/>
    <w:rsid w:val="004E71E9"/>
    <w:rsid w:val="004E767C"/>
    <w:rsid w:val="004F00B4"/>
    <w:rsid w:val="004F01DC"/>
    <w:rsid w:val="004F0AA4"/>
    <w:rsid w:val="004F3216"/>
    <w:rsid w:val="004F42C0"/>
    <w:rsid w:val="004F656B"/>
    <w:rsid w:val="004F6C06"/>
    <w:rsid w:val="004F7687"/>
    <w:rsid w:val="004F7A33"/>
    <w:rsid w:val="005007C1"/>
    <w:rsid w:val="00500800"/>
    <w:rsid w:val="00500F29"/>
    <w:rsid w:val="00500F98"/>
    <w:rsid w:val="00500FBA"/>
    <w:rsid w:val="0050127A"/>
    <w:rsid w:val="00501A1D"/>
    <w:rsid w:val="00501DE7"/>
    <w:rsid w:val="0050284B"/>
    <w:rsid w:val="00503017"/>
    <w:rsid w:val="0050380F"/>
    <w:rsid w:val="00503C77"/>
    <w:rsid w:val="00504283"/>
    <w:rsid w:val="00504F4F"/>
    <w:rsid w:val="0050545A"/>
    <w:rsid w:val="00505C82"/>
    <w:rsid w:val="005060F6"/>
    <w:rsid w:val="00506732"/>
    <w:rsid w:val="00507476"/>
    <w:rsid w:val="00510661"/>
    <w:rsid w:val="00510E87"/>
    <w:rsid w:val="00512127"/>
    <w:rsid w:val="00512E66"/>
    <w:rsid w:val="005130EF"/>
    <w:rsid w:val="00513523"/>
    <w:rsid w:val="0051362E"/>
    <w:rsid w:val="00514E75"/>
    <w:rsid w:val="005152AA"/>
    <w:rsid w:val="00515901"/>
    <w:rsid w:val="00516822"/>
    <w:rsid w:val="0051717E"/>
    <w:rsid w:val="0052154F"/>
    <w:rsid w:val="00522222"/>
    <w:rsid w:val="005250C7"/>
    <w:rsid w:val="00525AA2"/>
    <w:rsid w:val="0053026A"/>
    <w:rsid w:val="005304C2"/>
    <w:rsid w:val="00530FBE"/>
    <w:rsid w:val="005311CC"/>
    <w:rsid w:val="00531789"/>
    <w:rsid w:val="005325BE"/>
    <w:rsid w:val="005326C7"/>
    <w:rsid w:val="005338A1"/>
    <w:rsid w:val="00534355"/>
    <w:rsid w:val="005354B5"/>
    <w:rsid w:val="00537201"/>
    <w:rsid w:val="005374C3"/>
    <w:rsid w:val="00537A5C"/>
    <w:rsid w:val="0054022A"/>
    <w:rsid w:val="00541F05"/>
    <w:rsid w:val="00543B68"/>
    <w:rsid w:val="005471CF"/>
    <w:rsid w:val="00547DAD"/>
    <w:rsid w:val="00550A14"/>
    <w:rsid w:val="00550F33"/>
    <w:rsid w:val="0055188E"/>
    <w:rsid w:val="005537B5"/>
    <w:rsid w:val="00553BC5"/>
    <w:rsid w:val="0055416B"/>
    <w:rsid w:val="00554266"/>
    <w:rsid w:val="0055479E"/>
    <w:rsid w:val="00554E4F"/>
    <w:rsid w:val="00555A3A"/>
    <w:rsid w:val="0056006E"/>
    <w:rsid w:val="0056073A"/>
    <w:rsid w:val="00560BF0"/>
    <w:rsid w:val="00561394"/>
    <w:rsid w:val="005614FA"/>
    <w:rsid w:val="0056184E"/>
    <w:rsid w:val="00561C3D"/>
    <w:rsid w:val="005651B4"/>
    <w:rsid w:val="0056690C"/>
    <w:rsid w:val="00566CE8"/>
    <w:rsid w:val="00566EC0"/>
    <w:rsid w:val="005673BE"/>
    <w:rsid w:val="005673F1"/>
    <w:rsid w:val="00570223"/>
    <w:rsid w:val="00574AB3"/>
    <w:rsid w:val="00574D80"/>
    <w:rsid w:val="00575BAD"/>
    <w:rsid w:val="00576A06"/>
    <w:rsid w:val="00577485"/>
    <w:rsid w:val="005827DC"/>
    <w:rsid w:val="005830AD"/>
    <w:rsid w:val="00583A7E"/>
    <w:rsid w:val="00584231"/>
    <w:rsid w:val="005858BD"/>
    <w:rsid w:val="00585F45"/>
    <w:rsid w:val="00590A84"/>
    <w:rsid w:val="00591EBF"/>
    <w:rsid w:val="005931C0"/>
    <w:rsid w:val="0059323B"/>
    <w:rsid w:val="00593360"/>
    <w:rsid w:val="00593477"/>
    <w:rsid w:val="00593A38"/>
    <w:rsid w:val="0059410E"/>
    <w:rsid w:val="005954D4"/>
    <w:rsid w:val="0059553A"/>
    <w:rsid w:val="0059626F"/>
    <w:rsid w:val="00597358"/>
    <w:rsid w:val="00597696"/>
    <w:rsid w:val="005A0170"/>
    <w:rsid w:val="005A2142"/>
    <w:rsid w:val="005A229C"/>
    <w:rsid w:val="005A3056"/>
    <w:rsid w:val="005A36B1"/>
    <w:rsid w:val="005A3EE1"/>
    <w:rsid w:val="005B0911"/>
    <w:rsid w:val="005B0D58"/>
    <w:rsid w:val="005B158E"/>
    <w:rsid w:val="005B193C"/>
    <w:rsid w:val="005B1F77"/>
    <w:rsid w:val="005B25AA"/>
    <w:rsid w:val="005B2682"/>
    <w:rsid w:val="005B2FFD"/>
    <w:rsid w:val="005B36ED"/>
    <w:rsid w:val="005B36F0"/>
    <w:rsid w:val="005B52B8"/>
    <w:rsid w:val="005B565C"/>
    <w:rsid w:val="005B6159"/>
    <w:rsid w:val="005B7475"/>
    <w:rsid w:val="005B7C1B"/>
    <w:rsid w:val="005C0703"/>
    <w:rsid w:val="005C08C5"/>
    <w:rsid w:val="005C173A"/>
    <w:rsid w:val="005C249E"/>
    <w:rsid w:val="005C2743"/>
    <w:rsid w:val="005C460B"/>
    <w:rsid w:val="005C46A1"/>
    <w:rsid w:val="005C4B7A"/>
    <w:rsid w:val="005C564C"/>
    <w:rsid w:val="005C578E"/>
    <w:rsid w:val="005C7E4A"/>
    <w:rsid w:val="005D0133"/>
    <w:rsid w:val="005D021C"/>
    <w:rsid w:val="005D128D"/>
    <w:rsid w:val="005D2152"/>
    <w:rsid w:val="005D32AE"/>
    <w:rsid w:val="005D33CD"/>
    <w:rsid w:val="005D5E76"/>
    <w:rsid w:val="005D5F18"/>
    <w:rsid w:val="005E0564"/>
    <w:rsid w:val="005E07EB"/>
    <w:rsid w:val="005E15AB"/>
    <w:rsid w:val="005E1C4A"/>
    <w:rsid w:val="005E2B7D"/>
    <w:rsid w:val="005E2E43"/>
    <w:rsid w:val="005E35F6"/>
    <w:rsid w:val="005E3E41"/>
    <w:rsid w:val="005E6544"/>
    <w:rsid w:val="005E6E0A"/>
    <w:rsid w:val="005E7DA7"/>
    <w:rsid w:val="005F08B9"/>
    <w:rsid w:val="005F18DF"/>
    <w:rsid w:val="005F2F40"/>
    <w:rsid w:val="005F328D"/>
    <w:rsid w:val="005F5747"/>
    <w:rsid w:val="005F5D98"/>
    <w:rsid w:val="005F63CB"/>
    <w:rsid w:val="005F73A1"/>
    <w:rsid w:val="005F788D"/>
    <w:rsid w:val="0060007A"/>
    <w:rsid w:val="006007E9"/>
    <w:rsid w:val="0060080F"/>
    <w:rsid w:val="00600F73"/>
    <w:rsid w:val="00601B29"/>
    <w:rsid w:val="0060233F"/>
    <w:rsid w:val="00602A4C"/>
    <w:rsid w:val="00602AD2"/>
    <w:rsid w:val="00604A43"/>
    <w:rsid w:val="00605C0A"/>
    <w:rsid w:val="00606334"/>
    <w:rsid w:val="0060719F"/>
    <w:rsid w:val="00607EBF"/>
    <w:rsid w:val="006105A1"/>
    <w:rsid w:val="00611A83"/>
    <w:rsid w:val="00611B55"/>
    <w:rsid w:val="00612ECB"/>
    <w:rsid w:val="00612F13"/>
    <w:rsid w:val="00616D7E"/>
    <w:rsid w:val="00616EC2"/>
    <w:rsid w:val="00617A2F"/>
    <w:rsid w:val="00617F79"/>
    <w:rsid w:val="006209FF"/>
    <w:rsid w:val="00620C20"/>
    <w:rsid w:val="00620F34"/>
    <w:rsid w:val="00621EA9"/>
    <w:rsid w:val="006224D6"/>
    <w:rsid w:val="006229CD"/>
    <w:rsid w:val="006233A7"/>
    <w:rsid w:val="00623E7A"/>
    <w:rsid w:val="00624D33"/>
    <w:rsid w:val="006259FA"/>
    <w:rsid w:val="00625CAC"/>
    <w:rsid w:val="00626687"/>
    <w:rsid w:val="006269B3"/>
    <w:rsid w:val="00634FAA"/>
    <w:rsid w:val="006378A8"/>
    <w:rsid w:val="006378E4"/>
    <w:rsid w:val="00641B6D"/>
    <w:rsid w:val="00643E3B"/>
    <w:rsid w:val="006450E7"/>
    <w:rsid w:val="00645268"/>
    <w:rsid w:val="00645396"/>
    <w:rsid w:val="0064578E"/>
    <w:rsid w:val="006460A7"/>
    <w:rsid w:val="00646526"/>
    <w:rsid w:val="00650EE5"/>
    <w:rsid w:val="00651A95"/>
    <w:rsid w:val="00651D67"/>
    <w:rsid w:val="00653A1C"/>
    <w:rsid w:val="00654A00"/>
    <w:rsid w:val="00656F62"/>
    <w:rsid w:val="00660168"/>
    <w:rsid w:val="00661169"/>
    <w:rsid w:val="00661527"/>
    <w:rsid w:val="00661844"/>
    <w:rsid w:val="0066197D"/>
    <w:rsid w:val="00661FD2"/>
    <w:rsid w:val="00662FB3"/>
    <w:rsid w:val="00662FD8"/>
    <w:rsid w:val="00663165"/>
    <w:rsid w:val="00663336"/>
    <w:rsid w:val="006637DA"/>
    <w:rsid w:val="00663F95"/>
    <w:rsid w:val="006642C6"/>
    <w:rsid w:val="00666ECC"/>
    <w:rsid w:val="00666F39"/>
    <w:rsid w:val="0067069A"/>
    <w:rsid w:val="006709C1"/>
    <w:rsid w:val="00670D67"/>
    <w:rsid w:val="00671416"/>
    <w:rsid w:val="00671CB7"/>
    <w:rsid w:val="00671EC4"/>
    <w:rsid w:val="0067242B"/>
    <w:rsid w:val="00672670"/>
    <w:rsid w:val="0067457C"/>
    <w:rsid w:val="00674AFC"/>
    <w:rsid w:val="00674B97"/>
    <w:rsid w:val="00674F9F"/>
    <w:rsid w:val="0067510E"/>
    <w:rsid w:val="00675322"/>
    <w:rsid w:val="00677DA9"/>
    <w:rsid w:val="00681871"/>
    <w:rsid w:val="00682706"/>
    <w:rsid w:val="00682AF6"/>
    <w:rsid w:val="00682D50"/>
    <w:rsid w:val="00683734"/>
    <w:rsid w:val="00683751"/>
    <w:rsid w:val="00683E9E"/>
    <w:rsid w:val="00684976"/>
    <w:rsid w:val="006871D5"/>
    <w:rsid w:val="0069062A"/>
    <w:rsid w:val="00691D03"/>
    <w:rsid w:val="00692094"/>
    <w:rsid w:val="0069222F"/>
    <w:rsid w:val="006930D5"/>
    <w:rsid w:val="006932F0"/>
    <w:rsid w:val="006936EF"/>
    <w:rsid w:val="00694A74"/>
    <w:rsid w:val="00695412"/>
    <w:rsid w:val="00695A01"/>
    <w:rsid w:val="00695C31"/>
    <w:rsid w:val="00696659"/>
    <w:rsid w:val="00696C80"/>
    <w:rsid w:val="00696F2F"/>
    <w:rsid w:val="00697AF2"/>
    <w:rsid w:val="006A1B89"/>
    <w:rsid w:val="006A40FD"/>
    <w:rsid w:val="006A48BD"/>
    <w:rsid w:val="006A4ADC"/>
    <w:rsid w:val="006A4F39"/>
    <w:rsid w:val="006A509F"/>
    <w:rsid w:val="006A5B21"/>
    <w:rsid w:val="006A60E6"/>
    <w:rsid w:val="006A67E6"/>
    <w:rsid w:val="006B2FE6"/>
    <w:rsid w:val="006B59F2"/>
    <w:rsid w:val="006B65C3"/>
    <w:rsid w:val="006B6E83"/>
    <w:rsid w:val="006C0015"/>
    <w:rsid w:val="006C1419"/>
    <w:rsid w:val="006C22FF"/>
    <w:rsid w:val="006C3D14"/>
    <w:rsid w:val="006C453B"/>
    <w:rsid w:val="006C4CBB"/>
    <w:rsid w:val="006C4CD7"/>
    <w:rsid w:val="006C581E"/>
    <w:rsid w:val="006C6B12"/>
    <w:rsid w:val="006C799D"/>
    <w:rsid w:val="006C7AB2"/>
    <w:rsid w:val="006D0180"/>
    <w:rsid w:val="006D01EB"/>
    <w:rsid w:val="006D13C0"/>
    <w:rsid w:val="006D1997"/>
    <w:rsid w:val="006D2CEE"/>
    <w:rsid w:val="006D362A"/>
    <w:rsid w:val="006D3E31"/>
    <w:rsid w:val="006D4147"/>
    <w:rsid w:val="006D5C0C"/>
    <w:rsid w:val="006D5C80"/>
    <w:rsid w:val="006D5CA1"/>
    <w:rsid w:val="006D62BB"/>
    <w:rsid w:val="006E2234"/>
    <w:rsid w:val="006E30C9"/>
    <w:rsid w:val="006E335A"/>
    <w:rsid w:val="006E4D37"/>
    <w:rsid w:val="006E5508"/>
    <w:rsid w:val="006E553B"/>
    <w:rsid w:val="006E62FE"/>
    <w:rsid w:val="006E7C32"/>
    <w:rsid w:val="006F1354"/>
    <w:rsid w:val="006F1CB0"/>
    <w:rsid w:val="006F27F2"/>
    <w:rsid w:val="006F2E9B"/>
    <w:rsid w:val="006F3463"/>
    <w:rsid w:val="006F388E"/>
    <w:rsid w:val="006F396C"/>
    <w:rsid w:val="006F4817"/>
    <w:rsid w:val="006F4F29"/>
    <w:rsid w:val="006F5BF8"/>
    <w:rsid w:val="006F6E23"/>
    <w:rsid w:val="006F77D2"/>
    <w:rsid w:val="006F7EB0"/>
    <w:rsid w:val="007013D9"/>
    <w:rsid w:val="00701FEF"/>
    <w:rsid w:val="00702C63"/>
    <w:rsid w:val="007033A0"/>
    <w:rsid w:val="007033E1"/>
    <w:rsid w:val="00705AA3"/>
    <w:rsid w:val="00706A4F"/>
    <w:rsid w:val="00707761"/>
    <w:rsid w:val="0071028E"/>
    <w:rsid w:val="007134E6"/>
    <w:rsid w:val="00714FD7"/>
    <w:rsid w:val="0071635E"/>
    <w:rsid w:val="007169E5"/>
    <w:rsid w:val="0071708B"/>
    <w:rsid w:val="00717588"/>
    <w:rsid w:val="007176A3"/>
    <w:rsid w:val="00717809"/>
    <w:rsid w:val="0072016E"/>
    <w:rsid w:val="00721B39"/>
    <w:rsid w:val="00722B66"/>
    <w:rsid w:val="00724AAF"/>
    <w:rsid w:val="00725B1A"/>
    <w:rsid w:val="00725F66"/>
    <w:rsid w:val="007261E8"/>
    <w:rsid w:val="00726348"/>
    <w:rsid w:val="007300E3"/>
    <w:rsid w:val="007301AF"/>
    <w:rsid w:val="0073028D"/>
    <w:rsid w:val="0073064A"/>
    <w:rsid w:val="00730B09"/>
    <w:rsid w:val="007317D6"/>
    <w:rsid w:val="00732374"/>
    <w:rsid w:val="00735A47"/>
    <w:rsid w:val="00735CD6"/>
    <w:rsid w:val="00735D52"/>
    <w:rsid w:val="007364DE"/>
    <w:rsid w:val="007369F1"/>
    <w:rsid w:val="007379A6"/>
    <w:rsid w:val="007400B7"/>
    <w:rsid w:val="0074104F"/>
    <w:rsid w:val="00742411"/>
    <w:rsid w:val="0074321E"/>
    <w:rsid w:val="00743CA0"/>
    <w:rsid w:val="00744479"/>
    <w:rsid w:val="00745967"/>
    <w:rsid w:val="007459EC"/>
    <w:rsid w:val="0074690E"/>
    <w:rsid w:val="00746C6E"/>
    <w:rsid w:val="007470DF"/>
    <w:rsid w:val="007477A3"/>
    <w:rsid w:val="00750059"/>
    <w:rsid w:val="00750F81"/>
    <w:rsid w:val="0075145D"/>
    <w:rsid w:val="00752019"/>
    <w:rsid w:val="007524BE"/>
    <w:rsid w:val="0075331F"/>
    <w:rsid w:val="007541D0"/>
    <w:rsid w:val="00755E6C"/>
    <w:rsid w:val="00757191"/>
    <w:rsid w:val="007576E1"/>
    <w:rsid w:val="00761F7A"/>
    <w:rsid w:val="00762A40"/>
    <w:rsid w:val="00762B1B"/>
    <w:rsid w:val="00764200"/>
    <w:rsid w:val="007642E0"/>
    <w:rsid w:val="00765C6E"/>
    <w:rsid w:val="00765D69"/>
    <w:rsid w:val="0077024D"/>
    <w:rsid w:val="0077085F"/>
    <w:rsid w:val="007725B5"/>
    <w:rsid w:val="007734CB"/>
    <w:rsid w:val="007738F9"/>
    <w:rsid w:val="00774FFD"/>
    <w:rsid w:val="0077511A"/>
    <w:rsid w:val="00780CC2"/>
    <w:rsid w:val="00780D9B"/>
    <w:rsid w:val="00780FD3"/>
    <w:rsid w:val="00781C0C"/>
    <w:rsid w:val="00781D25"/>
    <w:rsid w:val="00783224"/>
    <w:rsid w:val="007838E6"/>
    <w:rsid w:val="007842F0"/>
    <w:rsid w:val="00785A62"/>
    <w:rsid w:val="00786166"/>
    <w:rsid w:val="0078651F"/>
    <w:rsid w:val="00786E27"/>
    <w:rsid w:val="00787358"/>
    <w:rsid w:val="007908A9"/>
    <w:rsid w:val="007908EF"/>
    <w:rsid w:val="00792B64"/>
    <w:rsid w:val="007933A5"/>
    <w:rsid w:val="00793CE6"/>
    <w:rsid w:val="007944BD"/>
    <w:rsid w:val="00794F7C"/>
    <w:rsid w:val="00795AEA"/>
    <w:rsid w:val="00795E60"/>
    <w:rsid w:val="007965DB"/>
    <w:rsid w:val="007A24CD"/>
    <w:rsid w:val="007A2F26"/>
    <w:rsid w:val="007A35F1"/>
    <w:rsid w:val="007A3C26"/>
    <w:rsid w:val="007A3C35"/>
    <w:rsid w:val="007A403E"/>
    <w:rsid w:val="007A5A6C"/>
    <w:rsid w:val="007A606F"/>
    <w:rsid w:val="007A79B9"/>
    <w:rsid w:val="007B0222"/>
    <w:rsid w:val="007B0781"/>
    <w:rsid w:val="007B3F07"/>
    <w:rsid w:val="007B68A5"/>
    <w:rsid w:val="007C0CCB"/>
    <w:rsid w:val="007C1821"/>
    <w:rsid w:val="007C1CC4"/>
    <w:rsid w:val="007C2530"/>
    <w:rsid w:val="007C4087"/>
    <w:rsid w:val="007C51F7"/>
    <w:rsid w:val="007C5804"/>
    <w:rsid w:val="007C5927"/>
    <w:rsid w:val="007C5EDB"/>
    <w:rsid w:val="007C7471"/>
    <w:rsid w:val="007C7F3A"/>
    <w:rsid w:val="007D1076"/>
    <w:rsid w:val="007D1B8E"/>
    <w:rsid w:val="007D28D0"/>
    <w:rsid w:val="007D32C5"/>
    <w:rsid w:val="007D4A58"/>
    <w:rsid w:val="007D5843"/>
    <w:rsid w:val="007E0BC3"/>
    <w:rsid w:val="007E1015"/>
    <w:rsid w:val="007E10C4"/>
    <w:rsid w:val="007E1CD4"/>
    <w:rsid w:val="007E21B6"/>
    <w:rsid w:val="007E3610"/>
    <w:rsid w:val="007E4A56"/>
    <w:rsid w:val="007E60D0"/>
    <w:rsid w:val="007E772D"/>
    <w:rsid w:val="007E7DA6"/>
    <w:rsid w:val="007F063E"/>
    <w:rsid w:val="007F2EDC"/>
    <w:rsid w:val="007F304B"/>
    <w:rsid w:val="007F3098"/>
    <w:rsid w:val="007F3B3F"/>
    <w:rsid w:val="007F3EFD"/>
    <w:rsid w:val="007F4BEC"/>
    <w:rsid w:val="007F685E"/>
    <w:rsid w:val="007F68D2"/>
    <w:rsid w:val="007F6E86"/>
    <w:rsid w:val="007F7F70"/>
    <w:rsid w:val="008002CD"/>
    <w:rsid w:val="00801078"/>
    <w:rsid w:val="00802A7E"/>
    <w:rsid w:val="00803050"/>
    <w:rsid w:val="00804A7E"/>
    <w:rsid w:val="00806409"/>
    <w:rsid w:val="0080728C"/>
    <w:rsid w:val="0080742F"/>
    <w:rsid w:val="00810830"/>
    <w:rsid w:val="00810B51"/>
    <w:rsid w:val="00810C9E"/>
    <w:rsid w:val="008114AB"/>
    <w:rsid w:val="00812B21"/>
    <w:rsid w:val="00812BA6"/>
    <w:rsid w:val="0081304B"/>
    <w:rsid w:val="00813517"/>
    <w:rsid w:val="00814680"/>
    <w:rsid w:val="0081586F"/>
    <w:rsid w:val="00816E7D"/>
    <w:rsid w:val="00816EC2"/>
    <w:rsid w:val="00817B6C"/>
    <w:rsid w:val="008205B0"/>
    <w:rsid w:val="00820BA9"/>
    <w:rsid w:val="00820D17"/>
    <w:rsid w:val="0082109C"/>
    <w:rsid w:val="0082126F"/>
    <w:rsid w:val="0082145D"/>
    <w:rsid w:val="00821D58"/>
    <w:rsid w:val="008220E8"/>
    <w:rsid w:val="00822724"/>
    <w:rsid w:val="0082304E"/>
    <w:rsid w:val="00824592"/>
    <w:rsid w:val="00824C48"/>
    <w:rsid w:val="00825C1A"/>
    <w:rsid w:val="00826B40"/>
    <w:rsid w:val="00826B4B"/>
    <w:rsid w:val="00827749"/>
    <w:rsid w:val="00827FB6"/>
    <w:rsid w:val="0083007D"/>
    <w:rsid w:val="00831CB5"/>
    <w:rsid w:val="00831F65"/>
    <w:rsid w:val="008320AB"/>
    <w:rsid w:val="00832451"/>
    <w:rsid w:val="00832F49"/>
    <w:rsid w:val="0083318F"/>
    <w:rsid w:val="00834900"/>
    <w:rsid w:val="008349F6"/>
    <w:rsid w:val="008358C0"/>
    <w:rsid w:val="00835D9D"/>
    <w:rsid w:val="008378AB"/>
    <w:rsid w:val="008404D2"/>
    <w:rsid w:val="008426DE"/>
    <w:rsid w:val="00843FD3"/>
    <w:rsid w:val="00844316"/>
    <w:rsid w:val="00844678"/>
    <w:rsid w:val="00845903"/>
    <w:rsid w:val="008464CC"/>
    <w:rsid w:val="00850491"/>
    <w:rsid w:val="008505AD"/>
    <w:rsid w:val="00850CEC"/>
    <w:rsid w:val="008510AB"/>
    <w:rsid w:val="00853EE1"/>
    <w:rsid w:val="00855D4F"/>
    <w:rsid w:val="008561CC"/>
    <w:rsid w:val="00857A24"/>
    <w:rsid w:val="00857F5A"/>
    <w:rsid w:val="00861615"/>
    <w:rsid w:val="008616A2"/>
    <w:rsid w:val="008627E6"/>
    <w:rsid w:val="00864108"/>
    <w:rsid w:val="00864631"/>
    <w:rsid w:val="008657D3"/>
    <w:rsid w:val="008662CD"/>
    <w:rsid w:val="00867760"/>
    <w:rsid w:val="00870B20"/>
    <w:rsid w:val="0087202D"/>
    <w:rsid w:val="008722D5"/>
    <w:rsid w:val="00872436"/>
    <w:rsid w:val="0087272A"/>
    <w:rsid w:val="00872771"/>
    <w:rsid w:val="00872C61"/>
    <w:rsid w:val="00872D98"/>
    <w:rsid w:val="00873654"/>
    <w:rsid w:val="008737B0"/>
    <w:rsid w:val="00873913"/>
    <w:rsid w:val="00873AAC"/>
    <w:rsid w:val="00873D17"/>
    <w:rsid w:val="00873D81"/>
    <w:rsid w:val="00874AF8"/>
    <w:rsid w:val="00874C19"/>
    <w:rsid w:val="00874DF7"/>
    <w:rsid w:val="00875526"/>
    <w:rsid w:val="00877765"/>
    <w:rsid w:val="0088008C"/>
    <w:rsid w:val="008805EC"/>
    <w:rsid w:val="0088078C"/>
    <w:rsid w:val="00880B12"/>
    <w:rsid w:val="00880D5E"/>
    <w:rsid w:val="00881239"/>
    <w:rsid w:val="00881D37"/>
    <w:rsid w:val="0088223E"/>
    <w:rsid w:val="008822A6"/>
    <w:rsid w:val="00882ECD"/>
    <w:rsid w:val="008845A8"/>
    <w:rsid w:val="00885940"/>
    <w:rsid w:val="00886D49"/>
    <w:rsid w:val="008870D1"/>
    <w:rsid w:val="00887421"/>
    <w:rsid w:val="00890EFD"/>
    <w:rsid w:val="008915D8"/>
    <w:rsid w:val="00891FA0"/>
    <w:rsid w:val="008920BB"/>
    <w:rsid w:val="00892240"/>
    <w:rsid w:val="00892894"/>
    <w:rsid w:val="00893768"/>
    <w:rsid w:val="00893BC7"/>
    <w:rsid w:val="00894198"/>
    <w:rsid w:val="00896186"/>
    <w:rsid w:val="00896E51"/>
    <w:rsid w:val="00897147"/>
    <w:rsid w:val="00897552"/>
    <w:rsid w:val="008A10B4"/>
    <w:rsid w:val="008A15F6"/>
    <w:rsid w:val="008A2FB4"/>
    <w:rsid w:val="008A31EC"/>
    <w:rsid w:val="008A3369"/>
    <w:rsid w:val="008A341C"/>
    <w:rsid w:val="008A6650"/>
    <w:rsid w:val="008A6B73"/>
    <w:rsid w:val="008A7CEA"/>
    <w:rsid w:val="008B1784"/>
    <w:rsid w:val="008B34B5"/>
    <w:rsid w:val="008B4061"/>
    <w:rsid w:val="008B48FE"/>
    <w:rsid w:val="008B57B1"/>
    <w:rsid w:val="008B5DA4"/>
    <w:rsid w:val="008B7195"/>
    <w:rsid w:val="008B723D"/>
    <w:rsid w:val="008B7280"/>
    <w:rsid w:val="008B7F87"/>
    <w:rsid w:val="008C0608"/>
    <w:rsid w:val="008C0F61"/>
    <w:rsid w:val="008C4DD3"/>
    <w:rsid w:val="008C5448"/>
    <w:rsid w:val="008C5E8D"/>
    <w:rsid w:val="008C6170"/>
    <w:rsid w:val="008C7432"/>
    <w:rsid w:val="008D0624"/>
    <w:rsid w:val="008D064B"/>
    <w:rsid w:val="008D13ED"/>
    <w:rsid w:val="008D2A29"/>
    <w:rsid w:val="008D2ED0"/>
    <w:rsid w:val="008D3666"/>
    <w:rsid w:val="008D3E11"/>
    <w:rsid w:val="008D4955"/>
    <w:rsid w:val="008D5757"/>
    <w:rsid w:val="008E1B4B"/>
    <w:rsid w:val="008E3294"/>
    <w:rsid w:val="008E35E6"/>
    <w:rsid w:val="008E39F1"/>
    <w:rsid w:val="008E3E58"/>
    <w:rsid w:val="008E5504"/>
    <w:rsid w:val="008E57BA"/>
    <w:rsid w:val="008E703C"/>
    <w:rsid w:val="008E774C"/>
    <w:rsid w:val="008E7C72"/>
    <w:rsid w:val="008F073F"/>
    <w:rsid w:val="008F07A8"/>
    <w:rsid w:val="008F0D08"/>
    <w:rsid w:val="008F1701"/>
    <w:rsid w:val="008F2D65"/>
    <w:rsid w:val="008F3544"/>
    <w:rsid w:val="008F3A54"/>
    <w:rsid w:val="008F3D2B"/>
    <w:rsid w:val="008F4253"/>
    <w:rsid w:val="008F5565"/>
    <w:rsid w:val="008F60DF"/>
    <w:rsid w:val="00900746"/>
    <w:rsid w:val="00900F81"/>
    <w:rsid w:val="00901513"/>
    <w:rsid w:val="00901E76"/>
    <w:rsid w:val="00902A51"/>
    <w:rsid w:val="00903EFE"/>
    <w:rsid w:val="00904164"/>
    <w:rsid w:val="0090517D"/>
    <w:rsid w:val="00905A38"/>
    <w:rsid w:val="009063FE"/>
    <w:rsid w:val="009072E7"/>
    <w:rsid w:val="00910132"/>
    <w:rsid w:val="0091036E"/>
    <w:rsid w:val="0091153F"/>
    <w:rsid w:val="00911FB1"/>
    <w:rsid w:val="00915D4D"/>
    <w:rsid w:val="00916B8D"/>
    <w:rsid w:val="0091753E"/>
    <w:rsid w:val="00921801"/>
    <w:rsid w:val="00922335"/>
    <w:rsid w:val="00922BC6"/>
    <w:rsid w:val="00923098"/>
    <w:rsid w:val="00923805"/>
    <w:rsid w:val="00923BE9"/>
    <w:rsid w:val="0092481B"/>
    <w:rsid w:val="00925AE0"/>
    <w:rsid w:val="00926F7A"/>
    <w:rsid w:val="0092773B"/>
    <w:rsid w:val="009314D3"/>
    <w:rsid w:val="0093248F"/>
    <w:rsid w:val="00933170"/>
    <w:rsid w:val="009346DC"/>
    <w:rsid w:val="0093518E"/>
    <w:rsid w:val="00941FB4"/>
    <w:rsid w:val="00942684"/>
    <w:rsid w:val="00944265"/>
    <w:rsid w:val="00944746"/>
    <w:rsid w:val="00944D7D"/>
    <w:rsid w:val="0094712A"/>
    <w:rsid w:val="0095010D"/>
    <w:rsid w:val="00950917"/>
    <w:rsid w:val="00951CC3"/>
    <w:rsid w:val="00952199"/>
    <w:rsid w:val="009549F0"/>
    <w:rsid w:val="009563CB"/>
    <w:rsid w:val="0095667B"/>
    <w:rsid w:val="00956D39"/>
    <w:rsid w:val="00960F5F"/>
    <w:rsid w:val="009618A4"/>
    <w:rsid w:val="0096336C"/>
    <w:rsid w:val="00963A5C"/>
    <w:rsid w:val="00963DDB"/>
    <w:rsid w:val="0096406E"/>
    <w:rsid w:val="00964867"/>
    <w:rsid w:val="00964C6D"/>
    <w:rsid w:val="00965BF3"/>
    <w:rsid w:val="009671CA"/>
    <w:rsid w:val="009675DE"/>
    <w:rsid w:val="00970449"/>
    <w:rsid w:val="00970883"/>
    <w:rsid w:val="009711D7"/>
    <w:rsid w:val="00971F4E"/>
    <w:rsid w:val="009728F2"/>
    <w:rsid w:val="009756BA"/>
    <w:rsid w:val="00976F51"/>
    <w:rsid w:val="00980164"/>
    <w:rsid w:val="00981B35"/>
    <w:rsid w:val="00981DAF"/>
    <w:rsid w:val="00983ECB"/>
    <w:rsid w:val="00984C1F"/>
    <w:rsid w:val="00985E79"/>
    <w:rsid w:val="00986968"/>
    <w:rsid w:val="0098773E"/>
    <w:rsid w:val="00987A8D"/>
    <w:rsid w:val="00990290"/>
    <w:rsid w:val="00990779"/>
    <w:rsid w:val="009932CA"/>
    <w:rsid w:val="00994AA7"/>
    <w:rsid w:val="00995D44"/>
    <w:rsid w:val="009965E5"/>
    <w:rsid w:val="009965FA"/>
    <w:rsid w:val="00997AFB"/>
    <w:rsid w:val="009A0558"/>
    <w:rsid w:val="009A157B"/>
    <w:rsid w:val="009A19A7"/>
    <w:rsid w:val="009A29B2"/>
    <w:rsid w:val="009A2D13"/>
    <w:rsid w:val="009A3108"/>
    <w:rsid w:val="009A38C8"/>
    <w:rsid w:val="009A4F10"/>
    <w:rsid w:val="009A66B8"/>
    <w:rsid w:val="009A770B"/>
    <w:rsid w:val="009B0ACE"/>
    <w:rsid w:val="009B10F1"/>
    <w:rsid w:val="009B1A23"/>
    <w:rsid w:val="009B1AE6"/>
    <w:rsid w:val="009B202E"/>
    <w:rsid w:val="009B337D"/>
    <w:rsid w:val="009B3B4A"/>
    <w:rsid w:val="009B41F6"/>
    <w:rsid w:val="009B693B"/>
    <w:rsid w:val="009B7510"/>
    <w:rsid w:val="009B78D0"/>
    <w:rsid w:val="009B7D33"/>
    <w:rsid w:val="009C0294"/>
    <w:rsid w:val="009C0B9C"/>
    <w:rsid w:val="009C11E0"/>
    <w:rsid w:val="009C1D00"/>
    <w:rsid w:val="009C20FB"/>
    <w:rsid w:val="009C287A"/>
    <w:rsid w:val="009C33EE"/>
    <w:rsid w:val="009C4652"/>
    <w:rsid w:val="009C4E37"/>
    <w:rsid w:val="009C5267"/>
    <w:rsid w:val="009C5B50"/>
    <w:rsid w:val="009D0D13"/>
    <w:rsid w:val="009D1751"/>
    <w:rsid w:val="009D1ADD"/>
    <w:rsid w:val="009D2281"/>
    <w:rsid w:val="009D329C"/>
    <w:rsid w:val="009D3F24"/>
    <w:rsid w:val="009D4B28"/>
    <w:rsid w:val="009D5675"/>
    <w:rsid w:val="009D5864"/>
    <w:rsid w:val="009D6530"/>
    <w:rsid w:val="009E0EC5"/>
    <w:rsid w:val="009E1174"/>
    <w:rsid w:val="009E1E49"/>
    <w:rsid w:val="009E21B9"/>
    <w:rsid w:val="009E5215"/>
    <w:rsid w:val="009E7C16"/>
    <w:rsid w:val="009E7C1E"/>
    <w:rsid w:val="009E7C8C"/>
    <w:rsid w:val="009F09D5"/>
    <w:rsid w:val="009F153C"/>
    <w:rsid w:val="009F17A6"/>
    <w:rsid w:val="009F1A79"/>
    <w:rsid w:val="009F2073"/>
    <w:rsid w:val="009F73D9"/>
    <w:rsid w:val="00A00610"/>
    <w:rsid w:val="00A01448"/>
    <w:rsid w:val="00A01E77"/>
    <w:rsid w:val="00A02A46"/>
    <w:rsid w:val="00A031B1"/>
    <w:rsid w:val="00A03325"/>
    <w:rsid w:val="00A03D30"/>
    <w:rsid w:val="00A0500A"/>
    <w:rsid w:val="00A05922"/>
    <w:rsid w:val="00A05C22"/>
    <w:rsid w:val="00A05EEE"/>
    <w:rsid w:val="00A07F1D"/>
    <w:rsid w:val="00A11321"/>
    <w:rsid w:val="00A11E45"/>
    <w:rsid w:val="00A12D41"/>
    <w:rsid w:val="00A13229"/>
    <w:rsid w:val="00A13CDF"/>
    <w:rsid w:val="00A14666"/>
    <w:rsid w:val="00A16DBD"/>
    <w:rsid w:val="00A16FE0"/>
    <w:rsid w:val="00A175AB"/>
    <w:rsid w:val="00A17C31"/>
    <w:rsid w:val="00A21004"/>
    <w:rsid w:val="00A23136"/>
    <w:rsid w:val="00A24106"/>
    <w:rsid w:val="00A24B5D"/>
    <w:rsid w:val="00A25B6F"/>
    <w:rsid w:val="00A26347"/>
    <w:rsid w:val="00A2690D"/>
    <w:rsid w:val="00A26AA6"/>
    <w:rsid w:val="00A26E0F"/>
    <w:rsid w:val="00A3000B"/>
    <w:rsid w:val="00A31510"/>
    <w:rsid w:val="00A317F7"/>
    <w:rsid w:val="00A32F4F"/>
    <w:rsid w:val="00A33A1B"/>
    <w:rsid w:val="00A344E0"/>
    <w:rsid w:val="00A37C72"/>
    <w:rsid w:val="00A40FA9"/>
    <w:rsid w:val="00A412A6"/>
    <w:rsid w:val="00A4149D"/>
    <w:rsid w:val="00A418FC"/>
    <w:rsid w:val="00A420EC"/>
    <w:rsid w:val="00A427BD"/>
    <w:rsid w:val="00A4281C"/>
    <w:rsid w:val="00A43183"/>
    <w:rsid w:val="00A431BD"/>
    <w:rsid w:val="00A4367F"/>
    <w:rsid w:val="00A445FC"/>
    <w:rsid w:val="00A4654B"/>
    <w:rsid w:val="00A468DC"/>
    <w:rsid w:val="00A47271"/>
    <w:rsid w:val="00A47A35"/>
    <w:rsid w:val="00A50DEA"/>
    <w:rsid w:val="00A518C4"/>
    <w:rsid w:val="00A5259A"/>
    <w:rsid w:val="00A52C67"/>
    <w:rsid w:val="00A53A2A"/>
    <w:rsid w:val="00A5431D"/>
    <w:rsid w:val="00A551C0"/>
    <w:rsid w:val="00A55393"/>
    <w:rsid w:val="00A55FC6"/>
    <w:rsid w:val="00A56E8C"/>
    <w:rsid w:val="00A6039F"/>
    <w:rsid w:val="00A60427"/>
    <w:rsid w:val="00A61846"/>
    <w:rsid w:val="00A63078"/>
    <w:rsid w:val="00A6339D"/>
    <w:rsid w:val="00A649ED"/>
    <w:rsid w:val="00A656B3"/>
    <w:rsid w:val="00A65948"/>
    <w:rsid w:val="00A6648F"/>
    <w:rsid w:val="00A6665D"/>
    <w:rsid w:val="00A67735"/>
    <w:rsid w:val="00A71B61"/>
    <w:rsid w:val="00A71E70"/>
    <w:rsid w:val="00A7208D"/>
    <w:rsid w:val="00A720AA"/>
    <w:rsid w:val="00A72648"/>
    <w:rsid w:val="00A73A2B"/>
    <w:rsid w:val="00A74325"/>
    <w:rsid w:val="00A74F05"/>
    <w:rsid w:val="00A7628B"/>
    <w:rsid w:val="00A77DF1"/>
    <w:rsid w:val="00A84057"/>
    <w:rsid w:val="00A84A7D"/>
    <w:rsid w:val="00A860ED"/>
    <w:rsid w:val="00A86288"/>
    <w:rsid w:val="00A867FD"/>
    <w:rsid w:val="00A86FDB"/>
    <w:rsid w:val="00A87347"/>
    <w:rsid w:val="00A93FB4"/>
    <w:rsid w:val="00A946D5"/>
    <w:rsid w:val="00A94895"/>
    <w:rsid w:val="00A949DB"/>
    <w:rsid w:val="00A95411"/>
    <w:rsid w:val="00A96BA0"/>
    <w:rsid w:val="00A97B3E"/>
    <w:rsid w:val="00AA2B1C"/>
    <w:rsid w:val="00AA3450"/>
    <w:rsid w:val="00AA5687"/>
    <w:rsid w:val="00AA76C1"/>
    <w:rsid w:val="00AB0644"/>
    <w:rsid w:val="00AB0688"/>
    <w:rsid w:val="00AB1480"/>
    <w:rsid w:val="00AB3ED4"/>
    <w:rsid w:val="00AB468A"/>
    <w:rsid w:val="00AB4CD5"/>
    <w:rsid w:val="00AB51AA"/>
    <w:rsid w:val="00AB5B4E"/>
    <w:rsid w:val="00AB6FAA"/>
    <w:rsid w:val="00AB7381"/>
    <w:rsid w:val="00AC1D21"/>
    <w:rsid w:val="00AC3921"/>
    <w:rsid w:val="00AD043A"/>
    <w:rsid w:val="00AD08B8"/>
    <w:rsid w:val="00AD0BC0"/>
    <w:rsid w:val="00AD0DBA"/>
    <w:rsid w:val="00AD262F"/>
    <w:rsid w:val="00AD30A2"/>
    <w:rsid w:val="00AD64FB"/>
    <w:rsid w:val="00AD6CCA"/>
    <w:rsid w:val="00AD6ECC"/>
    <w:rsid w:val="00AD72F5"/>
    <w:rsid w:val="00AD73E3"/>
    <w:rsid w:val="00AE0409"/>
    <w:rsid w:val="00AE0785"/>
    <w:rsid w:val="00AE23DD"/>
    <w:rsid w:val="00AE4282"/>
    <w:rsid w:val="00AE4669"/>
    <w:rsid w:val="00AE4793"/>
    <w:rsid w:val="00AE5004"/>
    <w:rsid w:val="00AE62E2"/>
    <w:rsid w:val="00AE6C99"/>
    <w:rsid w:val="00AE7702"/>
    <w:rsid w:val="00AF092F"/>
    <w:rsid w:val="00AF1C4B"/>
    <w:rsid w:val="00AF3858"/>
    <w:rsid w:val="00AF451A"/>
    <w:rsid w:val="00AF4AE8"/>
    <w:rsid w:val="00AF4F0F"/>
    <w:rsid w:val="00AF6F92"/>
    <w:rsid w:val="00AF74B6"/>
    <w:rsid w:val="00AF7903"/>
    <w:rsid w:val="00B007B5"/>
    <w:rsid w:val="00B0143D"/>
    <w:rsid w:val="00B024BA"/>
    <w:rsid w:val="00B04D88"/>
    <w:rsid w:val="00B0504D"/>
    <w:rsid w:val="00B0570A"/>
    <w:rsid w:val="00B05D4B"/>
    <w:rsid w:val="00B07676"/>
    <w:rsid w:val="00B1149B"/>
    <w:rsid w:val="00B12AC5"/>
    <w:rsid w:val="00B131BF"/>
    <w:rsid w:val="00B143FC"/>
    <w:rsid w:val="00B15080"/>
    <w:rsid w:val="00B15AC0"/>
    <w:rsid w:val="00B15BE8"/>
    <w:rsid w:val="00B160DF"/>
    <w:rsid w:val="00B1695E"/>
    <w:rsid w:val="00B17420"/>
    <w:rsid w:val="00B20F50"/>
    <w:rsid w:val="00B20F5A"/>
    <w:rsid w:val="00B2167F"/>
    <w:rsid w:val="00B218E7"/>
    <w:rsid w:val="00B237A6"/>
    <w:rsid w:val="00B250CF"/>
    <w:rsid w:val="00B266AA"/>
    <w:rsid w:val="00B3017B"/>
    <w:rsid w:val="00B31B3C"/>
    <w:rsid w:val="00B320BF"/>
    <w:rsid w:val="00B328C4"/>
    <w:rsid w:val="00B33A12"/>
    <w:rsid w:val="00B3406D"/>
    <w:rsid w:val="00B346DE"/>
    <w:rsid w:val="00B35A0A"/>
    <w:rsid w:val="00B36F23"/>
    <w:rsid w:val="00B379F2"/>
    <w:rsid w:val="00B37E79"/>
    <w:rsid w:val="00B37F57"/>
    <w:rsid w:val="00B40FED"/>
    <w:rsid w:val="00B411F9"/>
    <w:rsid w:val="00B41651"/>
    <w:rsid w:val="00B41B14"/>
    <w:rsid w:val="00B42870"/>
    <w:rsid w:val="00B4297C"/>
    <w:rsid w:val="00B445CE"/>
    <w:rsid w:val="00B45949"/>
    <w:rsid w:val="00B468AE"/>
    <w:rsid w:val="00B46A81"/>
    <w:rsid w:val="00B46D0B"/>
    <w:rsid w:val="00B47425"/>
    <w:rsid w:val="00B47432"/>
    <w:rsid w:val="00B4745C"/>
    <w:rsid w:val="00B47A6C"/>
    <w:rsid w:val="00B47FC3"/>
    <w:rsid w:val="00B500E8"/>
    <w:rsid w:val="00B51580"/>
    <w:rsid w:val="00B540F6"/>
    <w:rsid w:val="00B54899"/>
    <w:rsid w:val="00B54F77"/>
    <w:rsid w:val="00B555EE"/>
    <w:rsid w:val="00B5586E"/>
    <w:rsid w:val="00B55A68"/>
    <w:rsid w:val="00B56249"/>
    <w:rsid w:val="00B56716"/>
    <w:rsid w:val="00B56F91"/>
    <w:rsid w:val="00B579B7"/>
    <w:rsid w:val="00B605CB"/>
    <w:rsid w:val="00B60A07"/>
    <w:rsid w:val="00B60DB8"/>
    <w:rsid w:val="00B617B8"/>
    <w:rsid w:val="00B617ED"/>
    <w:rsid w:val="00B618F2"/>
    <w:rsid w:val="00B624CB"/>
    <w:rsid w:val="00B62F97"/>
    <w:rsid w:val="00B64778"/>
    <w:rsid w:val="00B6579E"/>
    <w:rsid w:val="00B66EC9"/>
    <w:rsid w:val="00B70660"/>
    <w:rsid w:val="00B7117E"/>
    <w:rsid w:val="00B73663"/>
    <w:rsid w:val="00B73669"/>
    <w:rsid w:val="00B73BA3"/>
    <w:rsid w:val="00B74B43"/>
    <w:rsid w:val="00B74C6E"/>
    <w:rsid w:val="00B74CBD"/>
    <w:rsid w:val="00B757A2"/>
    <w:rsid w:val="00B763EC"/>
    <w:rsid w:val="00B76DBD"/>
    <w:rsid w:val="00B774B4"/>
    <w:rsid w:val="00B820AE"/>
    <w:rsid w:val="00B82904"/>
    <w:rsid w:val="00B82B91"/>
    <w:rsid w:val="00B84C04"/>
    <w:rsid w:val="00B85F86"/>
    <w:rsid w:val="00B85F9C"/>
    <w:rsid w:val="00B86BA0"/>
    <w:rsid w:val="00B87CCC"/>
    <w:rsid w:val="00B9064F"/>
    <w:rsid w:val="00B90967"/>
    <w:rsid w:val="00B90E3B"/>
    <w:rsid w:val="00B91DD1"/>
    <w:rsid w:val="00B91FDA"/>
    <w:rsid w:val="00B92503"/>
    <w:rsid w:val="00B92C66"/>
    <w:rsid w:val="00B9345B"/>
    <w:rsid w:val="00B936F8"/>
    <w:rsid w:val="00B9376E"/>
    <w:rsid w:val="00B941A5"/>
    <w:rsid w:val="00B94C99"/>
    <w:rsid w:val="00B951B5"/>
    <w:rsid w:val="00B955B0"/>
    <w:rsid w:val="00B963CC"/>
    <w:rsid w:val="00B966B2"/>
    <w:rsid w:val="00B96ED8"/>
    <w:rsid w:val="00B97BE6"/>
    <w:rsid w:val="00BA6525"/>
    <w:rsid w:val="00BA777A"/>
    <w:rsid w:val="00BB0851"/>
    <w:rsid w:val="00BB1AC3"/>
    <w:rsid w:val="00BB23AB"/>
    <w:rsid w:val="00BB292C"/>
    <w:rsid w:val="00BB306F"/>
    <w:rsid w:val="00BB3B3F"/>
    <w:rsid w:val="00BB40E6"/>
    <w:rsid w:val="00BB4AC5"/>
    <w:rsid w:val="00BB4F91"/>
    <w:rsid w:val="00BB5924"/>
    <w:rsid w:val="00BB596B"/>
    <w:rsid w:val="00BB6437"/>
    <w:rsid w:val="00BB6AE8"/>
    <w:rsid w:val="00BB750A"/>
    <w:rsid w:val="00BC1803"/>
    <w:rsid w:val="00BC1AA7"/>
    <w:rsid w:val="00BC1D76"/>
    <w:rsid w:val="00BC1E55"/>
    <w:rsid w:val="00BC2C69"/>
    <w:rsid w:val="00BC37AE"/>
    <w:rsid w:val="00BC3C7D"/>
    <w:rsid w:val="00BC45CE"/>
    <w:rsid w:val="00BC4AF4"/>
    <w:rsid w:val="00BC554F"/>
    <w:rsid w:val="00BC65B3"/>
    <w:rsid w:val="00BD0002"/>
    <w:rsid w:val="00BD02D4"/>
    <w:rsid w:val="00BD0CE3"/>
    <w:rsid w:val="00BD2B47"/>
    <w:rsid w:val="00BD3520"/>
    <w:rsid w:val="00BD3D0E"/>
    <w:rsid w:val="00BD5093"/>
    <w:rsid w:val="00BD5904"/>
    <w:rsid w:val="00BD6ED8"/>
    <w:rsid w:val="00BD7256"/>
    <w:rsid w:val="00BD799B"/>
    <w:rsid w:val="00BE00A3"/>
    <w:rsid w:val="00BE1D18"/>
    <w:rsid w:val="00BE20FF"/>
    <w:rsid w:val="00BE2836"/>
    <w:rsid w:val="00BE3093"/>
    <w:rsid w:val="00BE3103"/>
    <w:rsid w:val="00BE38B7"/>
    <w:rsid w:val="00BE581E"/>
    <w:rsid w:val="00BE74CC"/>
    <w:rsid w:val="00BE7590"/>
    <w:rsid w:val="00BE7FE7"/>
    <w:rsid w:val="00BF0D86"/>
    <w:rsid w:val="00BF22A1"/>
    <w:rsid w:val="00BF2AA5"/>
    <w:rsid w:val="00BF3705"/>
    <w:rsid w:val="00BF5730"/>
    <w:rsid w:val="00BF5B0C"/>
    <w:rsid w:val="00BF648F"/>
    <w:rsid w:val="00BF6BB2"/>
    <w:rsid w:val="00BF6BD3"/>
    <w:rsid w:val="00BF6C9C"/>
    <w:rsid w:val="00C02209"/>
    <w:rsid w:val="00C02E08"/>
    <w:rsid w:val="00C035FA"/>
    <w:rsid w:val="00C037E0"/>
    <w:rsid w:val="00C046D5"/>
    <w:rsid w:val="00C04F80"/>
    <w:rsid w:val="00C05759"/>
    <w:rsid w:val="00C11335"/>
    <w:rsid w:val="00C1161F"/>
    <w:rsid w:val="00C11A50"/>
    <w:rsid w:val="00C11EE7"/>
    <w:rsid w:val="00C12697"/>
    <w:rsid w:val="00C12C1E"/>
    <w:rsid w:val="00C14422"/>
    <w:rsid w:val="00C14669"/>
    <w:rsid w:val="00C14E28"/>
    <w:rsid w:val="00C15416"/>
    <w:rsid w:val="00C15FFA"/>
    <w:rsid w:val="00C16173"/>
    <w:rsid w:val="00C1660B"/>
    <w:rsid w:val="00C16D7E"/>
    <w:rsid w:val="00C171D8"/>
    <w:rsid w:val="00C1754A"/>
    <w:rsid w:val="00C175DF"/>
    <w:rsid w:val="00C17F10"/>
    <w:rsid w:val="00C2105C"/>
    <w:rsid w:val="00C210D4"/>
    <w:rsid w:val="00C228B6"/>
    <w:rsid w:val="00C22E3D"/>
    <w:rsid w:val="00C2730D"/>
    <w:rsid w:val="00C276A5"/>
    <w:rsid w:val="00C2785A"/>
    <w:rsid w:val="00C27C3C"/>
    <w:rsid w:val="00C31930"/>
    <w:rsid w:val="00C346A7"/>
    <w:rsid w:val="00C3793C"/>
    <w:rsid w:val="00C41EF3"/>
    <w:rsid w:val="00C431CB"/>
    <w:rsid w:val="00C43270"/>
    <w:rsid w:val="00C452CE"/>
    <w:rsid w:val="00C455F0"/>
    <w:rsid w:val="00C4635C"/>
    <w:rsid w:val="00C4687F"/>
    <w:rsid w:val="00C4690B"/>
    <w:rsid w:val="00C5085B"/>
    <w:rsid w:val="00C51540"/>
    <w:rsid w:val="00C519C0"/>
    <w:rsid w:val="00C540EF"/>
    <w:rsid w:val="00C56199"/>
    <w:rsid w:val="00C57495"/>
    <w:rsid w:val="00C57662"/>
    <w:rsid w:val="00C57CD8"/>
    <w:rsid w:val="00C60AA6"/>
    <w:rsid w:val="00C62120"/>
    <w:rsid w:val="00C62178"/>
    <w:rsid w:val="00C64092"/>
    <w:rsid w:val="00C6450F"/>
    <w:rsid w:val="00C64572"/>
    <w:rsid w:val="00C64CBE"/>
    <w:rsid w:val="00C65D6E"/>
    <w:rsid w:val="00C660A0"/>
    <w:rsid w:val="00C6637E"/>
    <w:rsid w:val="00C66A7E"/>
    <w:rsid w:val="00C66DD3"/>
    <w:rsid w:val="00C706AA"/>
    <w:rsid w:val="00C71EFC"/>
    <w:rsid w:val="00C72970"/>
    <w:rsid w:val="00C7315F"/>
    <w:rsid w:val="00C740F3"/>
    <w:rsid w:val="00C74E8F"/>
    <w:rsid w:val="00C76A7D"/>
    <w:rsid w:val="00C804CA"/>
    <w:rsid w:val="00C80677"/>
    <w:rsid w:val="00C82987"/>
    <w:rsid w:val="00C83EDD"/>
    <w:rsid w:val="00C84369"/>
    <w:rsid w:val="00C8441B"/>
    <w:rsid w:val="00C84971"/>
    <w:rsid w:val="00C84ACA"/>
    <w:rsid w:val="00C852A4"/>
    <w:rsid w:val="00C86392"/>
    <w:rsid w:val="00C86687"/>
    <w:rsid w:val="00C87C4F"/>
    <w:rsid w:val="00C90AED"/>
    <w:rsid w:val="00C92A56"/>
    <w:rsid w:val="00C93D58"/>
    <w:rsid w:val="00C94C8E"/>
    <w:rsid w:val="00C94D50"/>
    <w:rsid w:val="00C95783"/>
    <w:rsid w:val="00C9585D"/>
    <w:rsid w:val="00C95C4C"/>
    <w:rsid w:val="00C963AD"/>
    <w:rsid w:val="00C96847"/>
    <w:rsid w:val="00C96E69"/>
    <w:rsid w:val="00CA016F"/>
    <w:rsid w:val="00CA1182"/>
    <w:rsid w:val="00CA2747"/>
    <w:rsid w:val="00CA2BD4"/>
    <w:rsid w:val="00CA5772"/>
    <w:rsid w:val="00CA63DB"/>
    <w:rsid w:val="00CA6CBD"/>
    <w:rsid w:val="00CB12FA"/>
    <w:rsid w:val="00CB2283"/>
    <w:rsid w:val="00CB2FEA"/>
    <w:rsid w:val="00CB3234"/>
    <w:rsid w:val="00CB53B1"/>
    <w:rsid w:val="00CB69FE"/>
    <w:rsid w:val="00CC01E5"/>
    <w:rsid w:val="00CC2178"/>
    <w:rsid w:val="00CC22A0"/>
    <w:rsid w:val="00CC2B01"/>
    <w:rsid w:val="00CC39BE"/>
    <w:rsid w:val="00CC4A4B"/>
    <w:rsid w:val="00CC4BD8"/>
    <w:rsid w:val="00CC4DE3"/>
    <w:rsid w:val="00CC515E"/>
    <w:rsid w:val="00CC51AE"/>
    <w:rsid w:val="00CC5741"/>
    <w:rsid w:val="00CC6A3E"/>
    <w:rsid w:val="00CC7795"/>
    <w:rsid w:val="00CD231D"/>
    <w:rsid w:val="00CD2467"/>
    <w:rsid w:val="00CD29D8"/>
    <w:rsid w:val="00CD4FD3"/>
    <w:rsid w:val="00CD5E3E"/>
    <w:rsid w:val="00CD5F37"/>
    <w:rsid w:val="00CD605A"/>
    <w:rsid w:val="00CD6567"/>
    <w:rsid w:val="00CD6A6A"/>
    <w:rsid w:val="00CD7452"/>
    <w:rsid w:val="00CD7FBE"/>
    <w:rsid w:val="00CE0556"/>
    <w:rsid w:val="00CE2362"/>
    <w:rsid w:val="00CE47F1"/>
    <w:rsid w:val="00CE668B"/>
    <w:rsid w:val="00CE7E18"/>
    <w:rsid w:val="00CF003A"/>
    <w:rsid w:val="00CF0298"/>
    <w:rsid w:val="00CF059C"/>
    <w:rsid w:val="00CF3081"/>
    <w:rsid w:val="00CF3CA7"/>
    <w:rsid w:val="00CF5F1D"/>
    <w:rsid w:val="00CF7436"/>
    <w:rsid w:val="00CF77D4"/>
    <w:rsid w:val="00D00E21"/>
    <w:rsid w:val="00D00FA0"/>
    <w:rsid w:val="00D025D1"/>
    <w:rsid w:val="00D02746"/>
    <w:rsid w:val="00D02B8D"/>
    <w:rsid w:val="00D03047"/>
    <w:rsid w:val="00D0331A"/>
    <w:rsid w:val="00D0525B"/>
    <w:rsid w:val="00D0589F"/>
    <w:rsid w:val="00D058BE"/>
    <w:rsid w:val="00D0646D"/>
    <w:rsid w:val="00D06A6A"/>
    <w:rsid w:val="00D07817"/>
    <w:rsid w:val="00D1069F"/>
    <w:rsid w:val="00D107CB"/>
    <w:rsid w:val="00D11189"/>
    <w:rsid w:val="00D13D21"/>
    <w:rsid w:val="00D14DE4"/>
    <w:rsid w:val="00D158BD"/>
    <w:rsid w:val="00D16CC4"/>
    <w:rsid w:val="00D17B32"/>
    <w:rsid w:val="00D20119"/>
    <w:rsid w:val="00D2011B"/>
    <w:rsid w:val="00D20462"/>
    <w:rsid w:val="00D2145C"/>
    <w:rsid w:val="00D21AF5"/>
    <w:rsid w:val="00D22447"/>
    <w:rsid w:val="00D248E5"/>
    <w:rsid w:val="00D24E1C"/>
    <w:rsid w:val="00D26814"/>
    <w:rsid w:val="00D30327"/>
    <w:rsid w:val="00D31D6C"/>
    <w:rsid w:val="00D32E65"/>
    <w:rsid w:val="00D3397D"/>
    <w:rsid w:val="00D33A5D"/>
    <w:rsid w:val="00D348C6"/>
    <w:rsid w:val="00D34908"/>
    <w:rsid w:val="00D34A13"/>
    <w:rsid w:val="00D3544B"/>
    <w:rsid w:val="00D35752"/>
    <w:rsid w:val="00D35C8C"/>
    <w:rsid w:val="00D369B4"/>
    <w:rsid w:val="00D4020C"/>
    <w:rsid w:val="00D407C4"/>
    <w:rsid w:val="00D417AC"/>
    <w:rsid w:val="00D43114"/>
    <w:rsid w:val="00D432D3"/>
    <w:rsid w:val="00D43D55"/>
    <w:rsid w:val="00D44602"/>
    <w:rsid w:val="00D45B03"/>
    <w:rsid w:val="00D45DA3"/>
    <w:rsid w:val="00D4657F"/>
    <w:rsid w:val="00D4712E"/>
    <w:rsid w:val="00D47454"/>
    <w:rsid w:val="00D4779D"/>
    <w:rsid w:val="00D50FB1"/>
    <w:rsid w:val="00D51BE7"/>
    <w:rsid w:val="00D520B2"/>
    <w:rsid w:val="00D52E6B"/>
    <w:rsid w:val="00D53D3A"/>
    <w:rsid w:val="00D53DE3"/>
    <w:rsid w:val="00D53EC6"/>
    <w:rsid w:val="00D5597E"/>
    <w:rsid w:val="00D560FA"/>
    <w:rsid w:val="00D5625B"/>
    <w:rsid w:val="00D57668"/>
    <w:rsid w:val="00D57B7A"/>
    <w:rsid w:val="00D57D33"/>
    <w:rsid w:val="00D60DE4"/>
    <w:rsid w:val="00D616FB"/>
    <w:rsid w:val="00D61D40"/>
    <w:rsid w:val="00D6240C"/>
    <w:rsid w:val="00D62859"/>
    <w:rsid w:val="00D63408"/>
    <w:rsid w:val="00D63887"/>
    <w:rsid w:val="00D63A65"/>
    <w:rsid w:val="00D64498"/>
    <w:rsid w:val="00D64AA4"/>
    <w:rsid w:val="00D64BE8"/>
    <w:rsid w:val="00D65996"/>
    <w:rsid w:val="00D65A0C"/>
    <w:rsid w:val="00D666DF"/>
    <w:rsid w:val="00D66923"/>
    <w:rsid w:val="00D66B6C"/>
    <w:rsid w:val="00D66F6B"/>
    <w:rsid w:val="00D67008"/>
    <w:rsid w:val="00D67032"/>
    <w:rsid w:val="00D70A80"/>
    <w:rsid w:val="00D71331"/>
    <w:rsid w:val="00D71DD3"/>
    <w:rsid w:val="00D7289D"/>
    <w:rsid w:val="00D72CD4"/>
    <w:rsid w:val="00D75B5A"/>
    <w:rsid w:val="00D76756"/>
    <w:rsid w:val="00D77AB2"/>
    <w:rsid w:val="00D80B1C"/>
    <w:rsid w:val="00D8147E"/>
    <w:rsid w:val="00D81D96"/>
    <w:rsid w:val="00D83997"/>
    <w:rsid w:val="00D864E9"/>
    <w:rsid w:val="00D877FF"/>
    <w:rsid w:val="00D87E95"/>
    <w:rsid w:val="00D92704"/>
    <w:rsid w:val="00D93F4B"/>
    <w:rsid w:val="00D946BC"/>
    <w:rsid w:val="00D94AEC"/>
    <w:rsid w:val="00D958CD"/>
    <w:rsid w:val="00D95EE6"/>
    <w:rsid w:val="00D9639B"/>
    <w:rsid w:val="00D9758B"/>
    <w:rsid w:val="00DA05AE"/>
    <w:rsid w:val="00DA0B69"/>
    <w:rsid w:val="00DA3009"/>
    <w:rsid w:val="00DA354C"/>
    <w:rsid w:val="00DA3552"/>
    <w:rsid w:val="00DA375D"/>
    <w:rsid w:val="00DA4599"/>
    <w:rsid w:val="00DA488D"/>
    <w:rsid w:val="00DA4BB3"/>
    <w:rsid w:val="00DA510F"/>
    <w:rsid w:val="00DA5567"/>
    <w:rsid w:val="00DA6A9E"/>
    <w:rsid w:val="00DA6E3C"/>
    <w:rsid w:val="00DB0145"/>
    <w:rsid w:val="00DB119F"/>
    <w:rsid w:val="00DB1951"/>
    <w:rsid w:val="00DB2C95"/>
    <w:rsid w:val="00DB2DE8"/>
    <w:rsid w:val="00DB329D"/>
    <w:rsid w:val="00DB35BA"/>
    <w:rsid w:val="00DB3A65"/>
    <w:rsid w:val="00DB3EFE"/>
    <w:rsid w:val="00DB63D6"/>
    <w:rsid w:val="00DB6F32"/>
    <w:rsid w:val="00DB790B"/>
    <w:rsid w:val="00DC38E1"/>
    <w:rsid w:val="00DC390F"/>
    <w:rsid w:val="00DC478C"/>
    <w:rsid w:val="00DC502A"/>
    <w:rsid w:val="00DC521D"/>
    <w:rsid w:val="00DC5FAA"/>
    <w:rsid w:val="00DC688D"/>
    <w:rsid w:val="00DC6D6C"/>
    <w:rsid w:val="00DC71F6"/>
    <w:rsid w:val="00DD0577"/>
    <w:rsid w:val="00DD0C13"/>
    <w:rsid w:val="00DD1432"/>
    <w:rsid w:val="00DD14ED"/>
    <w:rsid w:val="00DD1F76"/>
    <w:rsid w:val="00DD304A"/>
    <w:rsid w:val="00DD3479"/>
    <w:rsid w:val="00DD364A"/>
    <w:rsid w:val="00DD4181"/>
    <w:rsid w:val="00DD4FD7"/>
    <w:rsid w:val="00DD5781"/>
    <w:rsid w:val="00DD5CD6"/>
    <w:rsid w:val="00DD66B8"/>
    <w:rsid w:val="00DD68D3"/>
    <w:rsid w:val="00DE0C6D"/>
    <w:rsid w:val="00DE150C"/>
    <w:rsid w:val="00DE2A6E"/>
    <w:rsid w:val="00DE37DE"/>
    <w:rsid w:val="00DE4C20"/>
    <w:rsid w:val="00DE523C"/>
    <w:rsid w:val="00DE5D78"/>
    <w:rsid w:val="00DE6470"/>
    <w:rsid w:val="00DE6C78"/>
    <w:rsid w:val="00DE6D9D"/>
    <w:rsid w:val="00DE7588"/>
    <w:rsid w:val="00DF040C"/>
    <w:rsid w:val="00DF0458"/>
    <w:rsid w:val="00DF0552"/>
    <w:rsid w:val="00DF13A1"/>
    <w:rsid w:val="00DF15B1"/>
    <w:rsid w:val="00DF26B0"/>
    <w:rsid w:val="00DF54B1"/>
    <w:rsid w:val="00DF5945"/>
    <w:rsid w:val="00DF6054"/>
    <w:rsid w:val="00DF6A12"/>
    <w:rsid w:val="00DF7EE0"/>
    <w:rsid w:val="00E000E6"/>
    <w:rsid w:val="00E00AFA"/>
    <w:rsid w:val="00E02C3B"/>
    <w:rsid w:val="00E040AA"/>
    <w:rsid w:val="00E04366"/>
    <w:rsid w:val="00E04F93"/>
    <w:rsid w:val="00E05A22"/>
    <w:rsid w:val="00E05B58"/>
    <w:rsid w:val="00E123CF"/>
    <w:rsid w:val="00E13DBF"/>
    <w:rsid w:val="00E1474B"/>
    <w:rsid w:val="00E14BB1"/>
    <w:rsid w:val="00E14F31"/>
    <w:rsid w:val="00E14F7B"/>
    <w:rsid w:val="00E17E7D"/>
    <w:rsid w:val="00E2047F"/>
    <w:rsid w:val="00E21021"/>
    <w:rsid w:val="00E213E5"/>
    <w:rsid w:val="00E23112"/>
    <w:rsid w:val="00E23800"/>
    <w:rsid w:val="00E245F3"/>
    <w:rsid w:val="00E316A6"/>
    <w:rsid w:val="00E32CAD"/>
    <w:rsid w:val="00E35C8A"/>
    <w:rsid w:val="00E36BA7"/>
    <w:rsid w:val="00E410E1"/>
    <w:rsid w:val="00E424A7"/>
    <w:rsid w:val="00E4361B"/>
    <w:rsid w:val="00E43D71"/>
    <w:rsid w:val="00E4431E"/>
    <w:rsid w:val="00E444FC"/>
    <w:rsid w:val="00E44572"/>
    <w:rsid w:val="00E44898"/>
    <w:rsid w:val="00E44FE1"/>
    <w:rsid w:val="00E4512A"/>
    <w:rsid w:val="00E4587F"/>
    <w:rsid w:val="00E45924"/>
    <w:rsid w:val="00E4650E"/>
    <w:rsid w:val="00E4691B"/>
    <w:rsid w:val="00E476C7"/>
    <w:rsid w:val="00E50137"/>
    <w:rsid w:val="00E50B04"/>
    <w:rsid w:val="00E50FBD"/>
    <w:rsid w:val="00E50FD5"/>
    <w:rsid w:val="00E54188"/>
    <w:rsid w:val="00E548ED"/>
    <w:rsid w:val="00E55034"/>
    <w:rsid w:val="00E55313"/>
    <w:rsid w:val="00E56D45"/>
    <w:rsid w:val="00E56E0E"/>
    <w:rsid w:val="00E571E8"/>
    <w:rsid w:val="00E57880"/>
    <w:rsid w:val="00E57E29"/>
    <w:rsid w:val="00E623E9"/>
    <w:rsid w:val="00E624FF"/>
    <w:rsid w:val="00E626C5"/>
    <w:rsid w:val="00E64081"/>
    <w:rsid w:val="00E64C68"/>
    <w:rsid w:val="00E65D64"/>
    <w:rsid w:val="00E660FF"/>
    <w:rsid w:val="00E66172"/>
    <w:rsid w:val="00E6654F"/>
    <w:rsid w:val="00E66C31"/>
    <w:rsid w:val="00E66EA5"/>
    <w:rsid w:val="00E67575"/>
    <w:rsid w:val="00E67CAD"/>
    <w:rsid w:val="00E67CB0"/>
    <w:rsid w:val="00E706A2"/>
    <w:rsid w:val="00E7073C"/>
    <w:rsid w:val="00E70E27"/>
    <w:rsid w:val="00E7129B"/>
    <w:rsid w:val="00E7133D"/>
    <w:rsid w:val="00E72D36"/>
    <w:rsid w:val="00E72E84"/>
    <w:rsid w:val="00E759E2"/>
    <w:rsid w:val="00E75C11"/>
    <w:rsid w:val="00E75C70"/>
    <w:rsid w:val="00E778B6"/>
    <w:rsid w:val="00E803D3"/>
    <w:rsid w:val="00E82951"/>
    <w:rsid w:val="00E832FE"/>
    <w:rsid w:val="00E85714"/>
    <w:rsid w:val="00E85DB6"/>
    <w:rsid w:val="00E85E2C"/>
    <w:rsid w:val="00E864A7"/>
    <w:rsid w:val="00E8664A"/>
    <w:rsid w:val="00E87087"/>
    <w:rsid w:val="00E90FDE"/>
    <w:rsid w:val="00E9433D"/>
    <w:rsid w:val="00E94694"/>
    <w:rsid w:val="00E9480F"/>
    <w:rsid w:val="00E948B4"/>
    <w:rsid w:val="00E95D82"/>
    <w:rsid w:val="00E95DA8"/>
    <w:rsid w:val="00E95EF7"/>
    <w:rsid w:val="00E964DA"/>
    <w:rsid w:val="00E97385"/>
    <w:rsid w:val="00E97426"/>
    <w:rsid w:val="00EA1D00"/>
    <w:rsid w:val="00EA32D3"/>
    <w:rsid w:val="00EA34A5"/>
    <w:rsid w:val="00EA4887"/>
    <w:rsid w:val="00EA52D8"/>
    <w:rsid w:val="00EA5C9B"/>
    <w:rsid w:val="00EA7F2A"/>
    <w:rsid w:val="00EB030A"/>
    <w:rsid w:val="00EB18F9"/>
    <w:rsid w:val="00EB19E6"/>
    <w:rsid w:val="00EB2E99"/>
    <w:rsid w:val="00EB3634"/>
    <w:rsid w:val="00EB543C"/>
    <w:rsid w:val="00EB6640"/>
    <w:rsid w:val="00EB68DC"/>
    <w:rsid w:val="00EB6B36"/>
    <w:rsid w:val="00EB6F5C"/>
    <w:rsid w:val="00EB70E1"/>
    <w:rsid w:val="00EB78AA"/>
    <w:rsid w:val="00EC0A61"/>
    <w:rsid w:val="00EC1CCB"/>
    <w:rsid w:val="00EC3612"/>
    <w:rsid w:val="00EC3E43"/>
    <w:rsid w:val="00EC3F03"/>
    <w:rsid w:val="00EC41EC"/>
    <w:rsid w:val="00EC463C"/>
    <w:rsid w:val="00EC62A4"/>
    <w:rsid w:val="00EC697B"/>
    <w:rsid w:val="00EC7CD4"/>
    <w:rsid w:val="00EC7E6A"/>
    <w:rsid w:val="00ED21CA"/>
    <w:rsid w:val="00ED39C2"/>
    <w:rsid w:val="00ED446F"/>
    <w:rsid w:val="00ED5AAF"/>
    <w:rsid w:val="00ED5F89"/>
    <w:rsid w:val="00ED6B2D"/>
    <w:rsid w:val="00ED71AD"/>
    <w:rsid w:val="00ED7AFD"/>
    <w:rsid w:val="00EE11DA"/>
    <w:rsid w:val="00EE127A"/>
    <w:rsid w:val="00EE12E0"/>
    <w:rsid w:val="00EE12E7"/>
    <w:rsid w:val="00EE18A4"/>
    <w:rsid w:val="00EE1F20"/>
    <w:rsid w:val="00EE308D"/>
    <w:rsid w:val="00EE3AF3"/>
    <w:rsid w:val="00EE4E80"/>
    <w:rsid w:val="00EE7246"/>
    <w:rsid w:val="00EE72A8"/>
    <w:rsid w:val="00EE78B0"/>
    <w:rsid w:val="00EE7C5B"/>
    <w:rsid w:val="00EF0C06"/>
    <w:rsid w:val="00EF3F1C"/>
    <w:rsid w:val="00EF5B5E"/>
    <w:rsid w:val="00EF5B9C"/>
    <w:rsid w:val="00EF6509"/>
    <w:rsid w:val="00EF6B07"/>
    <w:rsid w:val="00EF7CB9"/>
    <w:rsid w:val="00F008EB"/>
    <w:rsid w:val="00F017A2"/>
    <w:rsid w:val="00F028E6"/>
    <w:rsid w:val="00F03117"/>
    <w:rsid w:val="00F03F2D"/>
    <w:rsid w:val="00F04A67"/>
    <w:rsid w:val="00F05B9C"/>
    <w:rsid w:val="00F0708A"/>
    <w:rsid w:val="00F07B13"/>
    <w:rsid w:val="00F112CC"/>
    <w:rsid w:val="00F11B23"/>
    <w:rsid w:val="00F12C97"/>
    <w:rsid w:val="00F13997"/>
    <w:rsid w:val="00F143AF"/>
    <w:rsid w:val="00F14A2E"/>
    <w:rsid w:val="00F14D88"/>
    <w:rsid w:val="00F15397"/>
    <w:rsid w:val="00F1578E"/>
    <w:rsid w:val="00F16787"/>
    <w:rsid w:val="00F16DAD"/>
    <w:rsid w:val="00F22011"/>
    <w:rsid w:val="00F22690"/>
    <w:rsid w:val="00F24A88"/>
    <w:rsid w:val="00F25F80"/>
    <w:rsid w:val="00F301B0"/>
    <w:rsid w:val="00F31224"/>
    <w:rsid w:val="00F31710"/>
    <w:rsid w:val="00F32623"/>
    <w:rsid w:val="00F32F05"/>
    <w:rsid w:val="00F333BF"/>
    <w:rsid w:val="00F33E3A"/>
    <w:rsid w:val="00F33E97"/>
    <w:rsid w:val="00F347C6"/>
    <w:rsid w:val="00F34E66"/>
    <w:rsid w:val="00F36F26"/>
    <w:rsid w:val="00F37CE5"/>
    <w:rsid w:val="00F40637"/>
    <w:rsid w:val="00F41025"/>
    <w:rsid w:val="00F41434"/>
    <w:rsid w:val="00F426B9"/>
    <w:rsid w:val="00F43D03"/>
    <w:rsid w:val="00F4421F"/>
    <w:rsid w:val="00F44D74"/>
    <w:rsid w:val="00F44F17"/>
    <w:rsid w:val="00F45213"/>
    <w:rsid w:val="00F45A4D"/>
    <w:rsid w:val="00F460EC"/>
    <w:rsid w:val="00F507AB"/>
    <w:rsid w:val="00F51DB4"/>
    <w:rsid w:val="00F51FA9"/>
    <w:rsid w:val="00F52251"/>
    <w:rsid w:val="00F527BF"/>
    <w:rsid w:val="00F528D2"/>
    <w:rsid w:val="00F55FAF"/>
    <w:rsid w:val="00F565A0"/>
    <w:rsid w:val="00F566CB"/>
    <w:rsid w:val="00F570F2"/>
    <w:rsid w:val="00F57B91"/>
    <w:rsid w:val="00F57E17"/>
    <w:rsid w:val="00F619D0"/>
    <w:rsid w:val="00F619F3"/>
    <w:rsid w:val="00F61AED"/>
    <w:rsid w:val="00F623AF"/>
    <w:rsid w:val="00F6322D"/>
    <w:rsid w:val="00F64A46"/>
    <w:rsid w:val="00F64F29"/>
    <w:rsid w:val="00F6642B"/>
    <w:rsid w:val="00F66AD2"/>
    <w:rsid w:val="00F672E4"/>
    <w:rsid w:val="00F673C5"/>
    <w:rsid w:val="00F67B18"/>
    <w:rsid w:val="00F718D9"/>
    <w:rsid w:val="00F72B53"/>
    <w:rsid w:val="00F72EDE"/>
    <w:rsid w:val="00F735FD"/>
    <w:rsid w:val="00F73655"/>
    <w:rsid w:val="00F73CA9"/>
    <w:rsid w:val="00F74E4B"/>
    <w:rsid w:val="00F757DC"/>
    <w:rsid w:val="00F76F2C"/>
    <w:rsid w:val="00F775B3"/>
    <w:rsid w:val="00F77E6E"/>
    <w:rsid w:val="00F815EE"/>
    <w:rsid w:val="00F81894"/>
    <w:rsid w:val="00F820D9"/>
    <w:rsid w:val="00F83230"/>
    <w:rsid w:val="00F83E14"/>
    <w:rsid w:val="00F8428C"/>
    <w:rsid w:val="00F843DA"/>
    <w:rsid w:val="00F845F0"/>
    <w:rsid w:val="00F84927"/>
    <w:rsid w:val="00F84D00"/>
    <w:rsid w:val="00F85740"/>
    <w:rsid w:val="00F8662D"/>
    <w:rsid w:val="00F86D75"/>
    <w:rsid w:val="00F8704F"/>
    <w:rsid w:val="00F8757C"/>
    <w:rsid w:val="00F8792B"/>
    <w:rsid w:val="00F87EFE"/>
    <w:rsid w:val="00F90C90"/>
    <w:rsid w:val="00F92716"/>
    <w:rsid w:val="00F9381C"/>
    <w:rsid w:val="00F94FC4"/>
    <w:rsid w:val="00F95545"/>
    <w:rsid w:val="00F95F44"/>
    <w:rsid w:val="00F97D18"/>
    <w:rsid w:val="00FA0510"/>
    <w:rsid w:val="00FA2A1C"/>
    <w:rsid w:val="00FA318E"/>
    <w:rsid w:val="00FA3611"/>
    <w:rsid w:val="00FA3C72"/>
    <w:rsid w:val="00FA3C79"/>
    <w:rsid w:val="00FA45F4"/>
    <w:rsid w:val="00FA4EC2"/>
    <w:rsid w:val="00FA4EFE"/>
    <w:rsid w:val="00FA5538"/>
    <w:rsid w:val="00FA7029"/>
    <w:rsid w:val="00FA7B95"/>
    <w:rsid w:val="00FA7CD0"/>
    <w:rsid w:val="00FB0D3E"/>
    <w:rsid w:val="00FB1208"/>
    <w:rsid w:val="00FB19F4"/>
    <w:rsid w:val="00FB2327"/>
    <w:rsid w:val="00FB2EBE"/>
    <w:rsid w:val="00FB34FF"/>
    <w:rsid w:val="00FB37B3"/>
    <w:rsid w:val="00FB4896"/>
    <w:rsid w:val="00FB60AF"/>
    <w:rsid w:val="00FB62EC"/>
    <w:rsid w:val="00FB706B"/>
    <w:rsid w:val="00FC04D3"/>
    <w:rsid w:val="00FC12C3"/>
    <w:rsid w:val="00FC1C27"/>
    <w:rsid w:val="00FC266F"/>
    <w:rsid w:val="00FC5417"/>
    <w:rsid w:val="00FC593D"/>
    <w:rsid w:val="00FC750D"/>
    <w:rsid w:val="00FD1792"/>
    <w:rsid w:val="00FD1A21"/>
    <w:rsid w:val="00FD1DD7"/>
    <w:rsid w:val="00FD3894"/>
    <w:rsid w:val="00FD46CE"/>
    <w:rsid w:val="00FD59BB"/>
    <w:rsid w:val="00FD5EA4"/>
    <w:rsid w:val="00FD671A"/>
    <w:rsid w:val="00FD6ABF"/>
    <w:rsid w:val="00FD71E4"/>
    <w:rsid w:val="00FD789F"/>
    <w:rsid w:val="00FE0E99"/>
    <w:rsid w:val="00FE1418"/>
    <w:rsid w:val="00FE27DD"/>
    <w:rsid w:val="00FE349C"/>
    <w:rsid w:val="00FE35CC"/>
    <w:rsid w:val="00FE3B3F"/>
    <w:rsid w:val="00FE4245"/>
    <w:rsid w:val="00FE45F9"/>
    <w:rsid w:val="00FE4BB7"/>
    <w:rsid w:val="00FE5224"/>
    <w:rsid w:val="00FE5481"/>
    <w:rsid w:val="00FE60C6"/>
    <w:rsid w:val="00FE6EE7"/>
    <w:rsid w:val="00FF068E"/>
    <w:rsid w:val="00FF21B0"/>
    <w:rsid w:val="00FF2FD3"/>
    <w:rsid w:val="00FF452A"/>
    <w:rsid w:val="00FF4E87"/>
    <w:rsid w:val="00FF6B60"/>
    <w:rsid w:val="00FF6FDB"/>
    <w:rsid w:val="00FF7555"/>
    <w:rsid w:val="00FF7B1C"/>
    <w:rsid w:val="01274427"/>
    <w:rsid w:val="03F34200"/>
    <w:rsid w:val="067E3F43"/>
    <w:rsid w:val="07684BA7"/>
    <w:rsid w:val="09291737"/>
    <w:rsid w:val="09D0142B"/>
    <w:rsid w:val="0A1D3C89"/>
    <w:rsid w:val="0AF41DB3"/>
    <w:rsid w:val="0C1F53B7"/>
    <w:rsid w:val="0F3B13A6"/>
    <w:rsid w:val="121224F1"/>
    <w:rsid w:val="16D34E30"/>
    <w:rsid w:val="183E69B2"/>
    <w:rsid w:val="19735E16"/>
    <w:rsid w:val="199B48F1"/>
    <w:rsid w:val="1A587753"/>
    <w:rsid w:val="1C4A15B4"/>
    <w:rsid w:val="1DF61609"/>
    <w:rsid w:val="1F990151"/>
    <w:rsid w:val="234A75D6"/>
    <w:rsid w:val="24267AA8"/>
    <w:rsid w:val="266946E6"/>
    <w:rsid w:val="294531B6"/>
    <w:rsid w:val="296454BA"/>
    <w:rsid w:val="2B756776"/>
    <w:rsid w:val="2BC30D23"/>
    <w:rsid w:val="2C8A402E"/>
    <w:rsid w:val="308C3C79"/>
    <w:rsid w:val="31F176A7"/>
    <w:rsid w:val="342D1009"/>
    <w:rsid w:val="35C108B5"/>
    <w:rsid w:val="36BB48D4"/>
    <w:rsid w:val="3775563F"/>
    <w:rsid w:val="37A73E3E"/>
    <w:rsid w:val="37D06C8E"/>
    <w:rsid w:val="380249BA"/>
    <w:rsid w:val="39561494"/>
    <w:rsid w:val="39D67C71"/>
    <w:rsid w:val="39E35F78"/>
    <w:rsid w:val="3A104724"/>
    <w:rsid w:val="3B261283"/>
    <w:rsid w:val="3C3034D7"/>
    <w:rsid w:val="3E266F7A"/>
    <w:rsid w:val="3F895DC0"/>
    <w:rsid w:val="40D0514E"/>
    <w:rsid w:val="43D155B2"/>
    <w:rsid w:val="44D77064"/>
    <w:rsid w:val="452F189B"/>
    <w:rsid w:val="48C34151"/>
    <w:rsid w:val="4A5A75C6"/>
    <w:rsid w:val="4AC83FAE"/>
    <w:rsid w:val="4B605543"/>
    <w:rsid w:val="4C5822D1"/>
    <w:rsid w:val="4DF05533"/>
    <w:rsid w:val="4F960577"/>
    <w:rsid w:val="505B1AE4"/>
    <w:rsid w:val="56604A41"/>
    <w:rsid w:val="569B42A5"/>
    <w:rsid w:val="58513BA8"/>
    <w:rsid w:val="587E1258"/>
    <w:rsid w:val="59F13BE9"/>
    <w:rsid w:val="5B0744C6"/>
    <w:rsid w:val="5C047F0A"/>
    <w:rsid w:val="5D3B7A1F"/>
    <w:rsid w:val="600F04A1"/>
    <w:rsid w:val="60D450B0"/>
    <w:rsid w:val="63595B73"/>
    <w:rsid w:val="66FC5774"/>
    <w:rsid w:val="682D4519"/>
    <w:rsid w:val="6DDF4C13"/>
    <w:rsid w:val="6FB44626"/>
    <w:rsid w:val="6FC32695"/>
    <w:rsid w:val="6FD73ED8"/>
    <w:rsid w:val="749B6789"/>
    <w:rsid w:val="753F2F64"/>
    <w:rsid w:val="75785A2D"/>
    <w:rsid w:val="76A71FC4"/>
    <w:rsid w:val="76EA0837"/>
    <w:rsid w:val="78195439"/>
    <w:rsid w:val="7AFF692E"/>
    <w:rsid w:val="7B265252"/>
    <w:rsid w:val="7B284EFF"/>
    <w:rsid w:val="7B521140"/>
    <w:rsid w:val="7F1374CF"/>
    <w:rsid w:val="7F593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05D2F5D7"/>
  <w15:docId w15:val="{40452503-5FD6-47EA-BB7F-45CA3847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qFormat="1"/>
    <w:lsdException w:name="toc 9" w:uiPriority="39" w:qFormat="1"/>
    <w:lsdException w:name="Normal Indent" w:semiHidden="1" w:uiPriority="0"/>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iPriority="0" w:qFormat="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iPriority="0" w:qFormat="1"/>
    <w:lsdException w:name="List Number" w:semiHidden="1"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lsdException w:name="Body Text Indent 2" w:semiHidden="1" w:uiPriority="0" w:qFormat="1"/>
    <w:lsdException w:name="Body Text Indent 3" w:semiHidden="1" w:uiPriority="0" w:qFormat="1"/>
    <w:lsdException w:name="Block Text" w:semiHidden="1" w:uiPriority="0" w:qFormat="1"/>
    <w:lsdException w:name="Hyperlink"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iPriority="0"/>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234EE"/>
    <w:pPr>
      <w:autoSpaceDE w:val="0"/>
      <w:autoSpaceDN w:val="0"/>
      <w:adjustRightInd w:val="0"/>
      <w:spacing w:before="60" w:after="60"/>
    </w:pPr>
    <w:rPr>
      <w:rFonts w:ascii="Arial" w:hAnsi="Arial" w:cs="Arial"/>
      <w:szCs w:val="16"/>
      <w:lang w:eastAsia="zh-CN"/>
    </w:rPr>
  </w:style>
  <w:style w:type="paragraph" w:styleId="1">
    <w:name w:val="heading 1"/>
    <w:basedOn w:val="a0"/>
    <w:next w:val="a0"/>
    <w:qFormat/>
    <w:pPr>
      <w:pageBreakBefore/>
      <w:numPr>
        <w:numId w:val="1"/>
      </w:numPr>
      <w:spacing w:before="240" w:after="0"/>
      <w:outlineLvl w:val="0"/>
    </w:pPr>
    <w:rPr>
      <w:b/>
      <w:bCs/>
      <w:kern w:val="28"/>
      <w:sz w:val="32"/>
      <w:szCs w:val="32"/>
    </w:rPr>
  </w:style>
  <w:style w:type="paragraph" w:styleId="2">
    <w:name w:val="heading 2"/>
    <w:basedOn w:val="a0"/>
    <w:next w:val="a0"/>
    <w:link w:val="20"/>
    <w:qFormat/>
    <w:pPr>
      <w:numPr>
        <w:ilvl w:val="1"/>
        <w:numId w:val="1"/>
      </w:numPr>
      <w:spacing w:before="0" w:after="0"/>
      <w:outlineLvl w:val="1"/>
    </w:pPr>
    <w:rPr>
      <w:b/>
      <w:bCs/>
      <w:i/>
      <w:iCs/>
      <w:sz w:val="28"/>
      <w:szCs w:val="28"/>
    </w:rPr>
  </w:style>
  <w:style w:type="paragraph" w:styleId="3">
    <w:name w:val="heading 3"/>
    <w:basedOn w:val="a0"/>
    <w:next w:val="a0"/>
    <w:link w:val="30"/>
    <w:qFormat/>
    <w:pPr>
      <w:numPr>
        <w:ilvl w:val="2"/>
        <w:numId w:val="1"/>
      </w:numPr>
      <w:spacing w:beforeLines="50" w:before="50" w:after="120"/>
      <w:outlineLvl w:val="2"/>
    </w:pPr>
    <w:rPr>
      <w:b/>
      <w:bCs/>
      <w:i/>
      <w:kern w:val="2"/>
      <w:sz w:val="24"/>
      <w:szCs w:val="24"/>
      <w:lang w:val="it-IT"/>
    </w:rPr>
  </w:style>
  <w:style w:type="paragraph" w:styleId="4">
    <w:name w:val="heading 4"/>
    <w:basedOn w:val="a0"/>
    <w:next w:val="a0"/>
    <w:qFormat/>
    <w:pPr>
      <w:numPr>
        <w:ilvl w:val="3"/>
        <w:numId w:val="1"/>
      </w:numPr>
      <w:spacing w:before="120"/>
      <w:outlineLvl w:val="3"/>
    </w:pPr>
    <w:rPr>
      <w:rFonts w:eastAsia="Arial"/>
      <w:b/>
      <w:bCs/>
      <w:i/>
      <w:kern w:val="2"/>
      <w:sz w:val="24"/>
      <w:szCs w:val="24"/>
    </w:rPr>
  </w:style>
  <w:style w:type="paragraph" w:styleId="5">
    <w:name w:val="heading 5"/>
    <w:basedOn w:val="a0"/>
    <w:next w:val="a0"/>
    <w:qFormat/>
    <w:pPr>
      <w:numPr>
        <w:ilvl w:val="4"/>
        <w:numId w:val="1"/>
      </w:numPr>
      <w:spacing w:before="120" w:after="120"/>
      <w:outlineLvl w:val="4"/>
    </w:pPr>
    <w:rPr>
      <w:b/>
      <w:bCs/>
      <w:i/>
      <w:iCs/>
      <w:sz w:val="22"/>
      <w:szCs w:val="22"/>
    </w:rPr>
  </w:style>
  <w:style w:type="paragraph" w:styleId="6">
    <w:name w:val="heading 6"/>
    <w:basedOn w:val="a0"/>
    <w:next w:val="a0"/>
    <w:qFormat/>
    <w:pPr>
      <w:jc w:val="center"/>
      <w:outlineLvl w:val="5"/>
    </w:pPr>
    <w:rPr>
      <w:b/>
      <w:bCs/>
      <w:sz w:val="18"/>
      <w:szCs w:val="18"/>
    </w:rPr>
  </w:style>
  <w:style w:type="paragraph" w:styleId="7">
    <w:name w:val="heading 7"/>
    <w:basedOn w:val="a0"/>
    <w:next w:val="a0"/>
    <w:qFormat/>
    <w:pPr>
      <w:outlineLvl w:val="6"/>
    </w:pPr>
    <w:rPr>
      <w:b/>
      <w:bCs/>
      <w:u w:val="single"/>
    </w:rPr>
  </w:style>
  <w:style w:type="paragraph" w:styleId="8">
    <w:name w:val="heading 8"/>
    <w:basedOn w:val="a0"/>
    <w:next w:val="a0"/>
    <w:qFormat/>
    <w:pPr>
      <w:outlineLvl w:val="7"/>
    </w:pPr>
    <w:rPr>
      <w:i/>
      <w:iCs/>
    </w:rPr>
  </w:style>
  <w:style w:type="paragraph" w:styleId="9">
    <w:name w:val="heading 9"/>
    <w:basedOn w:val="a0"/>
    <w:next w:val="a0"/>
    <w:qFormat/>
    <w:pPr>
      <w:outlineLvl w:val="8"/>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40">
    <w:name w:val="toc 4"/>
    <w:basedOn w:val="a0"/>
    <w:next w:val="a0"/>
    <w:uiPriority w:val="39"/>
    <w:qFormat/>
    <w:pPr>
      <w:spacing w:before="0" w:after="0"/>
      <w:ind w:left="600"/>
    </w:pPr>
    <w:rPr>
      <w:rFonts w:ascii="Calibri" w:hAnsi="Calibri" w:cs="Calibri"/>
      <w:sz w:val="18"/>
      <w:szCs w:val="18"/>
    </w:rPr>
  </w:style>
  <w:style w:type="paragraph" w:styleId="10">
    <w:name w:val="index 1"/>
    <w:basedOn w:val="a0"/>
    <w:next w:val="a0"/>
    <w:semiHidden/>
    <w:qFormat/>
  </w:style>
  <w:style w:type="paragraph" w:styleId="31">
    <w:name w:val="Body Text Indent 3"/>
    <w:basedOn w:val="a0"/>
    <w:semiHidden/>
    <w:qFormat/>
    <w:pPr>
      <w:ind w:left="1224"/>
    </w:pPr>
  </w:style>
  <w:style w:type="paragraph" w:styleId="a4">
    <w:name w:val="header"/>
    <w:basedOn w:val="a0"/>
    <w:semiHidden/>
    <w:qFormat/>
    <w:pPr>
      <w:tabs>
        <w:tab w:val="center" w:pos="4320"/>
        <w:tab w:val="right" w:pos="8640"/>
      </w:tabs>
      <w:spacing w:before="120"/>
    </w:pPr>
  </w:style>
  <w:style w:type="paragraph" w:styleId="21">
    <w:name w:val="toc 2"/>
    <w:basedOn w:val="a0"/>
    <w:next w:val="a0"/>
    <w:uiPriority w:val="39"/>
    <w:qFormat/>
    <w:pPr>
      <w:spacing w:before="0" w:after="0"/>
      <w:ind w:left="200"/>
    </w:pPr>
    <w:rPr>
      <w:rFonts w:ascii="Calibri" w:hAnsi="Calibri" w:cs="Calibri"/>
      <w:smallCaps/>
      <w:szCs w:val="20"/>
    </w:rPr>
  </w:style>
  <w:style w:type="paragraph" w:styleId="50">
    <w:name w:val="toc 5"/>
    <w:basedOn w:val="a0"/>
    <w:next w:val="a0"/>
    <w:uiPriority w:val="39"/>
    <w:qFormat/>
    <w:pPr>
      <w:spacing w:before="0" w:after="0"/>
      <w:ind w:left="800"/>
    </w:pPr>
    <w:rPr>
      <w:rFonts w:ascii="Calibri" w:hAnsi="Calibri" w:cs="Calibri"/>
      <w:sz w:val="18"/>
      <w:szCs w:val="18"/>
    </w:rPr>
  </w:style>
  <w:style w:type="paragraph" w:styleId="a5">
    <w:name w:val="List Number"/>
    <w:basedOn w:val="a0"/>
    <w:semiHidden/>
    <w:qFormat/>
    <w:pPr>
      <w:ind w:left="284" w:hanging="284"/>
    </w:pPr>
  </w:style>
  <w:style w:type="paragraph" w:styleId="70">
    <w:name w:val="toc 7"/>
    <w:basedOn w:val="a0"/>
    <w:next w:val="a0"/>
    <w:uiPriority w:val="39"/>
    <w:qFormat/>
    <w:pPr>
      <w:spacing w:before="0" w:after="0"/>
      <w:ind w:left="1200"/>
    </w:pPr>
    <w:rPr>
      <w:rFonts w:ascii="Calibri" w:hAnsi="Calibri" w:cs="Calibri"/>
      <w:sz w:val="18"/>
      <w:szCs w:val="18"/>
    </w:rPr>
  </w:style>
  <w:style w:type="paragraph" w:styleId="a6">
    <w:name w:val="index heading"/>
    <w:basedOn w:val="a0"/>
    <w:next w:val="10"/>
    <w:semiHidden/>
    <w:qFormat/>
    <w:pPr>
      <w:spacing w:before="0" w:after="0"/>
      <w:textAlignment w:val="baseline"/>
    </w:pPr>
  </w:style>
  <w:style w:type="paragraph" w:styleId="80">
    <w:name w:val="toc 8"/>
    <w:basedOn w:val="a0"/>
    <w:next w:val="a0"/>
    <w:uiPriority w:val="39"/>
    <w:qFormat/>
    <w:pPr>
      <w:spacing w:before="0" w:after="0"/>
      <w:ind w:left="1400"/>
    </w:pPr>
    <w:rPr>
      <w:rFonts w:ascii="Calibri" w:hAnsi="Calibri" w:cs="Calibri"/>
      <w:sz w:val="18"/>
      <w:szCs w:val="18"/>
    </w:rPr>
  </w:style>
  <w:style w:type="paragraph" w:styleId="a7">
    <w:name w:val="table of figures"/>
    <w:basedOn w:val="a0"/>
    <w:next w:val="a0"/>
    <w:semiHidden/>
    <w:qFormat/>
    <w:pPr>
      <w:spacing w:before="0" w:after="0"/>
      <w:ind w:left="400" w:hanging="400"/>
    </w:pPr>
    <w:rPr>
      <w:smallCaps/>
    </w:rPr>
  </w:style>
  <w:style w:type="paragraph" w:styleId="22">
    <w:name w:val="Body Text 2"/>
    <w:basedOn w:val="a0"/>
    <w:semiHidden/>
    <w:qFormat/>
    <w:pPr>
      <w:widowControl w:val="0"/>
      <w:spacing w:before="0" w:after="0"/>
      <w:ind w:leftChars="100" w:left="200" w:rightChars="100" w:right="200"/>
    </w:pPr>
    <w:rPr>
      <w:kern w:val="2"/>
      <w:szCs w:val="24"/>
    </w:rPr>
  </w:style>
  <w:style w:type="paragraph" w:styleId="a8">
    <w:name w:val="Body Text Indent"/>
    <w:basedOn w:val="a0"/>
    <w:semiHidden/>
    <w:qFormat/>
    <w:pPr>
      <w:widowControl w:val="0"/>
      <w:spacing w:before="0" w:after="0"/>
    </w:pPr>
    <w:rPr>
      <w:kern w:val="2"/>
    </w:rPr>
  </w:style>
  <w:style w:type="paragraph" w:styleId="a9">
    <w:name w:val="Block Text"/>
    <w:basedOn w:val="a0"/>
    <w:semiHidden/>
    <w:qFormat/>
    <w:pPr>
      <w:ind w:left="200" w:right="200"/>
    </w:pPr>
  </w:style>
  <w:style w:type="paragraph" w:styleId="aa">
    <w:name w:val="List"/>
    <w:basedOn w:val="a0"/>
    <w:semiHidden/>
    <w:qFormat/>
    <w:pPr>
      <w:ind w:left="360" w:hanging="360"/>
    </w:pPr>
  </w:style>
  <w:style w:type="paragraph" w:styleId="11">
    <w:name w:val="toc 1"/>
    <w:basedOn w:val="a0"/>
    <w:next w:val="a0"/>
    <w:uiPriority w:val="39"/>
    <w:qFormat/>
    <w:pPr>
      <w:spacing w:before="120" w:after="120"/>
    </w:pPr>
    <w:rPr>
      <w:rFonts w:ascii="Calibri" w:hAnsi="Calibri" w:cs="Calibri"/>
      <w:b/>
      <w:bCs/>
      <w:caps/>
      <w:szCs w:val="20"/>
    </w:rPr>
  </w:style>
  <w:style w:type="paragraph" w:styleId="ab">
    <w:name w:val="List Bullet"/>
    <w:basedOn w:val="a0"/>
    <w:semiHidden/>
    <w:qFormat/>
    <w:pPr>
      <w:tabs>
        <w:tab w:val="left" w:pos="360"/>
      </w:tabs>
      <w:ind w:left="360" w:hanging="360"/>
    </w:pPr>
  </w:style>
  <w:style w:type="paragraph" w:styleId="ac">
    <w:name w:val="Date"/>
    <w:basedOn w:val="a0"/>
    <w:next w:val="a0"/>
    <w:semiHidden/>
    <w:qFormat/>
    <w:pPr>
      <w:jc w:val="right"/>
    </w:pPr>
  </w:style>
  <w:style w:type="paragraph" w:styleId="90">
    <w:name w:val="toc 9"/>
    <w:basedOn w:val="a0"/>
    <w:next w:val="a0"/>
    <w:uiPriority w:val="39"/>
    <w:qFormat/>
    <w:pPr>
      <w:spacing w:before="0" w:after="0"/>
      <w:ind w:left="1600"/>
    </w:pPr>
    <w:rPr>
      <w:rFonts w:ascii="Calibri" w:hAnsi="Calibri" w:cs="Calibri"/>
      <w:sz w:val="18"/>
      <w:szCs w:val="18"/>
    </w:rPr>
  </w:style>
  <w:style w:type="paragraph" w:styleId="23">
    <w:name w:val="Body Text Indent 2"/>
    <w:basedOn w:val="a0"/>
    <w:semiHidden/>
    <w:qFormat/>
    <w:pPr>
      <w:spacing w:before="120"/>
    </w:pPr>
  </w:style>
  <w:style w:type="paragraph" w:styleId="32">
    <w:name w:val="toc 3"/>
    <w:basedOn w:val="a0"/>
    <w:next w:val="a0"/>
    <w:uiPriority w:val="39"/>
    <w:qFormat/>
    <w:pPr>
      <w:spacing w:before="0" w:after="0"/>
      <w:ind w:left="400"/>
    </w:pPr>
    <w:rPr>
      <w:rFonts w:ascii="Calibri" w:hAnsi="Calibri" w:cs="Calibri"/>
      <w:i/>
      <w:iCs/>
      <w:szCs w:val="20"/>
    </w:rPr>
  </w:style>
  <w:style w:type="paragraph" w:styleId="ad">
    <w:name w:val="Body Text"/>
    <w:basedOn w:val="a0"/>
    <w:semiHidden/>
    <w:qFormat/>
    <w:pPr>
      <w:spacing w:before="0" w:after="0"/>
    </w:pPr>
    <w:rPr>
      <w:sz w:val="24"/>
      <w:szCs w:val="24"/>
    </w:rPr>
  </w:style>
  <w:style w:type="paragraph" w:styleId="ae">
    <w:name w:val="Plain Text"/>
    <w:basedOn w:val="a0"/>
    <w:semiHidden/>
    <w:qFormat/>
    <w:pPr>
      <w:spacing w:before="0" w:after="0"/>
    </w:pPr>
    <w:rPr>
      <w:rFonts w:ascii="Courier New" w:hAnsi="Courier New"/>
    </w:rPr>
  </w:style>
  <w:style w:type="paragraph" w:styleId="33">
    <w:name w:val="Body Text 3"/>
    <w:basedOn w:val="a0"/>
    <w:semiHidden/>
    <w:pPr>
      <w:widowControl w:val="0"/>
      <w:spacing w:before="0" w:after="0"/>
    </w:pPr>
    <w:rPr>
      <w:color w:val="0000FF"/>
      <w:kern w:val="2"/>
      <w:sz w:val="24"/>
      <w:szCs w:val="24"/>
    </w:rPr>
  </w:style>
  <w:style w:type="paragraph" w:styleId="HTML">
    <w:name w:val="HTML Preformatted"/>
    <w:basedOn w:val="a0"/>
    <w:link w:val="HTML0"/>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Times New Roman"/>
    </w:rPr>
  </w:style>
  <w:style w:type="paragraph" w:styleId="af">
    <w:name w:val="footer"/>
    <w:basedOn w:val="a0"/>
    <w:semiHidden/>
    <w:pPr>
      <w:tabs>
        <w:tab w:val="center" w:pos="4320"/>
        <w:tab w:val="right" w:pos="8640"/>
      </w:tabs>
      <w:spacing w:before="120"/>
    </w:pPr>
  </w:style>
  <w:style w:type="paragraph" w:styleId="af0">
    <w:name w:val="Normal Indent"/>
    <w:basedOn w:val="a0"/>
    <w:semiHidden/>
    <w:pPr>
      <w:widowControl w:val="0"/>
      <w:spacing w:before="0" w:after="0"/>
      <w:ind w:left="480"/>
    </w:pPr>
    <w:rPr>
      <w:kern w:val="2"/>
      <w:sz w:val="24"/>
      <w:szCs w:val="24"/>
    </w:rPr>
  </w:style>
  <w:style w:type="paragraph" w:styleId="Web">
    <w:name w:val="Normal (Web)"/>
    <w:basedOn w:val="a0"/>
    <w:uiPriority w:val="99"/>
    <w:semiHidden/>
    <w:pPr>
      <w:spacing w:before="100" w:beforeAutospacing="1" w:after="100" w:afterAutospacing="1"/>
    </w:pPr>
    <w:rPr>
      <w:rFonts w:ascii="新細明體"/>
    </w:rPr>
  </w:style>
  <w:style w:type="paragraph" w:styleId="60">
    <w:name w:val="toc 6"/>
    <w:basedOn w:val="a0"/>
    <w:next w:val="a0"/>
    <w:uiPriority w:val="39"/>
    <w:pPr>
      <w:spacing w:before="0" w:after="0"/>
      <w:ind w:left="1000"/>
    </w:pPr>
    <w:rPr>
      <w:rFonts w:ascii="Calibri" w:hAnsi="Calibri" w:cs="Calibri"/>
      <w:sz w:val="18"/>
      <w:szCs w:val="18"/>
    </w:rPr>
  </w:style>
  <w:style w:type="paragraph" w:styleId="af1">
    <w:name w:val="Balloon Text"/>
    <w:basedOn w:val="a0"/>
    <w:pPr>
      <w:overflowPunct w:val="0"/>
      <w:spacing w:before="0" w:after="0"/>
      <w:textAlignment w:val="baseline"/>
    </w:pPr>
    <w:rPr>
      <w:sz w:val="18"/>
      <w:szCs w:val="18"/>
    </w:rPr>
  </w:style>
  <w:style w:type="character" w:styleId="HTML1">
    <w:name w:val="HTML Typewriter"/>
    <w:semiHidden/>
    <w:rPr>
      <w:rFonts w:ascii="Courier New" w:eastAsia="Times New Roman" w:hAnsi="Courier New"/>
      <w:sz w:val="20"/>
      <w:szCs w:val="20"/>
    </w:rPr>
  </w:style>
  <w:style w:type="character" w:styleId="af2">
    <w:name w:val="Hyperlink"/>
    <w:uiPriority w:val="99"/>
    <w:qFormat/>
    <w:rPr>
      <w:color w:val="0000FF"/>
      <w:u w:val="single"/>
    </w:rPr>
  </w:style>
  <w:style w:type="character" w:styleId="af3">
    <w:name w:val="page number"/>
    <w:basedOn w:val="a1"/>
    <w:semiHidden/>
    <w:qFormat/>
  </w:style>
  <w:style w:type="character" w:styleId="af4">
    <w:name w:val="Strong"/>
    <w:uiPriority w:val="22"/>
    <w:qFormat/>
    <w:rPr>
      <w:b/>
      <w:bCs/>
    </w:rPr>
  </w:style>
  <w:style w:type="character" w:styleId="af5">
    <w:name w:val="FollowedHyperlink"/>
    <w:semiHidden/>
    <w:qFormat/>
    <w:rPr>
      <w:color w:val="800080"/>
      <w:u w:val="single"/>
    </w:rPr>
  </w:style>
  <w:style w:type="table" w:styleId="af6">
    <w:name w:val="Table Grid"/>
    <w:basedOn w:val="a2"/>
    <w:pPr>
      <w:keepNext/>
      <w:autoSpaceDE w:val="0"/>
      <w:autoSpaceDN w:val="0"/>
      <w:adjustRightInd w:val="0"/>
      <w:spacing w:before="60" w:after="60"/>
      <w:jc w:val="both"/>
    </w:pPr>
    <w:rPr>
      <w:rFonts w:eastAsia="新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qFormat/>
  </w:style>
  <w:style w:type="character" w:customStyle="1" w:styleId="cm-variable-2">
    <w:name w:val="cm-variable-2"/>
  </w:style>
  <w:style w:type="character" w:customStyle="1" w:styleId="af7">
    <w:name w:val="頁尾 字元"/>
    <w:semiHidden/>
    <w:locked/>
    <w:rPr>
      <w:rFonts w:cs="Times New Roman"/>
      <w:sz w:val="20"/>
      <w:szCs w:val="20"/>
    </w:rPr>
  </w:style>
  <w:style w:type="character" w:customStyle="1" w:styleId="ref">
    <w:name w:val="ref"/>
  </w:style>
  <w:style w:type="character" w:customStyle="1" w:styleId="hljs-string">
    <w:name w:val="hljs-string"/>
  </w:style>
  <w:style w:type="character" w:customStyle="1" w:styleId="hljs-meta">
    <w:name w:val="hljs-meta"/>
    <w:qFormat/>
  </w:style>
  <w:style w:type="character" w:customStyle="1" w:styleId="HTML0">
    <w:name w:val="HTML 預設格式 字元"/>
    <w:link w:val="HTML"/>
    <w:uiPriority w:val="99"/>
    <w:semiHidden/>
    <w:qFormat/>
    <w:rPr>
      <w:rFonts w:ascii="Arial Unicode MS" w:eastAsia="Arial Unicode MS" w:hAnsi="Arial Unicode MS" w:cs="Arial"/>
      <w:sz w:val="16"/>
      <w:szCs w:val="16"/>
      <w:lang w:eastAsia="zh-CN"/>
    </w:rPr>
  </w:style>
  <w:style w:type="character" w:customStyle="1" w:styleId="pun">
    <w:name w:val="pun"/>
  </w:style>
  <w:style w:type="character" w:customStyle="1" w:styleId="php">
    <w:name w:val="php"/>
  </w:style>
  <w:style w:type="character" w:customStyle="1" w:styleId="hljs-name">
    <w:name w:val="hljs-name"/>
  </w:style>
  <w:style w:type="character" w:customStyle="1" w:styleId="hljs-attr">
    <w:name w:val="hljs-attr"/>
  </w:style>
  <w:style w:type="character" w:customStyle="1" w:styleId="shorttext">
    <w:name w:val="short_text"/>
    <w:basedOn w:val="a1"/>
  </w:style>
  <w:style w:type="character" w:customStyle="1" w:styleId="em">
    <w:name w:val="em"/>
  </w:style>
  <w:style w:type="character" w:customStyle="1" w:styleId="atv">
    <w:name w:val="atv"/>
  </w:style>
  <w:style w:type="character" w:customStyle="1" w:styleId="12">
    <w:name w:val="強調粗體1"/>
  </w:style>
  <w:style w:type="character" w:customStyle="1" w:styleId="tag">
    <w:name w:val="tag"/>
  </w:style>
  <w:style w:type="character" w:customStyle="1" w:styleId="apple-converted-space">
    <w:name w:val="apple-converted-space"/>
  </w:style>
  <w:style w:type="character" w:customStyle="1" w:styleId="hljs-tag">
    <w:name w:val="hljs-tag"/>
  </w:style>
  <w:style w:type="character" w:customStyle="1" w:styleId="atn">
    <w:name w:val="atn"/>
  </w:style>
  <w:style w:type="character" w:customStyle="1" w:styleId="pln">
    <w:name w:val="pln"/>
  </w:style>
  <w:style w:type="character" w:customStyle="1" w:styleId="af8">
    <w:name w:val="頁首 字元"/>
    <w:semiHidden/>
    <w:locked/>
    <w:rPr>
      <w:rFonts w:cs="Times New Roman"/>
      <w:sz w:val="20"/>
      <w:szCs w:val="20"/>
    </w:rPr>
  </w:style>
  <w:style w:type="character" w:customStyle="1" w:styleId="trans">
    <w:name w:val="trans"/>
    <w:basedOn w:val="a1"/>
  </w:style>
  <w:style w:type="paragraph" w:customStyle="1" w:styleId="-11">
    <w:name w:val="彩色清單 - 輔色 11"/>
    <w:basedOn w:val="a0"/>
    <w:pPr>
      <w:widowControl w:val="0"/>
      <w:autoSpaceDE/>
      <w:autoSpaceDN/>
      <w:adjustRightInd/>
      <w:spacing w:before="0" w:after="0"/>
      <w:ind w:leftChars="200" w:left="480"/>
    </w:pPr>
    <w:rPr>
      <w:rFonts w:ascii="Calibri" w:hAnsi="Calibri"/>
      <w:kern w:val="2"/>
      <w:sz w:val="24"/>
      <w:szCs w:val="22"/>
    </w:rPr>
  </w:style>
  <w:style w:type="paragraph" w:customStyle="1" w:styleId="Note">
    <w:name w:val="Note"/>
    <w:basedOn w:val="a0"/>
    <w:next w:val="a0"/>
    <w:pPr>
      <w:overflowPunct w:val="0"/>
      <w:spacing w:before="0" w:after="120"/>
      <w:ind w:left="720" w:right="720"/>
      <w:textAlignment w:val="baseline"/>
    </w:pPr>
  </w:style>
  <w:style w:type="paragraph" w:customStyle="1" w:styleId="Default">
    <w:name w:val="Default"/>
    <w:pPr>
      <w:widowControl w:val="0"/>
      <w:autoSpaceDE w:val="0"/>
      <w:autoSpaceDN w:val="0"/>
      <w:adjustRightInd w:val="0"/>
    </w:pPr>
    <w:rPr>
      <w:rFonts w:ascii="Arial Narrow" w:hAnsi="Arial Narrow" w:cs="Arial Narrow"/>
      <w:color w:val="000000"/>
      <w:sz w:val="24"/>
      <w:szCs w:val="24"/>
    </w:rPr>
  </w:style>
  <w:style w:type="paragraph" w:customStyle="1" w:styleId="Heading0">
    <w:name w:val="Heading 0"/>
    <w:basedOn w:val="a0"/>
    <w:pPr>
      <w:pageBreakBefore/>
      <w:spacing w:before="0" w:after="0"/>
      <w:ind w:left="561" w:hanging="561"/>
      <w:jc w:val="center"/>
    </w:pPr>
    <w:rPr>
      <w:b/>
      <w:bCs/>
      <w:sz w:val="28"/>
      <w:szCs w:val="28"/>
    </w:rPr>
  </w:style>
  <w:style w:type="paragraph" w:customStyle="1" w:styleId="tablelist">
    <w:name w:val="table list"/>
    <w:basedOn w:val="a0"/>
    <w:pPr>
      <w:widowControl w:val="0"/>
      <w:tabs>
        <w:tab w:val="left" w:pos="425"/>
        <w:tab w:val="left" w:pos="840"/>
        <w:tab w:val="left" w:pos="896"/>
      </w:tabs>
      <w:spacing w:before="0" w:after="0" w:line="200" w:lineRule="exact"/>
      <w:ind w:left="243" w:hangingChars="152" w:hanging="243"/>
    </w:pPr>
    <w:rPr>
      <w:kern w:val="2"/>
      <w:sz w:val="16"/>
    </w:rPr>
  </w:style>
  <w:style w:type="paragraph" w:customStyle="1" w:styleId="text1">
    <w:name w:val="text1"/>
    <w:basedOn w:val="a0"/>
    <w:pPr>
      <w:ind w:left="426"/>
    </w:pPr>
  </w:style>
  <w:style w:type="paragraph" w:customStyle="1" w:styleId="ModificationHistory">
    <w:name w:val="Modification History"/>
    <w:basedOn w:val="a0"/>
    <w:pPr>
      <w:keepLines/>
      <w:tabs>
        <w:tab w:val="left" w:pos="1440"/>
        <w:tab w:val="left" w:pos="1890"/>
        <w:tab w:val="left" w:pos="2340"/>
        <w:tab w:val="left" w:pos="3420"/>
      </w:tabs>
      <w:spacing w:before="320" w:after="160" w:line="480" w:lineRule="exact"/>
      <w:jc w:val="center"/>
      <w:outlineLvl w:val="0"/>
    </w:pPr>
    <w:rPr>
      <w:b/>
      <w:bCs/>
      <w:color w:val="000000"/>
      <w:kern w:val="28"/>
      <w:sz w:val="44"/>
      <w:szCs w:val="44"/>
      <w:lang w:eastAsia="en-US"/>
    </w:rPr>
  </w:style>
  <w:style w:type="paragraph" w:customStyle="1" w:styleId="ATAstandard">
    <w:name w:val="ATA standard"/>
    <w:basedOn w:val="a0"/>
    <w:pPr>
      <w:overflowPunct w:val="0"/>
      <w:spacing w:before="0" w:after="0"/>
      <w:textAlignment w:val="baseline"/>
    </w:pPr>
  </w:style>
  <w:style w:type="paragraph" w:customStyle="1" w:styleId="text3">
    <w:name w:val="text3"/>
    <w:basedOn w:val="a0"/>
    <w:pPr>
      <w:ind w:left="1418"/>
    </w:pPr>
  </w:style>
  <w:style w:type="paragraph" w:customStyle="1" w:styleId="ListBulletR">
    <w:name w:val="List Bullet R"/>
    <w:basedOn w:val="a0"/>
    <w:pPr>
      <w:tabs>
        <w:tab w:val="left" w:pos="1080"/>
      </w:tabs>
      <w:ind w:left="1080" w:hanging="360"/>
    </w:pPr>
  </w:style>
  <w:style w:type="paragraph" w:customStyle="1" w:styleId="Style2">
    <w:name w:val="_Style 2"/>
    <w:basedOn w:val="a0"/>
    <w:pPr>
      <w:widowControl w:val="0"/>
      <w:autoSpaceDE/>
      <w:autoSpaceDN/>
      <w:adjustRightInd/>
      <w:spacing w:before="0" w:after="0"/>
      <w:ind w:leftChars="200" w:left="480"/>
    </w:pPr>
    <w:rPr>
      <w:rFonts w:ascii="Calibri" w:hAnsi="Calibri"/>
      <w:kern w:val="2"/>
      <w:sz w:val="24"/>
      <w:szCs w:val="22"/>
    </w:rPr>
  </w:style>
  <w:style w:type="paragraph" w:customStyle="1" w:styleId="DefinitionTerm">
    <w:name w:val="Definition Term"/>
    <w:basedOn w:val="a0"/>
    <w:next w:val="DefinitionList"/>
    <w:pPr>
      <w:widowControl w:val="0"/>
      <w:spacing w:before="0" w:after="0"/>
    </w:pPr>
    <w:rPr>
      <w:sz w:val="24"/>
      <w:szCs w:val="24"/>
    </w:rPr>
  </w:style>
  <w:style w:type="paragraph" w:customStyle="1" w:styleId="DefinitionList">
    <w:name w:val="Definition List"/>
    <w:basedOn w:val="a0"/>
    <w:next w:val="DefinitionTerm"/>
    <w:pPr>
      <w:widowControl w:val="0"/>
      <w:spacing w:before="0" w:after="0"/>
      <w:ind w:left="360"/>
    </w:pPr>
    <w:rPr>
      <w:sz w:val="24"/>
      <w:szCs w:val="24"/>
    </w:rPr>
  </w:style>
  <w:style w:type="paragraph" w:customStyle="1" w:styleId="TableHeading">
    <w:name w:val="Table Heading"/>
    <w:basedOn w:val="a0"/>
    <w:pPr>
      <w:spacing w:before="40" w:after="40"/>
      <w:jc w:val="center"/>
    </w:pPr>
    <w:rPr>
      <w:b/>
      <w:bCs/>
      <w:lang w:val="it-IT"/>
    </w:rPr>
  </w:style>
  <w:style w:type="paragraph" w:customStyle="1" w:styleId="fg-figure">
    <w:name w:val="fg-figure"/>
    <w:basedOn w:val="a0"/>
    <w:pPr>
      <w:spacing w:before="100" w:beforeAutospacing="1" w:after="100" w:afterAutospacing="1"/>
    </w:pPr>
    <w:rPr>
      <w:sz w:val="24"/>
      <w:szCs w:val="24"/>
    </w:rPr>
  </w:style>
  <w:style w:type="paragraph" w:customStyle="1" w:styleId="note0">
    <w:name w:val="note"/>
    <w:basedOn w:val="a0"/>
    <w:pPr>
      <w:spacing w:before="100" w:beforeAutospacing="1" w:after="100" w:afterAutospacing="1"/>
    </w:pPr>
    <w:rPr>
      <w:sz w:val="24"/>
      <w:szCs w:val="24"/>
    </w:rPr>
  </w:style>
  <w:style w:type="paragraph" w:customStyle="1" w:styleId="13">
    <w:name w:val="批注框文本1"/>
    <w:basedOn w:val="a0"/>
    <w:semiHidden/>
    <w:rPr>
      <w:sz w:val="18"/>
      <w:szCs w:val="18"/>
    </w:rPr>
  </w:style>
  <w:style w:type="paragraph" w:customStyle="1" w:styleId="ListBulletO">
    <w:name w:val="List Bullet O"/>
    <w:basedOn w:val="a0"/>
    <w:pPr>
      <w:tabs>
        <w:tab w:val="left" w:pos="1800"/>
        <w:tab w:val="left" w:pos="2160"/>
        <w:tab w:val="left" w:pos="2880"/>
        <w:tab w:val="left" w:pos="3600"/>
        <w:tab w:val="left" w:pos="4320"/>
        <w:tab w:val="left" w:pos="5040"/>
        <w:tab w:val="left" w:pos="5760"/>
        <w:tab w:val="left" w:pos="6480"/>
        <w:tab w:val="left" w:pos="7200"/>
        <w:tab w:val="left" w:pos="7920"/>
        <w:tab w:val="left" w:pos="8640"/>
      </w:tabs>
      <w:spacing w:after="120"/>
      <w:ind w:left="1800" w:hanging="1800"/>
    </w:pPr>
  </w:style>
  <w:style w:type="paragraph" w:customStyle="1" w:styleId="af9">
    <w:name w:val="正文体??"/>
    <w:basedOn w:val="a0"/>
    <w:pPr>
      <w:widowControl w:val="0"/>
      <w:spacing w:before="0" w:after="0"/>
      <w:ind w:left="851"/>
    </w:pPr>
    <w:rPr>
      <w:kern w:val="2"/>
      <w:sz w:val="21"/>
      <w:szCs w:val="21"/>
    </w:rPr>
  </w:style>
  <w:style w:type="paragraph" w:customStyle="1" w:styleId="text2">
    <w:name w:val="text2"/>
    <w:basedOn w:val="a0"/>
    <w:pPr>
      <w:ind w:left="993"/>
    </w:pPr>
  </w:style>
  <w:style w:type="paragraph" w:customStyle="1" w:styleId="afa">
    <w:name w:val="項次"/>
    <w:basedOn w:val="a0"/>
    <w:pPr>
      <w:widowControl w:val="0"/>
      <w:spacing w:before="0" w:after="0"/>
      <w:ind w:left="360" w:hanging="360"/>
    </w:pPr>
    <w:rPr>
      <w:kern w:val="2"/>
    </w:rPr>
  </w:style>
  <w:style w:type="paragraph" w:customStyle="1" w:styleId="Table">
    <w:name w:val="Table"/>
    <w:basedOn w:val="a0"/>
    <w:pPr>
      <w:spacing w:before="20" w:after="20"/>
    </w:pPr>
  </w:style>
  <w:style w:type="paragraph" w:customStyle="1" w:styleId="14">
    <w:name w:val="標號1"/>
    <w:basedOn w:val="a0"/>
    <w:pPr>
      <w:autoSpaceDE/>
      <w:autoSpaceDN/>
      <w:adjustRightInd/>
      <w:spacing w:before="100" w:beforeAutospacing="1" w:after="100" w:afterAutospacing="1"/>
    </w:pPr>
    <w:rPr>
      <w:rFonts w:ascii="新細明體" w:eastAsia="新細明體" w:hAnsi="新細明體" w:cs="新細明體"/>
      <w:sz w:val="24"/>
      <w:szCs w:val="24"/>
      <w:lang w:eastAsia="zh-TW"/>
    </w:rPr>
  </w:style>
  <w:style w:type="paragraph" w:customStyle="1" w:styleId="15">
    <w:name w:val="清單段落1"/>
    <w:basedOn w:val="a0"/>
    <w:qFormat/>
    <w:pPr>
      <w:widowControl w:val="0"/>
      <w:autoSpaceDE/>
      <w:autoSpaceDN/>
      <w:adjustRightInd/>
      <w:spacing w:before="0" w:after="0"/>
      <w:ind w:leftChars="200" w:left="480"/>
    </w:pPr>
    <w:rPr>
      <w:rFonts w:ascii="Calibri" w:hAnsi="Calibri"/>
      <w:kern w:val="2"/>
      <w:sz w:val="24"/>
      <w:szCs w:val="22"/>
    </w:rPr>
  </w:style>
  <w:style w:type="paragraph" w:customStyle="1" w:styleId="Bulletleft">
    <w:name w:val="Bullet left"/>
    <w:basedOn w:val="a0"/>
    <w:pPr>
      <w:tabs>
        <w:tab w:val="left" w:pos="360"/>
        <w:tab w:val="left" w:pos="680"/>
        <w:tab w:val="left" w:pos="1021"/>
        <w:tab w:val="left" w:pos="1361"/>
      </w:tabs>
      <w:spacing w:before="0"/>
      <w:ind w:left="360" w:hanging="360"/>
    </w:pPr>
  </w:style>
  <w:style w:type="paragraph" w:customStyle="1" w:styleId="5-11">
    <w:name w:val="格線表格 5 深色 - 輔色 11"/>
    <w:basedOn w:val="1"/>
    <w:next w:val="a0"/>
    <w:uiPriority w:val="39"/>
    <w:qFormat/>
    <w:pPr>
      <w:keepLines/>
      <w:pageBreakBefore w:val="0"/>
      <w:numPr>
        <w:numId w:val="0"/>
      </w:numPr>
      <w:autoSpaceDE/>
      <w:autoSpaceDN/>
      <w:adjustRightInd/>
      <w:spacing w:before="480" w:line="276" w:lineRule="auto"/>
      <w:outlineLvl w:val="9"/>
    </w:pPr>
    <w:rPr>
      <w:rFonts w:ascii="Cambria" w:eastAsia="新細明體" w:hAnsi="Cambria" w:cs="Times New Roman"/>
      <w:color w:val="365F91"/>
      <w:kern w:val="0"/>
      <w:sz w:val="28"/>
      <w:szCs w:val="28"/>
    </w:rPr>
  </w:style>
  <w:style w:type="paragraph" w:customStyle="1" w:styleId="Body">
    <w:name w:val="Body"/>
    <w:basedOn w:val="a0"/>
    <w:pPr>
      <w:keepLines/>
      <w:tabs>
        <w:tab w:val="left" w:pos="1440"/>
        <w:tab w:val="left" w:pos="3420"/>
      </w:tabs>
      <w:spacing w:before="0" w:line="220" w:lineRule="atLeast"/>
    </w:pPr>
    <w:rPr>
      <w:color w:val="000000"/>
      <w:sz w:val="24"/>
      <w:szCs w:val="24"/>
      <w:lang w:eastAsia="en-US"/>
    </w:rPr>
  </w:style>
  <w:style w:type="paragraph" w:customStyle="1" w:styleId="-31">
    <w:name w:val="淺色格線 - 輔色 31"/>
    <w:basedOn w:val="a0"/>
    <w:uiPriority w:val="34"/>
    <w:qFormat/>
    <w:pPr>
      <w:widowControl w:val="0"/>
      <w:autoSpaceDE/>
      <w:autoSpaceDN/>
      <w:adjustRightInd/>
      <w:spacing w:before="0" w:after="0"/>
      <w:ind w:leftChars="200" w:left="480"/>
    </w:pPr>
    <w:rPr>
      <w:rFonts w:ascii="Calibri" w:hAnsi="Calibri"/>
      <w:kern w:val="2"/>
      <w:sz w:val="24"/>
      <w:szCs w:val="22"/>
    </w:rPr>
  </w:style>
  <w:style w:type="paragraph" w:customStyle="1" w:styleId="afb">
    <w:name w:val="正文体缩进"/>
    <w:basedOn w:val="a0"/>
    <w:pPr>
      <w:widowControl w:val="0"/>
      <w:spacing w:before="0" w:after="0"/>
      <w:ind w:leftChars="100" w:left="851" w:rightChars="100" w:right="200"/>
    </w:pPr>
    <w:rPr>
      <w:rFonts w:ascii="Times New Roman" w:hAnsi="Times New Roman"/>
      <w:kern w:val="2"/>
      <w:sz w:val="21"/>
    </w:rPr>
  </w:style>
  <w:style w:type="paragraph" w:customStyle="1" w:styleId="Author">
    <w:name w:val="Author"/>
    <w:basedOn w:val="1"/>
    <w:pPr>
      <w:numPr>
        <w:numId w:val="0"/>
      </w:numPr>
      <w:spacing w:before="0"/>
      <w:jc w:val="right"/>
    </w:pPr>
    <w:rPr>
      <w:kern w:val="0"/>
      <w:sz w:val="50"/>
      <w:szCs w:val="50"/>
    </w:rPr>
  </w:style>
  <w:style w:type="paragraph" w:customStyle="1" w:styleId="t1-text1">
    <w:name w:val="t1-text1"/>
    <w:basedOn w:val="a0"/>
    <w:pPr>
      <w:spacing w:before="100" w:beforeAutospacing="1" w:after="100" w:afterAutospacing="1"/>
    </w:pPr>
    <w:rPr>
      <w:sz w:val="24"/>
      <w:szCs w:val="24"/>
    </w:rPr>
  </w:style>
  <w:style w:type="paragraph" w:customStyle="1" w:styleId="TableText">
    <w:name w:val="Table Text"/>
    <w:basedOn w:val="a0"/>
    <w:pPr>
      <w:spacing w:before="0" w:after="0" w:line="240" w:lineRule="exact"/>
      <w:ind w:leftChars="12" w:left="339" w:right="198" w:hanging="320"/>
    </w:pPr>
    <w:rPr>
      <w:rFonts w:eastAsia="新細明體"/>
      <w:lang w:val="it-IT" w:eastAsia="zh-TW"/>
    </w:rPr>
  </w:style>
  <w:style w:type="paragraph" w:customStyle="1" w:styleId="Heading2-Appendix">
    <w:name w:val="Heading 2 - Appendix"/>
    <w:basedOn w:val="a0"/>
    <w:next w:val="a0"/>
    <w:pPr>
      <w:spacing w:before="160" w:after="160"/>
    </w:pPr>
    <w:rPr>
      <w:b/>
      <w:bCs/>
      <w:i/>
      <w:iCs/>
      <w:sz w:val="24"/>
      <w:szCs w:val="24"/>
    </w:rPr>
  </w:style>
  <w:style w:type="paragraph" w:customStyle="1" w:styleId="TableColumnHead">
    <w:name w:val="Table Column Head"/>
    <w:basedOn w:val="a0"/>
    <w:pPr>
      <w:widowControl w:val="0"/>
      <w:spacing w:before="0" w:after="0" w:line="280" w:lineRule="exact"/>
    </w:pPr>
    <w:rPr>
      <w:rFonts w:ascii="Arial Narrow" w:hAnsi="Arial Narrow"/>
      <w:b/>
      <w:bCs/>
      <w:color w:val="000000"/>
      <w:lang w:eastAsia="en-US"/>
    </w:rPr>
  </w:style>
  <w:style w:type="paragraph" w:customStyle="1" w:styleId="16">
    <w:name w:val="無間距1"/>
    <w:uiPriority w:val="99"/>
    <w:qFormat/>
    <w:pPr>
      <w:autoSpaceDE w:val="0"/>
      <w:autoSpaceDN w:val="0"/>
      <w:adjustRightInd w:val="0"/>
    </w:pPr>
    <w:rPr>
      <w:rFonts w:ascii="Arial" w:hAnsi="Arial" w:cs="Arial"/>
      <w:sz w:val="14"/>
      <w:szCs w:val="16"/>
      <w:lang w:eastAsia="zh-CN"/>
    </w:rPr>
  </w:style>
  <w:style w:type="paragraph" w:customStyle="1" w:styleId="afc">
    <w:name w:val="程式碼"/>
    <w:basedOn w:val="a0"/>
    <w:qFormat/>
    <w:pPr>
      <w:shd w:val="clear" w:color="auto" w:fill="FDF6E3"/>
      <w:autoSpaceDE/>
      <w:autoSpaceDN/>
      <w:adjustRightInd/>
      <w:spacing w:before="0" w:after="0" w:line="200" w:lineRule="exact"/>
    </w:pPr>
    <w:rPr>
      <w:rFonts w:ascii="Consolas" w:eastAsia="新細明體" w:hAnsi="Consolas" w:cs="Consolas"/>
      <w:color w:val="859900"/>
      <w:sz w:val="16"/>
      <w:lang w:eastAsia="zh-TW"/>
    </w:rPr>
  </w:style>
  <w:style w:type="paragraph" w:customStyle="1" w:styleId="a">
    <w:name w:val="編號要點"/>
    <w:basedOn w:val="a0"/>
    <w:link w:val="afd"/>
    <w:qFormat/>
    <w:pPr>
      <w:numPr>
        <w:numId w:val="2"/>
      </w:numPr>
      <w:ind w:left="0" w:firstLine="0"/>
    </w:pPr>
    <w:rPr>
      <w:rFonts w:eastAsia="新細明體"/>
      <w:lang w:eastAsia="zh-TW"/>
    </w:rPr>
  </w:style>
  <w:style w:type="paragraph" w:customStyle="1" w:styleId="afe">
    <w:name w:val="表格圖片"/>
    <w:basedOn w:val="16"/>
    <w:link w:val="aff"/>
    <w:qFormat/>
    <w:pPr>
      <w:jc w:val="center"/>
    </w:pPr>
    <w:rPr>
      <w:rFonts w:eastAsia="Arial"/>
      <w:sz w:val="16"/>
      <w:lang w:eastAsia="zh-TW"/>
    </w:rPr>
  </w:style>
  <w:style w:type="character" w:customStyle="1" w:styleId="afd">
    <w:name w:val="編號要點 字元"/>
    <w:link w:val="a"/>
    <w:rPr>
      <w:rFonts w:ascii="Arial" w:eastAsia="新細明體" w:hAnsi="Arial" w:cs="Arial"/>
      <w:szCs w:val="16"/>
    </w:rPr>
  </w:style>
  <w:style w:type="character" w:customStyle="1" w:styleId="aff">
    <w:name w:val="表格圖片 字元"/>
    <w:link w:val="afe"/>
    <w:rPr>
      <w:rFonts w:ascii="Arial" w:eastAsia="Arial" w:hAnsi="Arial" w:cs="Arial"/>
      <w:sz w:val="16"/>
      <w:szCs w:val="16"/>
    </w:rPr>
  </w:style>
  <w:style w:type="paragraph" w:styleId="aff0">
    <w:name w:val="List Paragraph"/>
    <w:basedOn w:val="a0"/>
    <w:uiPriority w:val="99"/>
    <w:rsid w:val="007470DF"/>
    <w:pPr>
      <w:ind w:leftChars="200" w:left="480"/>
    </w:pPr>
  </w:style>
  <w:style w:type="character" w:customStyle="1" w:styleId="30">
    <w:name w:val="標題 3 字元"/>
    <w:basedOn w:val="a1"/>
    <w:link w:val="3"/>
    <w:rsid w:val="00F03F2D"/>
    <w:rPr>
      <w:rFonts w:ascii="Arial" w:hAnsi="Arial" w:cs="Arial"/>
      <w:b/>
      <w:bCs/>
      <w:i/>
      <w:kern w:val="2"/>
      <w:sz w:val="24"/>
      <w:szCs w:val="24"/>
      <w:lang w:val="it-IT" w:eastAsia="zh-CN"/>
    </w:rPr>
  </w:style>
  <w:style w:type="character" w:customStyle="1" w:styleId="20">
    <w:name w:val="標題 2 字元"/>
    <w:basedOn w:val="a1"/>
    <w:link w:val="2"/>
    <w:rsid w:val="003D5CF8"/>
    <w:rPr>
      <w:rFonts w:ascii="Arial" w:hAnsi="Arial" w:cs="Arial"/>
      <w:b/>
      <w:bCs/>
      <w:i/>
      <w:i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Snake_c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rcomm.com/2018/ume/v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BF4C6-DDEA-43A2-81C4-27AA61F4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6843</Words>
  <Characters>39007</Characters>
  <Application>Microsoft Office Word</Application>
  <DocSecurity>0</DocSecurity>
  <Lines>325</Lines>
  <Paragraphs>91</Paragraphs>
  <ScaleCrop>false</ScaleCrop>
  <Company/>
  <LinksUpToDate>false</LinksUpToDate>
  <CharactersWithSpaces>45759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Sercomm</dc:creator>
  <cp:lastModifiedBy>Cloud Wu</cp:lastModifiedBy>
  <cp:revision>2</cp:revision>
  <cp:lastPrinted>2019-12-26T03:03:00Z</cp:lastPrinted>
  <dcterms:created xsi:type="dcterms:W3CDTF">2020-11-13T05:13:00Z</dcterms:created>
  <dcterms:modified xsi:type="dcterms:W3CDTF">2020-11-13T05:13:00Z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1028-10.8.0.6225</vt:lpwstr>
  </property>
</Properties>
</file>